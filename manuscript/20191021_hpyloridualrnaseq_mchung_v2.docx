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A668" w14:textId="77777777" w:rsidR="00073784" w:rsidRPr="00CF761B" w:rsidRDefault="00073784" w:rsidP="003437C2">
      <w:pPr>
        <w:pStyle w:val="Heading1"/>
        <w:jc w:val="left"/>
        <w:pPrChange w:id="0" w:author="Matthew Chung" w:date="2019-10-21T20:36:00Z">
          <w:pPr>
            <w:pStyle w:val="Heading1"/>
          </w:pPr>
        </w:pPrChange>
      </w:pPr>
      <w:bookmarkStart w:id="1" w:name="_Toc353628728"/>
      <w:r w:rsidRPr="00150F71">
        <w:rPr>
          <w:i/>
        </w:rPr>
        <w:t>Helicobacter</w:t>
      </w:r>
      <w:r w:rsidRPr="00150F71">
        <w:t xml:space="preserve">-human </w:t>
      </w:r>
      <w:r>
        <w:t xml:space="preserve">dual-species </w:t>
      </w:r>
      <w:r w:rsidRPr="00150F71">
        <w:t xml:space="preserve">transcriptomics </w:t>
      </w:r>
      <w:r w:rsidRPr="00150F71">
        <w:rPr>
          <w:i/>
        </w:rPr>
        <w:t>in</w:t>
      </w:r>
      <w:r w:rsidRPr="00150F71">
        <w:t xml:space="preserve"> </w:t>
      </w:r>
      <w:r w:rsidRPr="00150F71">
        <w:rPr>
          <w:i/>
        </w:rPr>
        <w:t>vitro</w:t>
      </w:r>
      <w:r w:rsidRPr="00150F71">
        <w:t xml:space="preserve"> and </w:t>
      </w:r>
      <w:r w:rsidRPr="00150F71">
        <w:rPr>
          <w:i/>
        </w:rPr>
        <w:t>in</w:t>
      </w:r>
      <w:r w:rsidRPr="00150F71">
        <w:t xml:space="preserve"> </w:t>
      </w:r>
      <w:r w:rsidRPr="00150F71">
        <w:rPr>
          <w:i/>
        </w:rPr>
        <w:t>vivo</w:t>
      </w:r>
      <w:bookmarkEnd w:id="1"/>
    </w:p>
    <w:p w14:paraId="0A15E03E" w14:textId="53BD26FE" w:rsidR="00073784" w:rsidRDefault="00073784" w:rsidP="003437C2">
      <w:pPr>
        <w:spacing w:line="240" w:lineRule="auto"/>
        <w:rPr>
          <w:ins w:id="2" w:author="Matthew Chung" w:date="2019-10-21T20:36:00Z"/>
          <w:vertAlign w:val="superscript"/>
        </w:rPr>
      </w:pPr>
      <w:bookmarkStart w:id="3" w:name="_Toc353628729"/>
      <w:r w:rsidRPr="008A0C47">
        <w:t>Kelly M. Robinson</w:t>
      </w:r>
      <w:r w:rsidRPr="008A0C47">
        <w:rPr>
          <w:vertAlign w:val="superscript"/>
        </w:rPr>
        <w:t>1</w:t>
      </w:r>
      <w:r>
        <w:t>, Lindsa</w:t>
      </w:r>
      <w:r w:rsidRPr="008A0C47">
        <w:t>y Morningstar-Wright</w:t>
      </w:r>
      <w:r w:rsidRPr="008A0C47">
        <w:rPr>
          <w:vertAlign w:val="superscript"/>
        </w:rPr>
        <w:t>2</w:t>
      </w:r>
      <w:r w:rsidRPr="008A0C47">
        <w:t xml:space="preserve">, </w:t>
      </w:r>
      <w:r>
        <w:t>Matthew Chung</w:t>
      </w:r>
      <w:r w:rsidRPr="00292465">
        <w:rPr>
          <w:vertAlign w:val="superscript"/>
        </w:rPr>
        <w:t>1</w:t>
      </w:r>
      <w:r>
        <w:t xml:space="preserve">, </w:t>
      </w:r>
      <w:r w:rsidRPr="008A0C47">
        <w:t>Nikhil Kumar</w:t>
      </w:r>
      <w:r w:rsidRPr="008A0C47">
        <w:rPr>
          <w:vertAlign w:val="superscript"/>
        </w:rPr>
        <w:t>1</w:t>
      </w:r>
      <w:r w:rsidRPr="008A0C47">
        <w:t xml:space="preserve">, </w:t>
      </w:r>
      <w:r>
        <w:t>Javier Torres</w:t>
      </w:r>
      <w:r>
        <w:rPr>
          <w:vertAlign w:val="superscript"/>
        </w:rPr>
        <w:t>3</w:t>
      </w:r>
      <w:r>
        <w:t xml:space="preserve">, </w:t>
      </w:r>
      <w:r w:rsidRPr="008A0C47">
        <w:t>Thomas G. Blanchard</w:t>
      </w:r>
      <w:r w:rsidRPr="008A0C47">
        <w:rPr>
          <w:vertAlign w:val="superscript"/>
        </w:rPr>
        <w:t>2</w:t>
      </w:r>
      <w:r w:rsidRPr="008A0C47">
        <w:t>, Julie C. Dunning Hotopp</w:t>
      </w:r>
      <w:r w:rsidRPr="008A0C47">
        <w:rPr>
          <w:vertAlign w:val="superscript"/>
        </w:rPr>
        <w:t>1</w:t>
      </w:r>
      <w:r>
        <w:rPr>
          <w:vertAlign w:val="superscript"/>
        </w:rPr>
        <w:t>,4*</w:t>
      </w:r>
    </w:p>
    <w:p w14:paraId="1A8DCC0C" w14:textId="77777777" w:rsidR="003437C2" w:rsidRPr="008A0C47" w:rsidRDefault="003437C2" w:rsidP="003437C2">
      <w:pPr>
        <w:spacing w:line="240" w:lineRule="auto"/>
        <w:pPrChange w:id="4" w:author="Matthew Chung" w:date="2019-10-21T20:36:00Z">
          <w:pPr/>
        </w:pPrChange>
      </w:pPr>
    </w:p>
    <w:p w14:paraId="044852C4" w14:textId="77777777" w:rsidR="00073784" w:rsidRDefault="00073784" w:rsidP="003437C2">
      <w:pPr>
        <w:spacing w:line="240" w:lineRule="auto"/>
        <w:pPrChange w:id="5" w:author="Matthew Chung" w:date="2019-10-21T20:36:00Z">
          <w:pPr/>
        </w:pPrChange>
      </w:pPr>
      <w:r w:rsidRPr="008A0C47">
        <w:rPr>
          <w:vertAlign w:val="superscript"/>
        </w:rPr>
        <w:t>1</w:t>
      </w:r>
      <w:r w:rsidRPr="008A0C47">
        <w:t xml:space="preserve">Institute for Genome Sciences, University of Maryland School of Medicine, Baltimore, MD, USA </w:t>
      </w:r>
    </w:p>
    <w:p w14:paraId="659BCB12" w14:textId="77777777" w:rsidR="00073784" w:rsidRDefault="00073784" w:rsidP="003437C2">
      <w:pPr>
        <w:spacing w:line="240" w:lineRule="auto"/>
        <w:pPrChange w:id="6" w:author="Matthew Chung" w:date="2019-10-21T20:36:00Z">
          <w:pPr/>
        </w:pPrChange>
      </w:pPr>
      <w:r w:rsidRPr="008A0C47">
        <w:rPr>
          <w:vertAlign w:val="superscript"/>
        </w:rPr>
        <w:t>2</w:t>
      </w:r>
      <w:r w:rsidRPr="008A0C47">
        <w:t xml:space="preserve">Department of Pediatrics, University of Maryland School of Medicine, Baltimore, MD, USA </w:t>
      </w:r>
    </w:p>
    <w:p w14:paraId="24CA4F47" w14:textId="77777777" w:rsidR="00073784" w:rsidRPr="00903E91" w:rsidRDefault="00073784" w:rsidP="003437C2">
      <w:pPr>
        <w:spacing w:line="240" w:lineRule="auto"/>
        <w:pPrChange w:id="7" w:author="Matthew Chung" w:date="2019-10-21T20:36:00Z">
          <w:pPr/>
        </w:pPrChange>
      </w:pPr>
      <w:r>
        <w:rPr>
          <w:vertAlign w:val="superscript"/>
        </w:rPr>
        <w:t>3</w:t>
      </w:r>
      <w:r w:rsidRPr="00903E91">
        <w:t xml:space="preserve">Unidad de </w:t>
      </w:r>
      <w:proofErr w:type="spellStart"/>
      <w:r w:rsidRPr="00903E91">
        <w:t>Investigación</w:t>
      </w:r>
      <w:proofErr w:type="spellEnd"/>
      <w:r w:rsidRPr="00903E91">
        <w:t xml:space="preserve"> </w:t>
      </w:r>
      <w:proofErr w:type="spellStart"/>
      <w:r w:rsidRPr="00903E91">
        <w:t>en</w:t>
      </w:r>
      <w:proofErr w:type="spellEnd"/>
      <w:r w:rsidRPr="00903E91">
        <w:t xml:space="preserve"> </w:t>
      </w:r>
      <w:proofErr w:type="spellStart"/>
      <w:r w:rsidRPr="00903E91">
        <w:t>Enfermedades</w:t>
      </w:r>
      <w:proofErr w:type="spellEnd"/>
      <w:r w:rsidRPr="00903E91">
        <w:t xml:space="preserve"> </w:t>
      </w:r>
      <w:proofErr w:type="spellStart"/>
      <w:r w:rsidRPr="00903E91">
        <w:t>Infecciosas</w:t>
      </w:r>
      <w:proofErr w:type="spellEnd"/>
      <w:r w:rsidRPr="00903E91">
        <w:t xml:space="preserve">, UMAE </w:t>
      </w:r>
      <w:proofErr w:type="spellStart"/>
      <w:r w:rsidRPr="00903E91">
        <w:t>Pediatría</w:t>
      </w:r>
      <w:proofErr w:type="spellEnd"/>
      <w:r w:rsidRPr="00903E91">
        <w:t>, IMSS, México City, DF, México</w:t>
      </w:r>
    </w:p>
    <w:p w14:paraId="00501330" w14:textId="77777777" w:rsidR="00073784" w:rsidRPr="008A0C47" w:rsidRDefault="00073784" w:rsidP="003437C2">
      <w:pPr>
        <w:spacing w:line="240" w:lineRule="auto"/>
        <w:pPrChange w:id="8" w:author="Matthew Chung" w:date="2019-10-21T20:36:00Z">
          <w:pPr/>
        </w:pPrChange>
      </w:pPr>
      <w:r>
        <w:rPr>
          <w:vertAlign w:val="superscript"/>
        </w:rPr>
        <w:t>4</w:t>
      </w:r>
      <w:r w:rsidRPr="00D616BB">
        <w:t>Department of Microbiology and Immunology, University of Maryland School of Medicine, Baltimore, MD, USA</w:t>
      </w:r>
    </w:p>
    <w:p w14:paraId="1AFCDB5A" w14:textId="77777777" w:rsidR="00073784" w:rsidRPr="008A0C47" w:rsidRDefault="00073784" w:rsidP="003437C2">
      <w:pPr>
        <w:spacing w:line="240" w:lineRule="auto"/>
        <w:pPrChange w:id="9" w:author="Matthew Chung" w:date="2019-10-21T20:36:00Z">
          <w:pPr/>
        </w:pPrChange>
      </w:pPr>
      <w:r w:rsidRPr="008A0C47">
        <w:t>*To whom correspondence should be addressed: jdhotopp@som.umaryland.edu</w:t>
      </w:r>
    </w:p>
    <w:p w14:paraId="7177C70A" w14:textId="77777777" w:rsidR="00073784" w:rsidRPr="008A0C47" w:rsidRDefault="00073784" w:rsidP="003437C2">
      <w:pPr>
        <w:spacing w:line="240" w:lineRule="auto"/>
        <w:pPrChange w:id="10" w:author="Matthew Chung" w:date="2019-10-21T20:36:00Z">
          <w:pPr/>
        </w:pPrChange>
      </w:pPr>
    </w:p>
    <w:p w14:paraId="1B1BAD77" w14:textId="77777777" w:rsidR="00073784" w:rsidRDefault="00073784" w:rsidP="003437C2">
      <w:pPr>
        <w:spacing w:line="240" w:lineRule="auto"/>
        <w:pPrChange w:id="11" w:author="Matthew Chung" w:date="2019-10-21T20:36:00Z">
          <w:pPr/>
        </w:pPrChange>
      </w:pPr>
      <w:r w:rsidRPr="008A0C47">
        <w:t xml:space="preserve">KMR: </w:t>
      </w:r>
      <w:r w:rsidRPr="00915A8C">
        <w:t>krobinson@umaryland.edu</w:t>
      </w:r>
    </w:p>
    <w:p w14:paraId="0FDA7830" w14:textId="77777777" w:rsidR="00073784" w:rsidRDefault="00073784" w:rsidP="003437C2">
      <w:pPr>
        <w:spacing w:line="240" w:lineRule="auto"/>
        <w:pPrChange w:id="12" w:author="Matthew Chung" w:date="2019-10-21T20:36:00Z">
          <w:pPr/>
        </w:pPrChange>
      </w:pPr>
      <w:r>
        <w:t xml:space="preserve">LMW: </w:t>
      </w:r>
      <w:r w:rsidRPr="00292465">
        <w:t>lmorn001@umaryalnd.edu</w:t>
      </w:r>
    </w:p>
    <w:p w14:paraId="4B4187A1" w14:textId="6C3F244A" w:rsidR="00073784" w:rsidRDefault="00073784" w:rsidP="003437C2">
      <w:pPr>
        <w:spacing w:line="240" w:lineRule="auto"/>
        <w:pPrChange w:id="13" w:author="Matthew Chung" w:date="2019-10-21T20:36:00Z">
          <w:pPr/>
        </w:pPrChange>
      </w:pPr>
      <w:r>
        <w:t xml:space="preserve">MC: </w:t>
      </w:r>
      <w:ins w:id="14" w:author="Matthew Chung" w:date="2019-07-22T14:43:00Z">
        <w:r w:rsidR="00085163">
          <w:fldChar w:fldCharType="begin"/>
        </w:r>
        <w:r w:rsidR="00085163">
          <w:instrText xml:space="preserve"> HYPERLINK "mailto:</w:instrText>
        </w:r>
      </w:ins>
      <w:r w:rsidR="00085163">
        <w:instrText>mattchung@umaryland.edu</w:instrText>
      </w:r>
      <w:ins w:id="15" w:author="Matthew Chung" w:date="2019-07-22T14:43:00Z">
        <w:r w:rsidR="00085163">
          <w:instrText xml:space="preserve">" </w:instrText>
        </w:r>
        <w:r w:rsidR="00085163">
          <w:fldChar w:fldCharType="separate"/>
        </w:r>
      </w:ins>
      <w:r w:rsidR="00085163" w:rsidRPr="0088066F">
        <w:rPr>
          <w:rStyle w:val="Hyperlink"/>
        </w:rPr>
        <w:t>mattchung@umaryland.edu</w:t>
      </w:r>
      <w:ins w:id="16" w:author="Matthew Chung" w:date="2019-07-22T14:43:00Z">
        <w:r w:rsidR="00085163">
          <w:fldChar w:fldCharType="end"/>
        </w:r>
        <w:r w:rsidR="00085163">
          <w:t xml:space="preserve"> </w:t>
        </w:r>
        <w:r w:rsidR="00085163" w:rsidRPr="001F70E9">
          <w:rPr>
            <w:rStyle w:val="Hyperlink"/>
            <w:color w:val="000000" w:themeColor="text1"/>
          </w:rPr>
          <w:t>(ORCID:</w:t>
        </w:r>
        <w:r w:rsidR="00085163" w:rsidRPr="001F70E9">
          <w:rPr>
            <w:color w:val="000000" w:themeColor="text1"/>
          </w:rPr>
          <w:t xml:space="preserve"> </w:t>
        </w:r>
        <w:r w:rsidR="00085163" w:rsidRPr="001F70E9">
          <w:rPr>
            <w:rStyle w:val="Hyperlink"/>
            <w:color w:val="000000" w:themeColor="text1"/>
          </w:rPr>
          <w:t>0000-0002-9545-523X)</w:t>
        </w:r>
      </w:ins>
    </w:p>
    <w:p w14:paraId="2BFCFC30" w14:textId="77777777" w:rsidR="00073784" w:rsidRDefault="00073784" w:rsidP="003437C2">
      <w:pPr>
        <w:spacing w:line="240" w:lineRule="auto"/>
        <w:pPrChange w:id="17" w:author="Matthew Chung" w:date="2019-10-21T20:36:00Z">
          <w:pPr/>
        </w:pPrChange>
      </w:pPr>
      <w:r>
        <w:t xml:space="preserve">NK: </w:t>
      </w:r>
      <w:r w:rsidRPr="00166498">
        <w:t>nkumar@som.umaryland.edu</w:t>
      </w:r>
    </w:p>
    <w:p w14:paraId="236388F8" w14:textId="77777777" w:rsidR="00073784" w:rsidRDefault="00073784" w:rsidP="003437C2">
      <w:pPr>
        <w:spacing w:line="240" w:lineRule="auto"/>
        <w:pPrChange w:id="18" w:author="Matthew Chung" w:date="2019-10-21T20:36:00Z">
          <w:pPr/>
        </w:pPrChange>
      </w:pPr>
      <w:r>
        <w:t>JT: jtorresl57@yahoo.com.mx</w:t>
      </w:r>
    </w:p>
    <w:p w14:paraId="3C8A492B" w14:textId="77777777" w:rsidR="00073784" w:rsidRPr="008A0C47" w:rsidRDefault="00073784" w:rsidP="003437C2">
      <w:pPr>
        <w:spacing w:line="240" w:lineRule="auto"/>
        <w:pPrChange w:id="19" w:author="Matthew Chung" w:date="2019-10-21T20:36:00Z">
          <w:pPr/>
        </w:pPrChange>
      </w:pPr>
      <w:r>
        <w:t>TJB: tblanchard@peds.umaryland.edu</w:t>
      </w:r>
    </w:p>
    <w:p w14:paraId="2025BD81" w14:textId="734E8170" w:rsidR="00447392" w:rsidRDefault="00073784" w:rsidP="003437C2">
      <w:pPr>
        <w:spacing w:line="240" w:lineRule="auto"/>
        <w:rPr>
          <w:ins w:id="20" w:author="Matthew Chung" w:date="2019-10-21T20:36:00Z"/>
          <w:rStyle w:val="Hyperlink"/>
        </w:rPr>
      </w:pPr>
      <w:r w:rsidRPr="008A0C47">
        <w:t xml:space="preserve">JCDH: </w:t>
      </w:r>
      <w:ins w:id="21" w:author="Matthew Chung" w:date="2019-07-21T22:18:00Z">
        <w:r w:rsidR="00447392">
          <w:fldChar w:fldCharType="begin"/>
        </w:r>
        <w:r w:rsidR="00447392">
          <w:instrText xml:space="preserve"> HYPERLINK "mailto:</w:instrText>
        </w:r>
      </w:ins>
      <w:r w:rsidR="00447392" w:rsidRPr="00073784">
        <w:instrText>jdhotopp@som.umaryland.edu</w:instrText>
      </w:r>
      <w:ins w:id="22" w:author="Matthew Chung" w:date="2019-07-21T22:18:00Z">
        <w:r w:rsidR="00447392">
          <w:instrText xml:space="preserve">" </w:instrText>
        </w:r>
        <w:r w:rsidR="00447392">
          <w:fldChar w:fldCharType="separate"/>
        </w:r>
      </w:ins>
      <w:r w:rsidR="00447392" w:rsidRPr="0088066F">
        <w:rPr>
          <w:rStyle w:val="Hyperlink"/>
        </w:rPr>
        <w:t>jdhotopp@som.umaryland.edu</w:t>
      </w:r>
      <w:ins w:id="23" w:author="Matthew Chung" w:date="2019-07-21T22:18:00Z">
        <w:r w:rsidR="00447392">
          <w:fldChar w:fldCharType="end"/>
        </w:r>
      </w:ins>
      <w:ins w:id="24" w:author="Matthew Chung" w:date="2019-07-22T14:43:00Z">
        <w:r w:rsidR="00085163">
          <w:t xml:space="preserve"> </w:t>
        </w:r>
        <w:r w:rsidR="00085163" w:rsidRPr="00F70E84">
          <w:rPr>
            <w:rStyle w:val="Hyperlink"/>
          </w:rPr>
          <w:t>(</w:t>
        </w:r>
        <w:r w:rsidR="00085163">
          <w:rPr>
            <w:rStyle w:val="Hyperlink"/>
          </w:rPr>
          <w:t xml:space="preserve">ORCID: </w:t>
        </w:r>
        <w:r w:rsidR="00085163" w:rsidRPr="00F70E84">
          <w:rPr>
            <w:rStyle w:val="Hyperlink"/>
          </w:rPr>
          <w:t>0000-0003-3862-986X)</w:t>
        </w:r>
      </w:ins>
    </w:p>
    <w:p w14:paraId="6E806401" w14:textId="77777777" w:rsidR="00447392" w:rsidRDefault="00447392">
      <w:pPr>
        <w:spacing w:line="240" w:lineRule="auto"/>
        <w:rPr>
          <w:ins w:id="25" w:author="Matthew Chung" w:date="2019-07-21T22:18:00Z"/>
        </w:rPr>
      </w:pPr>
      <w:bookmarkStart w:id="26" w:name="_GoBack"/>
      <w:bookmarkEnd w:id="26"/>
      <w:ins w:id="27" w:author="Matthew Chung" w:date="2019-07-21T22:18:00Z">
        <w:r>
          <w:br w:type="page"/>
        </w:r>
      </w:ins>
    </w:p>
    <w:p w14:paraId="52C7EF4A" w14:textId="6187F780" w:rsidR="00073784" w:rsidDel="00447392" w:rsidRDefault="00073784" w:rsidP="00073784">
      <w:pPr>
        <w:rPr>
          <w:del w:id="28" w:author="Matthew Chung" w:date="2019-07-21T22:18:00Z"/>
        </w:rPr>
      </w:pPr>
    </w:p>
    <w:p w14:paraId="62E3D142" w14:textId="382EC523" w:rsidR="00073784" w:rsidDel="00447392" w:rsidRDefault="00073784" w:rsidP="00073784">
      <w:pPr>
        <w:rPr>
          <w:del w:id="29" w:author="Matthew Chung" w:date="2019-07-21T22:18:00Z"/>
        </w:rPr>
      </w:pPr>
    </w:p>
    <w:p w14:paraId="58DFB12F" w14:textId="77777777" w:rsidR="00073784" w:rsidRDefault="00073784" w:rsidP="00073784">
      <w:pPr>
        <w:pStyle w:val="Heading2"/>
      </w:pPr>
      <w:r>
        <w:t>Abstract</w:t>
      </w:r>
      <w:bookmarkEnd w:id="3"/>
    </w:p>
    <w:p w14:paraId="189D3A9C" w14:textId="77777777" w:rsidR="00073784" w:rsidRPr="002A6ADC" w:rsidRDefault="00073784" w:rsidP="00073784">
      <w:r w:rsidRPr="002A6ADC">
        <w:rPr>
          <w:b/>
        </w:rPr>
        <w:t>Background</w:t>
      </w:r>
      <w:r w:rsidRPr="002A6ADC">
        <w:t xml:space="preserve">: Gastric cancer is responsible for the second highest incidence of cancer-related deaths and is the fourth most common type of cancer. One of the main etiological factors </w:t>
      </w:r>
      <w:r>
        <w:t>contributing</w:t>
      </w:r>
      <w:r w:rsidRPr="002A6ADC">
        <w:t xml:space="preserve"> to gastric cancer is the presence of </w:t>
      </w:r>
      <w:r w:rsidRPr="002A6ADC">
        <w:rPr>
          <w:i/>
        </w:rPr>
        <w:t>Helicobacter pylori</w:t>
      </w:r>
      <w:r>
        <w:rPr>
          <w:i/>
        </w:rPr>
        <w:t xml:space="preserve"> </w:t>
      </w:r>
      <w:r>
        <w:t>in the stomach</w:t>
      </w:r>
      <w:r w:rsidRPr="002A6ADC">
        <w:rPr>
          <w:i/>
        </w:rPr>
        <w:t>.</w:t>
      </w:r>
      <w:r w:rsidRPr="002A6ADC">
        <w:t xml:space="preserve"> </w:t>
      </w:r>
      <w:r w:rsidRPr="002A6ADC">
        <w:rPr>
          <w:i/>
        </w:rPr>
        <w:t xml:space="preserve">H. pylori </w:t>
      </w:r>
      <w:r w:rsidRPr="002A6ADC">
        <w:t xml:space="preserve">is the only bacteria considered to be a carcinogen, due to its ability to promote carcinogenesis in gastric tissue. We sought to further investigate differentially expressed genes by co-culturing </w:t>
      </w:r>
      <w:r w:rsidRPr="002A6ADC">
        <w:rPr>
          <w:i/>
        </w:rPr>
        <w:t>H. pylori</w:t>
      </w:r>
      <w:r w:rsidRPr="002A6ADC">
        <w:t xml:space="preserve"> with gastric epithelial cells</w:t>
      </w:r>
      <w:r>
        <w:t xml:space="preserve"> as well as assessing the transcriptome of gastric samples that are colonized with </w:t>
      </w:r>
      <w:r>
        <w:rPr>
          <w:i/>
        </w:rPr>
        <w:t>H. pylori</w:t>
      </w:r>
      <w:r w:rsidRPr="002A6ADC">
        <w:t>.</w:t>
      </w:r>
      <w:r>
        <w:t xml:space="preserve"> </w:t>
      </w:r>
    </w:p>
    <w:p w14:paraId="62DE20AD" w14:textId="52B30307" w:rsidR="00073784" w:rsidRPr="002A6ADC" w:rsidRDefault="00073784" w:rsidP="00073784">
      <w:r w:rsidRPr="002A6ADC">
        <w:rPr>
          <w:b/>
        </w:rPr>
        <w:t>Methods</w:t>
      </w:r>
      <w:r w:rsidRPr="002A6ADC">
        <w:t xml:space="preserve">: N87 gastric epithelial cells were cultured with </w:t>
      </w:r>
      <w:ins w:id="30" w:author="Matthew Chung" w:date="2019-10-22T10:50:00Z">
        <w:r w:rsidR="00B65DF0">
          <w:t xml:space="preserve">WT </w:t>
        </w:r>
      </w:ins>
      <w:r w:rsidRPr="002A6ADC">
        <w:rPr>
          <w:i/>
        </w:rPr>
        <w:t xml:space="preserve">H. pylori </w:t>
      </w:r>
      <w:r w:rsidRPr="002A6ADC">
        <w:t xml:space="preserve">26695 </w:t>
      </w:r>
      <w:del w:id="31" w:author="Matthew Chung" w:date="2019-10-22T10:50:00Z">
        <w:r w:rsidRPr="002A6ADC" w:rsidDel="00B65DF0">
          <w:delText xml:space="preserve">and </w:delText>
        </w:r>
      </w:del>
      <w:ins w:id="32" w:author="Matthew Chung" w:date="2019-10-22T10:50:00Z">
        <w:r w:rsidR="00B65DF0">
          <w:t xml:space="preserve">or </w:t>
        </w:r>
        <w:r w:rsidR="00B65DF0">
          <w:rPr>
            <w:i/>
            <w:iCs/>
          </w:rPr>
          <w:t>cag-</w:t>
        </w:r>
        <w:r w:rsidR="00B65DF0" w:rsidRPr="002A6ADC">
          <w:t xml:space="preserve"> </w:t>
        </w:r>
      </w:ins>
      <w:r w:rsidRPr="002A6ADC">
        <w:rPr>
          <w:i/>
        </w:rPr>
        <w:t xml:space="preserve">H. pylori </w:t>
      </w:r>
      <w:r>
        <w:t>26695</w:t>
      </w:r>
      <w:del w:id="33" w:author="Matthew Chung" w:date="2019-10-22T10:50:00Z">
        <w:r w:rsidDel="00B65DF0">
          <w:delText xml:space="preserve"> </w:delText>
        </w:r>
        <w:r w:rsidRPr="002A6ADC" w:rsidDel="00B65DF0">
          <w:rPr>
            <w:i/>
          </w:rPr>
          <w:delText>ca</w:delText>
        </w:r>
      </w:del>
      <w:del w:id="34" w:author="Matthew Chung" w:date="2019-10-22T10:49:00Z">
        <w:r w:rsidRPr="002A6ADC" w:rsidDel="00B65DF0">
          <w:rPr>
            <w:i/>
          </w:rPr>
          <w:delText>g</w:delText>
        </w:r>
      </w:del>
      <w:del w:id="35" w:author="Matthew Chung" w:date="2019-10-22T10:50:00Z">
        <w:r w:rsidDel="00B65DF0">
          <w:rPr>
            <w:i/>
          </w:rPr>
          <w:delText>E-</w:delText>
        </w:r>
      </w:del>
      <w:r>
        <w:t>.</w:t>
      </w:r>
      <w:r w:rsidRPr="002A6ADC">
        <w:t xml:space="preserve"> RNA was extracted </w:t>
      </w:r>
      <w:r>
        <w:t xml:space="preserve">and sequenced </w:t>
      </w:r>
      <w:r w:rsidRPr="002A6ADC">
        <w:t xml:space="preserve">from </w:t>
      </w:r>
      <w:r>
        <w:t xml:space="preserve">(a) </w:t>
      </w:r>
      <w:r w:rsidRPr="002A6ADC">
        <w:t>the co-cultures</w:t>
      </w:r>
      <w:r>
        <w:t xml:space="preserve">, (b) N87 cells alone, and (c) </w:t>
      </w:r>
      <w:proofErr w:type="gramStart"/>
      <w:r>
        <w:t xml:space="preserve">both of the </w:t>
      </w:r>
      <w:r>
        <w:rPr>
          <w:i/>
        </w:rPr>
        <w:t>H.</w:t>
      </w:r>
      <w:proofErr w:type="gramEnd"/>
      <w:r>
        <w:rPr>
          <w:i/>
        </w:rPr>
        <w:t xml:space="preserve"> pylori </w:t>
      </w:r>
      <w:r>
        <w:t>strains in tissue culture media</w:t>
      </w:r>
      <w:r w:rsidRPr="002A6ADC">
        <w:t xml:space="preserve"> at 2, 4, and 24 h. </w:t>
      </w:r>
      <w:r>
        <w:t xml:space="preserve">Further RNA samples were extracted from a </w:t>
      </w:r>
      <w:r w:rsidRPr="003162CF">
        <w:t>tumor</w:t>
      </w:r>
      <w:r>
        <w:t>-</w:t>
      </w:r>
      <w:r w:rsidRPr="003162CF">
        <w:t>adjacent</w:t>
      </w:r>
      <w:r>
        <w:t xml:space="preserve"> pair, an additional tumor </w:t>
      </w:r>
      <w:r w:rsidRPr="003162CF">
        <w:t xml:space="preserve">sample, and </w:t>
      </w:r>
      <w:r>
        <w:t>one intestinal metaplasia sample.</w:t>
      </w:r>
    </w:p>
    <w:p w14:paraId="7E987AEA" w14:textId="5F4C9556" w:rsidR="00073784" w:rsidRPr="002A6ADC" w:rsidRDefault="00073784" w:rsidP="00073784">
      <w:r w:rsidRPr="002A6ADC">
        <w:rPr>
          <w:b/>
        </w:rPr>
        <w:t>Results</w:t>
      </w:r>
      <w:r w:rsidRPr="002A6ADC">
        <w:t>:</w:t>
      </w:r>
      <w:r>
        <w:t xml:space="preserve"> </w:t>
      </w:r>
      <w:del w:id="36" w:author="Matthew Chung" w:date="2019-10-22T10:50:00Z">
        <w:r w:rsidRPr="002A6ADC" w:rsidDel="00B65DF0">
          <w:delText xml:space="preserve">Genes </w:delText>
        </w:r>
        <w:r w:rsidDel="00B65DF0">
          <w:delText xml:space="preserve">on the </w:delText>
        </w:r>
        <w:r w:rsidDel="00B65DF0">
          <w:rPr>
            <w:i/>
          </w:rPr>
          <w:delText xml:space="preserve">cag </w:delText>
        </w:r>
        <w:r w:rsidDel="00B65DF0">
          <w:delText>pathogenicity island and genes with functions related to translational processes and ribosomal cell component were shown to have increased transcriptional levels in</w:delText>
        </w:r>
        <w:r w:rsidRPr="002A6ADC" w:rsidDel="00B65DF0">
          <w:delText xml:space="preserve"> </w:delText>
        </w:r>
        <w:r w:rsidDel="00B65DF0">
          <w:delText xml:space="preserve">the wild-type strain of </w:delText>
        </w:r>
        <w:r w:rsidDel="00B65DF0">
          <w:rPr>
            <w:i/>
          </w:rPr>
          <w:delText xml:space="preserve">H. pylori </w:delText>
        </w:r>
        <w:r w:rsidDel="00B65DF0">
          <w:delText>compared to the knock</w:delText>
        </w:r>
      </w:del>
      <w:del w:id="37" w:author="Matthew Chung" w:date="2019-10-14T09:18:00Z">
        <w:r w:rsidDel="00652E24">
          <w:delText xml:space="preserve"> </w:delText>
        </w:r>
      </w:del>
      <w:del w:id="38" w:author="Matthew Chung" w:date="2019-10-22T10:50:00Z">
        <w:r w:rsidDel="00B65DF0">
          <w:delText>out strain</w:delText>
        </w:r>
      </w:del>
      <w:ins w:id="39" w:author="Matthew Chung" w:date="2019-10-22T10:50:00Z">
        <w:r w:rsidR="00B65DF0">
          <w:t xml:space="preserve">Very few transcriptomic differences were observed between the WT and </w:t>
        </w:r>
        <w:r w:rsidR="00B65DF0">
          <w:rPr>
            <w:i/>
            <w:iCs/>
          </w:rPr>
          <w:t>cag</w:t>
        </w:r>
        <w:r w:rsidR="00B65DF0">
          <w:t xml:space="preserve">- </w:t>
        </w:r>
        <w:r w:rsidR="00B65DF0">
          <w:rPr>
            <w:i/>
            <w:iCs/>
          </w:rPr>
          <w:t xml:space="preserve">H. pylori </w:t>
        </w:r>
        <w:r w:rsidR="00B65DF0">
          <w:t>strains across the time course</w:t>
        </w:r>
      </w:ins>
      <w:r w:rsidRPr="002A6ADC">
        <w:t xml:space="preserve">. </w:t>
      </w:r>
      <w:ins w:id="40" w:author="Matthew Chung" w:date="2019-10-22T10:51:00Z">
        <w:r w:rsidR="00B65DF0">
          <w:t xml:space="preserve">Similarly, few differences were observed in the transcriptome response of the N87 gastric epithelial cells infected with the WT and </w:t>
        </w:r>
        <w:r w:rsidR="00B65DF0" w:rsidRPr="00B65DF0">
          <w:rPr>
            <w:i/>
            <w:iCs/>
          </w:rPr>
          <w:t>cag</w:t>
        </w:r>
        <w:r w:rsidR="00B65DF0">
          <w:rPr>
            <w:i/>
            <w:iCs/>
          </w:rPr>
          <w:t xml:space="preserve">- H. pylori </w:t>
        </w:r>
        <w:r w:rsidR="00B65DF0">
          <w:t xml:space="preserve">strains. </w:t>
        </w:r>
      </w:ins>
      <w:ins w:id="41" w:author="Matthew Chung" w:date="2019-10-22T10:52:00Z">
        <w:r w:rsidR="00B65DF0">
          <w:t xml:space="preserve">At 24 h, we find that the N87 cells upregulate pro-inflammatory pathways in response of </w:t>
        </w:r>
        <w:r w:rsidR="00B65DF0">
          <w:rPr>
            <w:i/>
            <w:iCs/>
          </w:rPr>
          <w:t xml:space="preserve">H. pylori </w:t>
        </w:r>
        <w:r w:rsidR="00B65DF0">
          <w:t>infection, which was also observed in one of the gastric tumor samples analyzed.</w:t>
        </w:r>
      </w:ins>
      <w:del w:id="42" w:author="Matthew Chung" w:date="2019-10-22T10:52:00Z">
        <w:r w:rsidRPr="00B65DF0" w:rsidDel="00B65DF0">
          <w:delText xml:space="preserve">Similarly </w:delText>
        </w:r>
        <w:r w:rsidRPr="006B62AF" w:rsidDel="00B65DF0">
          <w:delText xml:space="preserve">to previous results, genes involved in the inflammasome, TREM1, and Th1 pathways were activated </w:delText>
        </w:r>
        <w:r w:rsidDel="00B65DF0">
          <w:delText xml:space="preserve">at 24 h </w:delText>
        </w:r>
        <w:r w:rsidRPr="006B62AF" w:rsidDel="00B65DF0">
          <w:delText xml:space="preserve">when cultured with the </w:delText>
        </w:r>
        <w:r w:rsidDel="00B65DF0">
          <w:delText>wild-type</w:delText>
        </w:r>
        <w:r w:rsidRPr="006B62AF" w:rsidDel="00B65DF0">
          <w:delText xml:space="preserve"> strain compared to the knockout. These same pathways were also activated in gastric tumor samples when compared to an adjacent or intestinal metaplasia sample.</w:delText>
        </w:r>
        <w:r w:rsidRPr="002A6ADC" w:rsidDel="00B65DF0">
          <w:delText xml:space="preserve"> </w:delText>
        </w:r>
      </w:del>
    </w:p>
    <w:p w14:paraId="3AB05CB1" w14:textId="77777777" w:rsidR="00073784" w:rsidRPr="002A6ADC" w:rsidRDefault="00073784" w:rsidP="00073784">
      <w:r w:rsidRPr="002A6ADC">
        <w:rPr>
          <w:b/>
        </w:rPr>
        <w:t>Conclusions</w:t>
      </w:r>
      <w:r w:rsidRPr="002A6ADC">
        <w:t xml:space="preserve">: This study is the first in-depth transcriptomics analysis of </w:t>
      </w:r>
      <w:r w:rsidRPr="002A6ADC">
        <w:rPr>
          <w:i/>
        </w:rPr>
        <w:t xml:space="preserve">H. pylori </w:t>
      </w:r>
      <w:r w:rsidRPr="002A6ADC">
        <w:t>and hu</w:t>
      </w:r>
      <w:r>
        <w:t xml:space="preserve">man cells in co-culture. </w:t>
      </w:r>
      <w:r w:rsidRPr="002A6ADC">
        <w:rPr>
          <w:i/>
        </w:rPr>
        <w:t xml:space="preserve">H. pylori </w:t>
      </w:r>
      <w:r w:rsidRPr="002A6ADC">
        <w:t>strains in co-culture with and without the pathogenicity island</w:t>
      </w:r>
      <w:r>
        <w:t xml:space="preserve"> elicited similar responses from the gastric cells and had similar transcriptomes despite strain differences</w:t>
      </w:r>
      <w:r w:rsidRPr="002A6ADC">
        <w:t xml:space="preserve">. Overall, this work </w:t>
      </w:r>
      <w:r>
        <w:t>highlights</w:t>
      </w:r>
      <w:r w:rsidRPr="002A6ADC">
        <w:t xml:space="preserve"> the </w:t>
      </w:r>
      <w:r>
        <w:t xml:space="preserve">benefit of </w:t>
      </w:r>
      <w:r>
        <w:lastRenderedPageBreak/>
        <w:t>using a dual-species transcriptomics approach on samples in co-culture and how this experimental approach translates to gastric tissue samples.</w:t>
      </w:r>
      <w:r w:rsidRPr="002A6ADC">
        <w:t xml:space="preserve"> </w:t>
      </w:r>
    </w:p>
    <w:p w14:paraId="1AE0CB8B" w14:textId="77777777" w:rsidR="00073784" w:rsidRDefault="00073784" w:rsidP="00073784">
      <w:pPr>
        <w:pStyle w:val="Heading2"/>
      </w:pPr>
      <w:bookmarkStart w:id="43" w:name="_Toc353628730"/>
      <w:r>
        <w:t>Keywords</w:t>
      </w:r>
      <w:bookmarkEnd w:id="43"/>
    </w:p>
    <w:p w14:paraId="3CED53C9" w14:textId="77777777" w:rsidR="00073784" w:rsidRPr="00E42C86" w:rsidRDefault="00073784" w:rsidP="00073784">
      <w:r>
        <w:rPr>
          <w:i/>
        </w:rPr>
        <w:t>Helicobacter pylori</w:t>
      </w:r>
      <w:r>
        <w:t xml:space="preserve">, gastric cancer, </w:t>
      </w:r>
      <w:proofErr w:type="spellStart"/>
      <w:r w:rsidRPr="00304983">
        <w:rPr>
          <w:i/>
        </w:rPr>
        <w:t>cagA</w:t>
      </w:r>
      <w:proofErr w:type="spellEnd"/>
      <w:r>
        <w:t xml:space="preserve">, </w:t>
      </w:r>
      <w:proofErr w:type="spellStart"/>
      <w:r w:rsidRPr="00304983">
        <w:rPr>
          <w:i/>
        </w:rPr>
        <w:t>cagE</w:t>
      </w:r>
      <w:proofErr w:type="spellEnd"/>
      <w:r>
        <w:rPr>
          <w:i/>
        </w:rPr>
        <w:t xml:space="preserve">, </w:t>
      </w:r>
      <w:r>
        <w:t>transcriptomics</w:t>
      </w:r>
    </w:p>
    <w:p w14:paraId="77B41A03" w14:textId="77777777" w:rsidR="00073784" w:rsidRPr="00D7378D" w:rsidRDefault="00073784" w:rsidP="00073784">
      <w:pPr>
        <w:pStyle w:val="Heading2"/>
      </w:pPr>
      <w:bookmarkStart w:id="44" w:name="_Toc353628731"/>
      <w:r w:rsidRPr="00D7378D">
        <w:t>Introduction</w:t>
      </w:r>
      <w:bookmarkStart w:id="45" w:name="_Toc346536881"/>
      <w:bookmarkEnd w:id="44"/>
    </w:p>
    <w:bookmarkEnd w:id="45"/>
    <w:p w14:paraId="5356D6AE" w14:textId="643CDA42" w:rsidR="00073784" w:rsidRPr="004403F8" w:rsidRDefault="00073784" w:rsidP="00073784">
      <w:pPr>
        <w:rPr>
          <w:i/>
        </w:rPr>
      </w:pPr>
      <w:r>
        <w:rPr>
          <w:i/>
        </w:rPr>
        <w:t xml:space="preserve">Helicobacter pylori </w:t>
      </w:r>
      <w:r>
        <w:t xml:space="preserve">is a Gram-negative bacterium found in the stomach of ~50% of humans across the world. </w:t>
      </w:r>
      <w:del w:id="46" w:author="Matthew Chung" w:date="2019-07-21T22:44:00Z">
        <w:r w:rsidDel="00AD649F">
          <w:delText xml:space="preserve">It is believed that </w:delText>
        </w:r>
      </w:del>
      <w:r>
        <w:rPr>
          <w:i/>
        </w:rPr>
        <w:t>H. pylori</w:t>
      </w:r>
      <w:r>
        <w:t xml:space="preserve"> has been </w:t>
      </w:r>
      <w:ins w:id="47" w:author="Matthew Chung" w:date="2019-07-21T22:44:00Z">
        <w:r w:rsidR="00AD649F">
          <w:t xml:space="preserve">thought to </w:t>
        </w:r>
      </w:ins>
      <w:r>
        <w:t>coloniz</w:t>
      </w:r>
      <w:ins w:id="48" w:author="Matthew Chung" w:date="2019-07-21T22:44:00Z">
        <w:r w:rsidR="00AD649F">
          <w:t>e</w:t>
        </w:r>
      </w:ins>
      <w:del w:id="49" w:author="Matthew Chung" w:date="2019-07-21T22:44:00Z">
        <w:r w:rsidDel="00AD649F">
          <w:delText>ing</w:delText>
        </w:r>
      </w:del>
      <w:r>
        <w:t xml:space="preserve"> humans for an immense period of time </w:t>
      </w:r>
      <w:del w:id="50" w:author="Matthew Chung" w:date="2019-07-21T22:44:00Z">
        <w:r w:rsidDel="00AD649F">
          <w:delText>and that the colonization of humans preceded</w:delText>
        </w:r>
      </w:del>
      <w:ins w:id="51" w:author="Matthew Chung" w:date="2019-07-21T22:44:00Z">
        <w:r w:rsidR="00AD649F">
          <w:t>that</w:t>
        </w:r>
      </w:ins>
      <w:r>
        <w:t xml:space="preserve"> </w:t>
      </w:r>
      <w:ins w:id="52" w:author="Matthew Chung" w:date="2019-07-21T22:44:00Z">
        <w:r w:rsidR="00AD649F">
          <w:t xml:space="preserve">precedes </w:t>
        </w:r>
      </w:ins>
      <w:del w:id="53" w:author="Matthew Chung" w:date="2019-07-21T22:44:00Z">
        <w:r w:rsidDel="00AD649F">
          <w:delText xml:space="preserve">the </w:delText>
        </w:r>
      </w:del>
      <w:r>
        <w:t xml:space="preserve">human migration out of Africa </w:t>
      </w:r>
      <w:r>
        <w:fldChar w:fldCharType="begin">
          <w:fldData xml:space="preserve">PEVuZE5vdGU+PENpdGU+PEF1dGhvcj5MaW56PC9BdXRob3I+PFllYXI+MjAwNzwvWWVhcj48UmVj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ZT48YWJici0xPk5hdHVyZTwvYWJici0xPjwvYWx0LXBlcmlvZGljYWw+PHBhZ2VzPjkxNS04PC9w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</w:fldData>
        </w:fldChar>
      </w:r>
      <w:r w:rsidR="008C1CAD">
        <w:instrText xml:space="preserve"> ADDIN EN.CITE </w:instrText>
      </w:r>
      <w:r w:rsidR="008C1CAD">
        <w:fldChar w:fldCharType="begin">
          <w:fldData xml:space="preserve">PEVuZE5vdGU+PENpdGU+PEF1dGhvcj5MaW56PC9BdXRob3I+PFllYXI+MjAwNzwvWWVhcj48UmVj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ZT48YWJici0xPk5hdHVyZTwvYWJici0xPjwvYWx0LXBlcmlvZGljYWw+PHBhZ2VzPjkxNS04PC9w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</w:fldData>
        </w:fldChar>
      </w:r>
      <w:r w:rsidR="008C1CAD">
        <w:instrText xml:space="preserve"> ADDIN EN.CITE.DATA </w:instrText>
      </w:r>
      <w:r w:rsidR="008C1CAD">
        <w:fldChar w:fldCharType="end"/>
      </w:r>
      <w:r>
        <w:fldChar w:fldCharType="separate"/>
      </w:r>
      <w:r w:rsidR="008C1CAD">
        <w:rPr>
          <w:noProof/>
        </w:rPr>
        <w:t>(1)</w:t>
      </w:r>
      <w:r>
        <w:fldChar w:fldCharType="end"/>
      </w:r>
      <w:ins w:id="54" w:author="Matthew Chung" w:date="2019-10-14T09:19:00Z">
        <w:r w:rsidR="00652E24">
          <w:t>, with</w:t>
        </w:r>
      </w:ins>
      <w:del w:id="55" w:author="Matthew Chung" w:date="2019-10-14T09:19:00Z">
        <w:r w:rsidDel="00652E24">
          <w:delText>.</w:delText>
        </w:r>
      </w:del>
      <w:r>
        <w:t xml:space="preserve"> </w:t>
      </w:r>
      <w:r>
        <w:rPr>
          <w:i/>
        </w:rPr>
        <w:t xml:space="preserve">H. pylori </w:t>
      </w:r>
      <w:r>
        <w:t>infection</w:t>
      </w:r>
      <w:ins w:id="56" w:author="Matthew Chung" w:date="2019-10-14T09:19:00Z">
        <w:r w:rsidR="00652E24">
          <w:t>s being</w:t>
        </w:r>
      </w:ins>
      <w:del w:id="57" w:author="Matthew Chung" w:date="2019-10-14T09:19:00Z">
        <w:r w:rsidDel="00652E24">
          <w:delText xml:space="preserve"> is</w:delText>
        </w:r>
      </w:del>
      <w:r>
        <w:t xml:space="preserve"> more common in developing countries due to low socioeconomic status, ethnicity, and household crowding </w:t>
      </w:r>
      <w:r>
        <w:fldChar w:fldCharType="begin"/>
      </w:r>
      <w:r w:rsidR="008C1CAD">
        <w:instrText xml:space="preserve"> ADDIN EN.CITE &lt;EndNote&gt;&lt;Cite&gt;&lt;Author&gt;Everhart&lt;/Author&gt;&lt;Year&gt;2000&lt;/Year&gt;&lt;RecNum&gt;638&lt;/RecNum&gt;&lt;DisplayText&gt;(2)&lt;/DisplayText&gt;&lt;record&gt;&lt;rec-number&gt;638&lt;/rec-number&gt;&lt;foreign-keys&gt;&lt;key app="EN" db-id="ezfxded98rwspxefrtj5z2avrdzpsrwr5rra" timestamp="1484777138"&gt;638&lt;/key&gt;&lt;/foreign-keys&gt;&lt;ref-type name="Journal Article"&gt;17&lt;/ref-type&gt;&lt;contributors&gt;&lt;authors&gt;&lt;author&gt;Everhart, J. E.&lt;/author&gt;&lt;/authors&gt;&lt;/contributors&gt;&lt;auth-address&gt;Epidemiology and Clinical Trials Branch, National Institute of Diabetes and Digestive and Kidney Diseases, Bethesda, Maryland, USA. JE17G@nih.gov&lt;/auth-address&gt;&lt;titles&gt;&lt;title&gt;&lt;style face="normal" font="default" size="100%"&gt;Recent developments in the epidemiology of &lt;/style&gt;&lt;style face="italic" font="default" size="100%"&gt;Helicobacter pylori&lt;/style&gt;&lt;/title&gt;&lt;secondary-title&gt;Gastroenterol Clin North Am&lt;/secondary-title&gt;&lt;alt-title&gt;Gastroenterology clinics of North America&lt;/alt-title&gt;&lt;/titles&gt;&lt;periodical&gt;&lt;full-title&gt;Gastroenterol Clin North Am&lt;/full-title&gt;&lt;abbr-1&gt;Gastroenterology clinics of North America&lt;/abbr-1&gt;&lt;/periodical&gt;&lt;alt-periodical&gt;&lt;full-title&gt;Gastroenterol Clin North Am&lt;/full-title&gt;&lt;abbr-1&gt;Gastroenterology clinics of North America&lt;/abbr-1&gt;&lt;/alt-periodical&gt;&lt;pages&gt;559-78&lt;/pages&gt;&lt;volume&gt;29&lt;/volume&gt;&lt;number&gt;3&lt;/number&gt;&lt;edition&gt;2000/10/13&lt;/edition&gt;&lt;keywords&gt;&lt;keyword&gt;Adult&lt;/keyword&gt;&lt;keyword&gt;Age Distribution&lt;/keyword&gt;&lt;keyword&gt;Aged&lt;/keyword&gt;&lt;keyword&gt;Female&lt;/keyword&gt;&lt;keyword&gt;Helicobacter Infections/diagnosis/*epidemiology&lt;/keyword&gt;&lt;keyword&gt;Helicobacter pylori/*isolation &amp;amp; purification&lt;/keyword&gt;&lt;keyword&gt;Humans&lt;/keyword&gt;&lt;keyword&gt;Male&lt;/keyword&gt;&lt;keyword&gt;Middle Aged&lt;/keyword&gt;&lt;keyword&gt;Prevalence&lt;/keyword&gt;&lt;keyword&gt;Risk Factors&lt;/keyword&gt;&lt;keyword&gt;Sex Distribution&lt;/keyword&gt;&lt;keyword&gt;World Health Organization&lt;/keyword&gt;&lt;/keywords&gt;&lt;dates&gt;&lt;year&gt;2000&lt;/year&gt;&lt;pub-dates&gt;&lt;date&gt;Sep&lt;/date&gt;&lt;/pub-dates&gt;&lt;/dates&gt;&lt;isbn&gt;0889-8553 (Print)&amp;#xD;0889-8553&lt;/isbn&gt;&lt;accession-num&gt;11030073&lt;/accession-num&gt;&lt;urls&gt;&lt;/urls&gt;&lt;remote-database-provider&gt;NLM&lt;/remote-database-provider&gt;&lt;language&gt;eng&lt;/language&gt;&lt;/record&gt;&lt;/Cite&gt;&lt;/EndNote&gt;</w:instrText>
      </w:r>
      <w:r>
        <w:fldChar w:fldCharType="separate"/>
      </w:r>
      <w:r w:rsidR="008C1CAD">
        <w:rPr>
          <w:noProof/>
        </w:rPr>
        <w:t>(2)</w:t>
      </w:r>
      <w:r>
        <w:fldChar w:fldCharType="end"/>
      </w:r>
      <w:r>
        <w:t xml:space="preserve">. Infection with </w:t>
      </w:r>
      <w:r>
        <w:rPr>
          <w:i/>
        </w:rPr>
        <w:t xml:space="preserve">H. pylori </w:t>
      </w:r>
      <w:r>
        <w:t xml:space="preserve">can cause many health risks and diseases ranging from peptic ulcers </w:t>
      </w:r>
      <w:r>
        <w:fldChar w:fldCharType="begin"/>
      </w:r>
      <w:r w:rsidR="008C1CAD">
        <w:instrText xml:space="preserve"> ADDIN EN.CITE &lt;EndNote&gt;&lt;Cite&gt;&lt;Author&gt;Peterson&lt;/Author&gt;&lt;Year&gt;1991&lt;/Year&gt;&lt;RecNum&gt;644&lt;/RecNum&gt;&lt;DisplayText&gt;(3)&lt;/DisplayText&gt;&lt;record&gt;&lt;rec-number&gt;644&lt;/rec-number&gt;&lt;foreign-keys&gt;&lt;key app="EN" db-id="ezfxded98rwspxefrtj5z2avrdzpsrwr5rra" timestamp="1484797154"&gt;644&lt;/key&gt;&lt;/foreign-keys&gt;&lt;ref-type name="Journal Article"&gt;17&lt;/ref-type&gt;&lt;contributors&gt;&lt;authors&gt;&lt;author&gt;Peterson, W. L.&lt;/author&gt;&lt;/authors&gt;&lt;/contributors&gt;&lt;auth-address&gt;Medical Service, Veterans Affairs Medical Center, Dallas, TX.&lt;/auth-address&gt;&lt;titles&gt;&lt;title&gt;&lt;style face="italic" font="default" size="100%"&gt;Helicobacter pylori&lt;/style&gt;&lt;style face="normal" font="default" size="100%"&gt; and peptic ulcer disease&lt;/style&gt;&lt;/title&gt;&lt;secondary-title&gt;N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medicine&lt;/abbr-1&gt;&lt;/alt-periodical&gt;&lt;pages&gt;1043-8&lt;/pages&gt;&lt;volume&gt;324&lt;/volume&gt;&lt;number&gt;15&lt;/number&gt;&lt;edition&gt;1991/04/11&lt;/edition&gt;&lt;keywords&gt;&lt;keyword&gt;Helicobacter Infections/complications&lt;/keyword&gt;&lt;keyword&gt;Helicobacter pylori/*isolation &amp;amp; purification&lt;/keyword&gt;&lt;keyword&gt;Humans&lt;/keyword&gt;&lt;keyword&gt;Peptic Ulcer/*microbiology&lt;/keyword&gt;&lt;/keywords&gt;&lt;dates&gt;&lt;year&gt;1991&lt;/year&gt;&lt;pub-dates&gt;&lt;date&gt;Apr 11&lt;/date&gt;&lt;/pub-dates&gt;&lt;/dates&gt;&lt;isbn&gt;0028-4793 (Print)&amp;#xD;0028-4793&lt;/isbn&gt;&lt;accession-num&gt;2005942&lt;/accession-num&gt;&lt;urls&gt;&lt;/urls&gt;&lt;electronic-resource-num&gt;10.1056/nejm199104113241507&lt;/electronic-resource-num&gt;&lt;remote-database-provider&gt;NLM&lt;/remote-database-provider&gt;&lt;language&gt;eng&lt;/language&gt;&lt;/record&gt;&lt;/Cite&gt;&lt;/EndNote&gt;</w:instrText>
      </w:r>
      <w:r>
        <w:fldChar w:fldCharType="separate"/>
      </w:r>
      <w:r w:rsidR="008C1CAD">
        <w:rPr>
          <w:noProof/>
        </w:rPr>
        <w:t>(3)</w:t>
      </w:r>
      <w:r>
        <w:fldChar w:fldCharType="end"/>
      </w:r>
      <w:r>
        <w:t xml:space="preserve">, gastritis </w:t>
      </w:r>
      <w:r>
        <w:fldChar w:fldCharType="begin"/>
      </w:r>
      <w:r w:rsidR="008C1CAD">
        <w:instrText xml:space="preserve"> ADDIN EN.CITE &lt;EndNote&gt;&lt;Cite ExcludeYear="1"&gt;&lt;Author&gt;Karnes&lt;/Author&gt;&lt;RecNum&gt;645&lt;/RecNum&gt;&lt;DisplayText&gt;(4)&lt;/DisplayText&gt;&lt;record&gt;&lt;rec-number&gt;645&lt;/rec-number&gt;&lt;foreign-keys&gt;&lt;key app="EN" db-id="ezfxded98rwspxefrtj5z2avrdzpsrwr5rra" timestamp="1484797291"&gt;645&lt;/key&gt;&lt;/foreign-keys&gt;&lt;ref-type name="Journal Article"&gt;17&lt;/ref-type&gt;&lt;contributors&gt;&lt;authors&gt;&lt;author&gt;Karnes, W. E., Jr.&lt;/author&gt;&lt;author&gt;Samloff, I. M.&lt;/author&gt;&lt;author&gt;Siurala, M.&lt;/author&gt;&lt;author&gt;Kekki, M.&lt;/author&gt;&lt;author&gt;Sipponen, P.&lt;/author&gt;&lt;author&gt;Kim, S. W. R.&lt;/author&gt;&lt;author&gt;Walsh, J. H.&lt;/author&gt;&lt;/authors&gt;&lt;/contributors&gt;&lt;titles&gt;&lt;title&gt;&lt;style face="normal" font="default" size="100%"&gt;Positive serum antibody and negative tissue staining for &lt;/style&gt;&lt;style face="italic" font="default" size="100%"&gt;Helicobacter pylori&lt;/style&gt;&lt;style face="normal" font="default" size="100%"&gt; in subjects with atrophic body gastritis&lt;/style&gt;&lt;/title&gt;&lt;secondary-title&gt;Gastroenterology&lt;/secondary-title&gt;&lt;/titles&gt;&lt;periodical&gt;&lt;full-title&gt;Gastroenterology&lt;/full-title&gt;&lt;abbr-1&gt;Gastroenterology&lt;/abbr-1&gt;&lt;/periodical&gt;&lt;pages&gt;167-174&lt;/pages&gt;&lt;volume&gt;101&lt;/volume&gt;&lt;number&gt;1&lt;/number&gt;&lt;dates&gt;&lt;/dates&gt;&lt;publisher&gt;Elsevier&lt;/publisher&gt;&lt;isbn&gt;0016-5085&lt;/isbn&gt;&lt;urls&gt;&lt;related-urls&gt;&lt;url&gt;http://www.gastrojournal.org/article/0016-5085(91)90474-Y/abstract&lt;/url&gt;&lt;/related-urls&gt;&lt;/urls&gt;&lt;electronic-resource-num&gt;10.5555/uri:pii:001650859190474Y&lt;/electronic-resource-num&gt;&lt;access-date&gt;2017/01/18&lt;/access-date&gt;&lt;/record&gt;&lt;/Cite&gt;&lt;/EndNote&gt;</w:instrText>
      </w:r>
      <w:r>
        <w:fldChar w:fldCharType="separate"/>
      </w:r>
      <w:r w:rsidR="008C1CAD">
        <w:rPr>
          <w:noProof/>
        </w:rPr>
        <w:t>(4)</w:t>
      </w:r>
      <w:r>
        <w:fldChar w:fldCharType="end"/>
      </w:r>
      <w:r>
        <w:t xml:space="preserve">, gastric mucosa associated lymphoid tissue (MALT) lymphoma </w:t>
      </w:r>
      <w:r>
        <w:fldChar w:fldCharType="begin"/>
      </w:r>
      <w:r w:rsidR="008C1CAD">
        <w:instrText xml:space="preserve"> ADDIN EN.CITE &lt;EndNote&gt;&lt;Cite&gt;&lt;Author&gt;Parsonnet&lt;/Author&gt;&lt;Year&gt;1994&lt;/Year&gt;&lt;RecNum&gt;642&lt;/RecNum&gt;&lt;DisplayText&gt;(5)&lt;/DisplayText&gt;&lt;record&gt;&lt;rec-number&gt;642&lt;/rec-number&gt;&lt;foreign-keys&gt;&lt;key app="EN" db-id="ezfxded98rwspxefrtj5z2avrdzpsrwr5rra" timestamp="1484796741"&gt;642&lt;/key&gt;&lt;/foreign-keys&gt;&lt;ref-type name="Journal Article"&gt;17&lt;/ref-type&gt;&lt;contributors&gt;&lt;authors&gt;&lt;author&gt;Parsonnet , Julie&lt;/author&gt;&lt;author&gt;Hansen , Svein&lt;/author&gt;&lt;author&gt;Rodriguez , Larissa&lt;/author&gt;&lt;author&gt;Gelb , Arnold B.&lt;/author&gt;&lt;author&gt;Warnke , Roger A.&lt;/author&gt;&lt;author&gt;Jellum , Egil&lt;/author&gt;&lt;author&gt;Orentreich , Norman&lt;/author&gt;&lt;author&gt;Vogelman , Joseph H.&lt;/author&gt;&lt;author&gt;Friedman , Gary D.&lt;/author&gt;&lt;/authors&gt;&lt;/contributors&gt;&lt;titles&gt;&lt;title&gt;&lt;style face="italic" font="default" size="100%"&gt;Helicobacter pylori &lt;/style&gt;&lt;style face="normal" font="default" size="100%"&gt;Infection and Gastric Lymphoma&lt;/style&gt;&lt;/title&gt;&lt;secondary-title&gt;New England Journal of Medicine&lt;/secondary-title&gt;&lt;/titles&gt;&lt;periodical&gt;&lt;full-title&gt;New England Journal of Medicine&lt;/full-title&gt;&lt;/periodical&gt;&lt;pages&gt;1267-1271&lt;/pages&gt;&lt;volume&gt;330&lt;/volume&gt;&lt;number&gt;18&lt;/number&gt;&lt;dates&gt;&lt;year&gt;1994&lt;/year&gt;&lt;/dates&gt;&lt;accession-num&gt;8145781&lt;/accession-num&gt;&lt;urls&gt;&lt;related-urls&gt;&lt;url&gt;http://www.nejm.org/doi/full/10.1056/NEJM199405053301803&lt;/url&gt;&lt;/related-urls&gt;&lt;/urls&gt;&lt;electronic-resource-num&gt;doi:10.1056/NEJM199405053301803&lt;/electronic-resource-num&gt;&lt;/record&gt;&lt;/Cite&gt;&lt;/EndNote&gt;</w:instrText>
      </w:r>
      <w:r>
        <w:fldChar w:fldCharType="separate"/>
      </w:r>
      <w:r w:rsidR="008C1CAD">
        <w:rPr>
          <w:noProof/>
        </w:rPr>
        <w:t>(5)</w:t>
      </w:r>
      <w:r>
        <w:fldChar w:fldCharType="end"/>
      </w:r>
      <w:r>
        <w:t xml:space="preserve"> and gastric adenocarcinoma </w:t>
      </w:r>
      <w:r>
        <w:fldChar w:fldCharType="begin">
          <w:fldData xml:space="preserve">PEVuZE5vdGU+PENpdGU+PEF1dGhvcj5Ob211cmE8L0F1dGhvcj48WWVhcj4xOTkxPC9ZZWFyPjxS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</w:fldData>
        </w:fldChar>
      </w:r>
      <w:r w:rsidR="008C1CAD">
        <w:instrText xml:space="preserve"> ADDIN EN.CITE </w:instrText>
      </w:r>
      <w:r w:rsidR="008C1CAD">
        <w:fldChar w:fldCharType="begin">
          <w:fldData xml:space="preserve">PEVuZE5vdGU+PENpdGU+PEF1dGhvcj5Ob211cmE8L0F1dGhvcj48WWVhcj4xOTkxPC9ZZWFyPjxS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</w:fldData>
        </w:fldChar>
      </w:r>
      <w:r w:rsidR="008C1CAD">
        <w:instrText xml:space="preserve"> ADDIN EN.CITE.DATA </w:instrText>
      </w:r>
      <w:r w:rsidR="008C1CAD">
        <w:fldChar w:fldCharType="end"/>
      </w:r>
      <w:r>
        <w:fldChar w:fldCharType="separate"/>
      </w:r>
      <w:r w:rsidR="008C1CAD">
        <w:rPr>
          <w:noProof/>
        </w:rPr>
        <w:t>(6, 7)</w:t>
      </w:r>
      <w:r>
        <w:fldChar w:fldCharType="end"/>
      </w:r>
      <w:r>
        <w:t xml:space="preserve">. </w:t>
      </w:r>
      <w:r w:rsidRPr="008F2EAD">
        <w:rPr>
          <w:i/>
        </w:rPr>
        <w:t>H. pylori</w:t>
      </w:r>
      <w:r>
        <w:t xml:space="preserve"> is responsible for 36.3</w:t>
      </w:r>
      <w:r w:rsidRPr="008F2EAD">
        <w:t>% of infection-related cancers worldwide</w:t>
      </w:r>
      <w:ins w:id="58" w:author="Matthew Chung" w:date="2019-07-21T22:45:00Z">
        <w:r w:rsidR="00AD649F">
          <w:t xml:space="preserve"> including</w:t>
        </w:r>
      </w:ins>
      <w:del w:id="59" w:author="Matthew Chung" w:date="2019-07-21T22:45:00Z">
        <w:r w:rsidDel="00AD649F">
          <w:delText>,</w:delText>
        </w:r>
      </w:del>
      <w:r>
        <w:t xml:space="preserve"> 50.3</w:t>
      </w:r>
      <w:r w:rsidRPr="008F2EAD">
        <w:t>% of infection-related carcinomas in developed countries</w:t>
      </w:r>
      <w:del w:id="60" w:author="Matthew Chung" w:date="2019-07-21T22:45:00Z">
        <w:r w:rsidDel="00AD649F">
          <w:delText>,</w:delText>
        </w:r>
      </w:del>
      <w:r>
        <w:t xml:space="preserve"> and 32.7% in less developed countries </w:t>
      </w:r>
      <w:r>
        <w:fldChar w:fldCharType="begin">
          <w:fldData xml:space="preserve">PEVuZE5vdGU+PENpdGU+PEF1dGhvcj5QbHVtbWVyPC9BdXRob3I+PFllYXI+MjAxNTwvWWVhcj48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</w:fldData>
        </w:fldChar>
      </w:r>
      <w:r w:rsidR="008C1CAD">
        <w:instrText xml:space="preserve"> ADDIN EN.CITE </w:instrText>
      </w:r>
      <w:r w:rsidR="008C1CAD">
        <w:fldChar w:fldCharType="begin">
          <w:fldData xml:space="preserve">PEVuZE5vdGU+PENpdGU+PEF1dGhvcj5QbHVtbWVyPC9BdXRob3I+PFllYXI+MjAxNTwvWWVhcj48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</w:fldData>
        </w:fldChar>
      </w:r>
      <w:r w:rsidR="008C1CAD">
        <w:instrText xml:space="preserve"> ADDIN EN.CITE.DATA </w:instrText>
      </w:r>
      <w:r w:rsidR="008C1CAD">
        <w:fldChar w:fldCharType="end"/>
      </w:r>
      <w:r>
        <w:fldChar w:fldCharType="separate"/>
      </w:r>
      <w:r w:rsidR="008C1CAD">
        <w:rPr>
          <w:noProof/>
        </w:rPr>
        <w:t>(8)</w:t>
      </w:r>
      <w:r>
        <w:fldChar w:fldCharType="end"/>
      </w:r>
      <w:r w:rsidRPr="008F2EAD">
        <w:t xml:space="preserve">. </w:t>
      </w:r>
      <w:r w:rsidRPr="008F2EAD">
        <w:rPr>
          <w:i/>
        </w:rPr>
        <w:t>H. pylori</w:t>
      </w:r>
      <w:r w:rsidRPr="008F2EAD">
        <w:t xml:space="preserve"> contributes to gastric carcinoma and gastric MALT lymphoma by </w:t>
      </w:r>
      <w:r>
        <w:t>causing persistent gastric inflammation</w:t>
      </w:r>
      <w:r w:rsidRPr="008F2EAD">
        <w:t xml:space="preserve"> </w:t>
      </w:r>
      <w:r w:rsidRPr="008F2EAD">
        <w:fldChar w:fldCharType="begin">
          <w:fldData xml:space="preserve">PEVuZE5vdGU+PENpdGU+PEF1dGhvcj5LaW08L0F1dGhvcj48WWVhcj4yMDExPC9ZZWFyPjxSZWNO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</w:fldData>
        </w:fldChar>
      </w:r>
      <w:r w:rsidR="008C1CAD">
        <w:instrText xml:space="preserve"> ADDIN EN.CITE </w:instrText>
      </w:r>
      <w:r w:rsidR="008C1CAD">
        <w:fldChar w:fldCharType="begin">
          <w:fldData xml:space="preserve">PEVuZE5vdGU+PENpdGU+PEF1dGhvcj5LaW08L0F1dGhvcj48WWVhcj4yMDExPC9ZZWFyPjxSZWNO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</w:fldData>
        </w:fldChar>
      </w:r>
      <w:r w:rsidR="008C1CAD">
        <w:instrText xml:space="preserve"> ADDIN EN.CITE.DATA </w:instrText>
      </w:r>
      <w:r w:rsidR="008C1CAD">
        <w:fldChar w:fldCharType="end"/>
      </w:r>
      <w:r w:rsidRPr="008F2EAD">
        <w:fldChar w:fldCharType="separate"/>
      </w:r>
      <w:r w:rsidR="008C1CAD">
        <w:rPr>
          <w:noProof/>
        </w:rPr>
        <w:t>(9, 10)</w:t>
      </w:r>
      <w:r w:rsidRPr="008F2EAD">
        <w:fldChar w:fldCharType="end"/>
      </w:r>
      <w:ins w:id="61" w:author="Matthew Chung" w:date="2019-07-21T22:45:00Z">
        <w:r w:rsidR="00AD649F">
          <w:t xml:space="preserve"> through </w:t>
        </w:r>
      </w:ins>
      <w:del w:id="62" w:author="Matthew Chung" w:date="2019-07-21T22:45:00Z">
        <w:r w:rsidDel="00AD649F">
          <w:delText xml:space="preserve"> and </w:delText>
        </w:r>
      </w:del>
      <w:r>
        <w:t>altering</w:t>
      </w:r>
      <w:r w:rsidRPr="008F2EAD">
        <w:t xml:space="preserve"> host signaling pathways </w:t>
      </w:r>
      <w:r w:rsidRPr="008F2EAD">
        <w:fldChar w:fldCharType="begin"/>
      </w:r>
      <w:r w:rsidR="008C1CAD">
        <w:instrText xml:space="preserve"> ADDIN EN.CITE &lt;EndNote&gt;&lt;Cite&gt;&lt;Author&gt;Kim&lt;/Author&gt;&lt;Year&gt;2011&lt;/Year&gt;&lt;RecNum&gt;46&lt;/RecNum&gt;&lt;DisplayText&gt;(9)&lt;/DisplayText&gt;&lt;record&gt;&lt;rec-number&gt;46&lt;/rec-number&gt;&lt;foreign-keys&gt;&lt;key app="EN" db-id="ezfxded98rwspxefrtj5z2avrdzpsrwr5rra" timestamp="1352919337"&gt;46&lt;/key&gt;&lt;/foreign-keys&gt;&lt;ref-type name="Journal Article"&gt;17&lt;/ref-type&gt;&lt;contributors&gt;&lt;authors&gt;&lt;author&gt;Kim, Sung Soo&lt;/author&gt;&lt;author&gt;Ruiz, Victoria E.&lt;/author&gt;&lt;author&gt;Carroll, Jaqueline D.&lt;/author&gt;&lt;author&gt;Moss, Steven F.&lt;/author&gt;&lt;/authors&gt;&lt;/contributors&gt;&lt;titles&gt;&lt;title&gt;&lt;style face="italic" font="default" size="100%"&gt;Helicobacter pylori&lt;/style&gt;&lt;style face="normal" font="default" size="100%"&gt; in the pathogenesis of gastric cancer and gastric lymphoma&lt;/style&gt;&lt;/title&gt;&lt;secondary-title&gt;Cancer Lett&lt;/secondary-title&gt;&lt;/titles&gt;&lt;periodical&gt;&lt;full-title&gt;Cancer Lett&lt;/full-title&gt;&lt;abbr-1&gt;Cancer letters&lt;/abbr-1&gt;&lt;/periodical&gt;&lt;pages&gt;228-238&lt;/pages&gt;&lt;volume&gt;305&lt;/volume&gt;&lt;number&gt;2&lt;/number&gt;&lt;keywords&gt;&lt;keyword&gt;Helicobacter pylori infections&lt;/keyword&gt;&lt;keyword&gt;Gastric cancer&lt;/keyword&gt;&lt;keyword&gt;Lymphoma&lt;/keyword&gt;&lt;keyword&gt;Mechanisms&lt;/keyword&gt;&lt;keyword&gt;Inflammation&lt;/keyword&gt;&lt;keyword&gt;Carcinogenesis&lt;/keyword&gt;&lt;/keywords&gt;&lt;dates&gt;&lt;year&gt;2011&lt;/year&gt;&lt;/dates&gt;&lt;isbn&gt;0304-3835&lt;/isbn&gt;&lt;urls&gt;&lt;related-urls&gt;&lt;url&gt;http://www.sciencedirect.com/science/article/pii/S0304383510003629&lt;/url&gt;&lt;/related-urls&gt;&lt;/urls&gt;&lt;electronic-resource-num&gt;10.1016/j.canlet.2010.07.014&lt;/electronic-resource-num&gt;&lt;/record&gt;&lt;/Cite&gt;&lt;/EndNote&gt;</w:instrText>
      </w:r>
      <w:r w:rsidRPr="008F2EAD">
        <w:fldChar w:fldCharType="separate"/>
      </w:r>
      <w:r w:rsidR="008C1CAD">
        <w:rPr>
          <w:noProof/>
        </w:rPr>
        <w:t>(9)</w:t>
      </w:r>
      <w:r w:rsidRPr="008F2EAD">
        <w:fldChar w:fldCharType="end"/>
      </w:r>
      <w:r w:rsidRPr="008F2EAD">
        <w:t xml:space="preserve"> and methylation of host genes </w:t>
      </w:r>
      <w:r w:rsidRPr="008F2EAD">
        <w:fldChar w:fldCharType="begin">
          <w:fldData xml:space="preserve">PEVuZE5vdGU+PENpdGU+PEF1dGhvcj5DaGFuPC9BdXRob3I+PFllYXI+MjAwNjwvWWVhcj48UmVj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</w:fldData>
        </w:fldChar>
      </w:r>
      <w:r w:rsidR="008C1CAD">
        <w:instrText xml:space="preserve"> ADDIN EN.CITE </w:instrText>
      </w:r>
      <w:r w:rsidR="008C1CAD">
        <w:fldChar w:fldCharType="begin">
          <w:fldData xml:space="preserve">PEVuZE5vdGU+PENpdGU+PEF1dGhvcj5DaGFuPC9BdXRob3I+PFllYXI+MjAwNjwvWWVhcj48UmVj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</w:fldData>
        </w:fldChar>
      </w:r>
      <w:r w:rsidR="008C1CAD">
        <w:instrText xml:space="preserve"> ADDIN EN.CITE.DATA </w:instrText>
      </w:r>
      <w:r w:rsidR="008C1CAD">
        <w:fldChar w:fldCharType="end"/>
      </w:r>
      <w:r w:rsidRPr="008F2EAD">
        <w:fldChar w:fldCharType="separate"/>
      </w:r>
      <w:r w:rsidR="008C1CAD">
        <w:rPr>
          <w:noProof/>
        </w:rPr>
        <w:t>(11)</w:t>
      </w:r>
      <w:r w:rsidRPr="008F2EAD">
        <w:fldChar w:fldCharType="end"/>
      </w:r>
      <w:r w:rsidRPr="008F2EAD">
        <w:t xml:space="preserve">. </w:t>
      </w:r>
    </w:p>
    <w:p w14:paraId="07BDBBD3" w14:textId="5E1D12CB" w:rsidR="00712832" w:rsidRPr="00295F51" w:rsidRDefault="00073784" w:rsidP="00712832">
      <w:pPr>
        <w:rPr>
          <w:moveTo w:id="63" w:author="Matthew Chung" w:date="2019-10-14T09:39:00Z"/>
        </w:rPr>
      </w:pPr>
      <w:proofErr w:type="gramStart"/>
      <w:r>
        <w:t>Similar to</w:t>
      </w:r>
      <w:proofErr w:type="gramEnd"/>
      <w:r>
        <w:t xml:space="preserve"> infection with most microbes, the presence of </w:t>
      </w:r>
      <w:r>
        <w:rPr>
          <w:i/>
        </w:rPr>
        <w:t xml:space="preserve">H. pylori </w:t>
      </w:r>
      <w:r>
        <w:t xml:space="preserve">invokes an inflammatory response in host cells. However, compared to other tissues, there are relatively few immune cells in the stomach </w:t>
      </w:r>
      <w:r>
        <w:fldChar w:fldCharType="begin"/>
      </w:r>
      <w:r w:rsidR="008C1CAD">
        <w:instrText xml:space="preserve"> ADDIN EN.CITE &lt;EndNote&gt;&lt;Cite&gt;&lt;Author&gt;Wang J&lt;/Author&gt;&lt;Year&gt;2001&lt;/Year&gt;&lt;RecNum&gt;732&lt;/RecNum&gt;&lt;DisplayText&gt;(12)&lt;/DisplayText&gt;&lt;record&gt;&lt;rec-number&gt;732&lt;/rec-number&gt;&lt;foreign-keys&gt;&lt;key app="EN" db-id="ezfxded98rwspxefrtj5z2avrdzpsrwr5rra" timestamp="1489525529"&gt;732&lt;/key&gt;&lt;/foreign-keys&gt;&lt;ref-type name="Book Section"&gt;5&lt;/ref-type&gt;&lt;contributors&gt;&lt;authors&gt;&lt;author&gt;Wang J, Blanchard TG, Ernst PB&lt;/author&gt;&lt;/authors&gt;&lt;secondary-authors&gt;&lt;author&gt;Mobley HLT, Mendz GL, Hazell SL&lt;/author&gt;&lt;/secondary-authors&gt;&lt;/contributors&gt;&lt;titles&gt;&lt;title&gt;Host inflammatory response to infection&lt;/title&gt;&lt;secondary-title&gt;Helicobacter pylori: Physiology and genetics.&lt;/secondary-title&gt;&lt;/titles&gt;&lt;section&gt;Chapter 39&lt;/section&gt;&lt;dates&gt;&lt;year&gt;2001&lt;/year&gt;&lt;/dates&gt;&lt;pub-location&gt;Washington (DC)&lt;/pub-location&gt;&lt;publisher&gt;ASM Press&lt;/publisher&gt;&lt;urls&gt;&lt;related-urls&gt;&lt;url&gt;https://www.ncbi.nlm.nih.gov/books/NBK2443/&lt;/url&gt;&lt;/related-urls&gt;&lt;/urls&gt;&lt;/record&gt;&lt;/Cite&gt;&lt;/EndNote&gt;</w:instrText>
      </w:r>
      <w:r>
        <w:fldChar w:fldCharType="separate"/>
      </w:r>
      <w:r w:rsidR="008C1CAD">
        <w:rPr>
          <w:noProof/>
        </w:rPr>
        <w:t>(12)</w:t>
      </w:r>
      <w:r>
        <w:fldChar w:fldCharType="end"/>
      </w:r>
      <w:ins w:id="64" w:author="Matthew Chung" w:date="2019-07-21T22:48:00Z">
        <w:r w:rsidR="00F71BC7">
          <w:t xml:space="preserve">, </w:t>
        </w:r>
      </w:ins>
      <w:ins w:id="65" w:author="Matthew Chung" w:date="2019-10-14T09:20:00Z">
        <w:r w:rsidR="00652E24">
          <w:t>allowing</w:t>
        </w:r>
      </w:ins>
      <w:del w:id="66" w:author="Matthew Chung" w:date="2019-07-21T22:48:00Z">
        <w:r w:rsidDel="00F71BC7">
          <w:delText>.</w:delText>
        </w:r>
      </w:del>
      <w:r>
        <w:t xml:space="preserve"> </w:t>
      </w:r>
      <w:del w:id="67" w:author="Matthew Chung" w:date="2019-07-21T22:48:00Z">
        <w:r w:rsidDel="00F71BC7">
          <w:rPr>
            <w:rFonts w:eastAsia="Times New Roman"/>
            <w:color w:val="000000"/>
            <w:shd w:val="clear" w:color="auto" w:fill="FFFFFF"/>
          </w:rPr>
          <w:delText xml:space="preserve">The stomach is unable to clear </w:delText>
        </w:r>
        <w:r w:rsidDel="00F71BC7">
          <w:rPr>
            <w:rFonts w:eastAsia="Times New Roman"/>
            <w:i/>
            <w:color w:val="000000"/>
            <w:shd w:val="clear" w:color="auto" w:fill="FFFFFF"/>
          </w:rPr>
          <w:delText xml:space="preserve">H. pylori </w:delText>
        </w:r>
        <w:r w:rsidDel="00F71BC7">
          <w:rPr>
            <w:rFonts w:eastAsia="Times New Roman"/>
            <w:color w:val="000000"/>
            <w:shd w:val="clear" w:color="auto" w:fill="FFFFFF"/>
          </w:rPr>
          <w:delText xml:space="preserve">naturally through </w:delText>
        </w:r>
        <w:r w:rsidRPr="002B5100" w:rsidDel="00F71BC7">
          <w:rPr>
            <w:rFonts w:eastAsia="Times New Roman"/>
            <w:color w:val="000000"/>
            <w:shd w:val="clear" w:color="auto" w:fill="FFFFFF"/>
          </w:rPr>
          <w:delText xml:space="preserve">innate or adaptive </w:delText>
        </w:r>
        <w:r w:rsidDel="00F71BC7">
          <w:rPr>
            <w:rFonts w:eastAsia="Times New Roman"/>
            <w:color w:val="000000"/>
            <w:shd w:val="clear" w:color="auto" w:fill="FFFFFF"/>
          </w:rPr>
          <w:delText xml:space="preserve">immune </w:delText>
        </w:r>
        <w:r w:rsidRPr="002B5100" w:rsidDel="00F71BC7">
          <w:rPr>
            <w:rFonts w:eastAsia="Times New Roman"/>
            <w:color w:val="000000"/>
            <w:shd w:val="clear" w:color="auto" w:fill="FFFFFF"/>
          </w:rPr>
          <w:delText xml:space="preserve">responses </w:delText>
        </w:r>
        <w:r w:rsidDel="00F71BC7">
          <w:rPr>
            <w:rFonts w:eastAsia="Times New Roman"/>
            <w:color w:val="000000"/>
            <w:shd w:val="clear" w:color="auto" w:fill="FFFFFF"/>
          </w:rPr>
          <w:fldChar w:fldCharType="begin"/>
        </w:r>
        <w:r w:rsidR="008C1CAD" w:rsidDel="00F71BC7">
          <w:rPr>
            <w:rFonts w:eastAsia="Times New Roman"/>
            <w:color w:val="000000"/>
            <w:shd w:val="clear" w:color="auto" w:fill="FFFFFF"/>
          </w:rPr>
          <w:delInstrText xml:space="preserve"> ADDIN EN.CITE &lt;EndNote&gt;&lt;Cite&gt;&lt;Author&gt;Wang J&lt;/Author&gt;&lt;Year&gt;2001&lt;/Year&gt;&lt;RecNum&gt;732&lt;/RecNum&gt;&lt;DisplayText&gt;(12)&lt;/DisplayText&gt;&lt;record&gt;&lt;rec-number&gt;732&lt;/rec-number&gt;&lt;foreign-keys&gt;&lt;key app="EN" db-id="ezfxded98rwspxefrtj5z2avrdzpsrwr5rra" timestamp="1489525529"&gt;732&lt;/key&gt;&lt;/foreign-keys&gt;&lt;ref-type name="Book Section"&gt;5&lt;/ref-type&gt;&lt;contributors&gt;&lt;authors&gt;&lt;author&gt;Wang J, Blanchard TG, Ernst PB&lt;/author&gt;&lt;/authors&gt;&lt;secondary-authors&gt;&lt;author&gt;Mobley HLT, Mendz GL, Hazell SL&lt;/author&gt;&lt;/secondary-authors&gt;&lt;/contributors&gt;&lt;titles&gt;&lt;title&gt;Host inflammatory response to infection&lt;/title&gt;&lt;secondary-title&gt;Helicobacter pylori: Physiology and genetics.&lt;/secondary-title&gt;&lt;/titles&gt;&lt;section&gt;Chapter 39&lt;/section&gt;&lt;dates&gt;&lt;year&gt;2001&lt;/year&gt;&lt;/dates&gt;&lt;pub-location&gt;Washington (DC)&lt;/pub-location&gt;&lt;publisher&gt;ASM Press&lt;/publisher&gt;&lt;urls&gt;&lt;related-urls&gt;&lt;url&gt;https://www.ncbi.nlm.nih.gov/books/NBK2443/&lt;/url&gt;&lt;/related-urls&gt;&lt;/urls&gt;&lt;/record&gt;&lt;/Cite&gt;&lt;/EndNote&gt;</w:delInstrText>
        </w:r>
        <w:r w:rsidDel="00F71BC7">
          <w:rPr>
            <w:rFonts w:eastAsia="Times New Roman"/>
            <w:color w:val="000000"/>
            <w:shd w:val="clear" w:color="auto" w:fill="FFFFFF"/>
          </w:rPr>
          <w:fldChar w:fldCharType="separate"/>
        </w:r>
        <w:r w:rsidR="008C1CAD" w:rsidDel="00F71BC7">
          <w:rPr>
            <w:rFonts w:eastAsia="Times New Roman"/>
            <w:noProof/>
            <w:color w:val="000000"/>
            <w:shd w:val="clear" w:color="auto" w:fill="FFFFFF"/>
          </w:rPr>
          <w:delText>(12)</w:delText>
        </w:r>
        <w:r w:rsidDel="00F71BC7">
          <w:rPr>
            <w:rFonts w:eastAsia="Times New Roman"/>
            <w:color w:val="000000"/>
            <w:shd w:val="clear" w:color="auto" w:fill="FFFFFF"/>
          </w:rPr>
          <w:fldChar w:fldCharType="end"/>
        </w:r>
        <w:r w:rsidRPr="002B5100" w:rsidDel="00F71BC7">
          <w:rPr>
            <w:rFonts w:eastAsia="Times New Roman"/>
            <w:color w:val="000000"/>
            <w:shd w:val="clear" w:color="auto" w:fill="FFFFFF"/>
          </w:rPr>
          <w:delText>.</w:delText>
        </w:r>
        <w:r w:rsidDel="00F71BC7">
          <w:delText xml:space="preserve"> </w:delText>
        </w:r>
      </w:del>
      <w:r>
        <w:rPr>
          <w:i/>
        </w:rPr>
        <w:t xml:space="preserve">H. pylori </w:t>
      </w:r>
      <w:del w:id="68" w:author="Matthew Chung" w:date="2019-10-14T09:20:00Z">
        <w:r w:rsidDel="00652E24">
          <w:delText>may us</w:delText>
        </w:r>
      </w:del>
      <w:del w:id="69" w:author="Matthew Chung" w:date="2019-07-21T22:48:00Z">
        <w:r w:rsidDel="00F71BC7">
          <w:delText>e</w:delText>
        </w:r>
      </w:del>
      <w:del w:id="70" w:author="Matthew Chung" w:date="2019-10-14T09:20:00Z">
        <w:r w:rsidDel="00652E24">
          <w:delText xml:space="preserve"> th</w:delText>
        </w:r>
      </w:del>
      <w:ins w:id="71" w:author="Matthew Chung" w:date="2019-10-14T09:20:00Z">
        <w:r w:rsidR="00652E24">
          <w:t>to use</w:t>
        </w:r>
      </w:ins>
      <w:del w:id="72" w:author="Matthew Chung" w:date="2019-10-14T09:20:00Z">
        <w:r w:rsidDel="00652E24">
          <w:delText>e</w:delText>
        </w:r>
      </w:del>
      <w:ins w:id="73" w:author="Matthew Chung" w:date="2019-10-14T09:21:00Z">
        <w:r w:rsidR="00652E24">
          <w:t xml:space="preserve"> its</w:t>
        </w:r>
      </w:ins>
      <w:r>
        <w:t xml:space="preserve"> host</w:t>
      </w:r>
      <w:ins w:id="74" w:author="Matthew Chung" w:date="2019-10-14T09:21:00Z">
        <w:r w:rsidR="00652E24">
          <w:t>’s</w:t>
        </w:r>
      </w:ins>
      <w:r>
        <w:t xml:space="preserve"> </w:t>
      </w:r>
      <w:ins w:id="75" w:author="Matthew Chung" w:date="2019-07-21T22:48:00Z">
        <w:r w:rsidR="00F71BC7">
          <w:t xml:space="preserve">Th1 </w:t>
        </w:r>
      </w:ins>
      <w:r>
        <w:t xml:space="preserve">immune response </w:t>
      </w:r>
      <w:del w:id="76" w:author="Matthew Chung" w:date="2019-07-21T22:48:00Z">
        <w:r w:rsidDel="00F71BC7">
          <w:delText xml:space="preserve">driven by Th1 cells to its advantage </w:delText>
        </w:r>
      </w:del>
      <w:r>
        <w:t xml:space="preserve">to obtain nutrients from damaged tissue </w:t>
      </w:r>
      <w:r>
        <w:fldChar w:fldCharType="begin">
          <w:fldData xml:space="preserve">PEVuZE5vdGU+PENpdGU+PEF1dGhvcj5IYXplbGw8L0F1dGhvcj48WWVhcj4xOTg2PC9ZZWFyPjxS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</w:fldData>
        </w:fldChar>
      </w:r>
      <w:r w:rsidR="008C1CAD">
        <w:instrText xml:space="preserve"> ADDIN EN.CITE </w:instrText>
      </w:r>
      <w:r w:rsidR="008C1CAD">
        <w:fldChar w:fldCharType="begin">
          <w:fldData xml:space="preserve">PEVuZE5vdGU+PENpdGU+PEF1dGhvcj5IYXplbGw8L0F1dGhvcj48WWVhcj4xOTg2PC9ZZWFyPjxS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</w:fldData>
        </w:fldChar>
      </w:r>
      <w:r w:rsidR="008C1CAD">
        <w:instrText xml:space="preserve"> ADDIN EN.CITE.DATA </w:instrText>
      </w:r>
      <w:r w:rsidR="008C1CAD">
        <w:fldChar w:fldCharType="end"/>
      </w:r>
      <w:r>
        <w:fldChar w:fldCharType="separate"/>
      </w:r>
      <w:r w:rsidR="008C1CAD">
        <w:rPr>
          <w:noProof/>
        </w:rPr>
        <w:t>(13)</w:t>
      </w:r>
      <w:r>
        <w:fldChar w:fldCharType="end"/>
      </w:r>
      <w:r>
        <w:t xml:space="preserve">. </w:t>
      </w:r>
      <w:moveToRangeStart w:id="77" w:author="Matthew Chung" w:date="2019-10-14T09:39:00Z" w:name="move21938371"/>
      <w:moveTo w:id="78" w:author="Matthew Chung" w:date="2019-10-14T09:39:00Z">
        <w:r w:rsidR="00712832">
          <w:t xml:space="preserve">Two </w:t>
        </w:r>
        <w:r w:rsidR="00712832" w:rsidRPr="008220F8">
          <w:rPr>
            <w:i/>
          </w:rPr>
          <w:t xml:space="preserve">H. pylori </w:t>
        </w:r>
        <w:r w:rsidR="00712832">
          <w:t xml:space="preserve">virulence genes are </w:t>
        </w:r>
        <w:proofErr w:type="spellStart"/>
        <w:r w:rsidR="00712832">
          <w:rPr>
            <w:i/>
          </w:rPr>
          <w:t>cagA</w:t>
        </w:r>
        <w:proofErr w:type="spellEnd"/>
        <w:r w:rsidR="00712832" w:rsidRPr="008220F8">
          <w:rPr>
            <w:i/>
          </w:rPr>
          <w:t xml:space="preserve"> </w:t>
        </w:r>
        <w:r w:rsidR="00712832">
          <w:t>and vacuolating cytotoxin (</w:t>
        </w:r>
        <w:proofErr w:type="spellStart"/>
        <w:r w:rsidR="00712832" w:rsidRPr="008220F8">
          <w:rPr>
            <w:i/>
          </w:rPr>
          <w:t>vacA</w:t>
        </w:r>
        <w:proofErr w:type="spellEnd"/>
        <w:r w:rsidR="00712832" w:rsidRPr="008220F8">
          <w:rPr>
            <w:i/>
          </w:rPr>
          <w:t>)</w:t>
        </w:r>
        <w:r w:rsidR="00712832">
          <w:t xml:space="preserve"> </w:t>
        </w:r>
        <w:r w:rsidR="00712832">
          <w:fldChar w:fldCharType="begin">
            <w:fldData xml:space="preserve">PEVuZE5vdGU+PENpdGUgRXhjbHVkZVllYXI9IjEiPjxBdXRob3I+TmF1bWFubjwvQXV0aG9yPjxS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</w:fldData>
          </w:fldChar>
        </w:r>
        <w:r w:rsidR="00712832">
          <w:instrText xml:space="preserve"> ADDIN EN.CITE </w:instrText>
        </w:r>
        <w:r w:rsidR="00712832">
          <w:fldChar w:fldCharType="begin">
            <w:fldData xml:space="preserve">PEVuZE5vdGU+PENpdGUgRXhjbHVkZVllYXI9IjEiPjxBdXRob3I+TmF1bWFubjwvQXV0aG9yPjxS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</w:fldData>
          </w:fldChar>
        </w:r>
        <w:r w:rsidR="00712832">
          <w:instrText xml:space="preserve"> ADDIN EN.CITE.DATA </w:instrText>
        </w:r>
      </w:moveTo>
      <w:ins w:id="79" w:author="Matthew Chung" w:date="2019-10-14T09:39:00Z"/>
      <w:moveTo w:id="80" w:author="Matthew Chung" w:date="2019-10-14T09:39:00Z">
        <w:r w:rsidR="00712832">
          <w:fldChar w:fldCharType="end"/>
        </w:r>
      </w:moveTo>
      <w:ins w:id="81" w:author="Matthew Chung" w:date="2019-10-14T09:39:00Z"/>
      <w:moveTo w:id="82" w:author="Matthew Chung" w:date="2019-10-14T09:39:00Z">
        <w:r w:rsidR="00712832">
          <w:fldChar w:fldCharType="separate"/>
        </w:r>
        <w:r w:rsidR="00712832">
          <w:rPr>
            <w:noProof/>
          </w:rPr>
          <w:t>(10, 29)</w:t>
        </w:r>
        <w:r w:rsidR="00712832">
          <w:fldChar w:fldCharType="end"/>
        </w:r>
        <w:r w:rsidR="00712832">
          <w:t xml:space="preserve">. </w:t>
        </w:r>
        <w:proofErr w:type="spellStart"/>
        <w:r w:rsidR="00712832">
          <w:t>VacA</w:t>
        </w:r>
        <w:proofErr w:type="spellEnd"/>
        <w:r w:rsidR="00712832">
          <w:t xml:space="preserve"> is a pore-forming toxin </w:t>
        </w:r>
        <w:r w:rsidR="00712832">
          <w:lastRenderedPageBreak/>
          <w:t xml:space="preserve">that is secreted and internalized in the host cell </w:t>
        </w:r>
        <w:r w:rsidR="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712832">
          <w:instrText xml:space="preserve"> ADDIN EN.CITE </w:instrText>
        </w:r>
        <w:r w:rsidR="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712832">
          <w:instrText xml:space="preserve"> ADDIN EN.CITE.DATA </w:instrText>
        </w:r>
      </w:moveTo>
      <w:ins w:id="83" w:author="Matthew Chung" w:date="2019-10-14T09:39:00Z"/>
      <w:moveTo w:id="84" w:author="Matthew Chung" w:date="2019-10-14T09:39:00Z">
        <w:r w:rsidR="00712832">
          <w:fldChar w:fldCharType="end"/>
        </w:r>
      </w:moveTo>
      <w:ins w:id="85" w:author="Matthew Chung" w:date="2019-10-14T09:39:00Z"/>
      <w:moveTo w:id="86" w:author="Matthew Chung" w:date="2019-10-14T09:39:00Z">
        <w:r w:rsidR="00712832">
          <w:fldChar w:fldCharType="separate"/>
        </w:r>
        <w:r w:rsidR="00712832">
          <w:rPr>
            <w:noProof/>
          </w:rPr>
          <w:t>(30)</w:t>
        </w:r>
        <w:r w:rsidR="00712832">
          <w:fldChar w:fldCharType="end"/>
        </w:r>
        <w:r w:rsidR="00712832">
          <w:t xml:space="preserve">. After entering the host cell </w:t>
        </w:r>
        <w:proofErr w:type="spellStart"/>
        <w:r w:rsidR="00712832">
          <w:t>VacA</w:t>
        </w:r>
        <w:proofErr w:type="spellEnd"/>
        <w:r w:rsidR="00712832">
          <w:t xml:space="preserve"> alters cell polarity, disrupts mitochondrial function, causes vacuole formation and induces epithelial-cell apoptosis </w:t>
        </w:r>
        <w:r w:rsidR="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712832">
          <w:instrText xml:space="preserve"> ADDIN EN.CITE </w:instrText>
        </w:r>
        <w:r w:rsidR="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712832">
          <w:instrText xml:space="preserve"> ADDIN EN.CITE.DATA </w:instrText>
        </w:r>
      </w:moveTo>
      <w:ins w:id="87" w:author="Matthew Chung" w:date="2019-10-14T09:39:00Z"/>
      <w:moveTo w:id="88" w:author="Matthew Chung" w:date="2019-10-14T09:39:00Z">
        <w:r w:rsidR="00712832">
          <w:fldChar w:fldCharType="end"/>
        </w:r>
      </w:moveTo>
      <w:ins w:id="89" w:author="Matthew Chung" w:date="2019-10-14T09:39:00Z"/>
      <w:moveTo w:id="90" w:author="Matthew Chung" w:date="2019-10-14T09:39:00Z">
        <w:r w:rsidR="00712832">
          <w:fldChar w:fldCharType="separate"/>
        </w:r>
        <w:r w:rsidR="00712832">
          <w:rPr>
            <w:noProof/>
          </w:rPr>
          <w:t>(30)</w:t>
        </w:r>
        <w:r w:rsidR="00712832">
          <w:fldChar w:fldCharType="end"/>
        </w:r>
        <w:r w:rsidR="00712832">
          <w:t xml:space="preserve">. The </w:t>
        </w:r>
        <w:proofErr w:type="spellStart"/>
        <w:r w:rsidR="00712832" w:rsidRPr="00295F51">
          <w:rPr>
            <w:i/>
          </w:rPr>
          <w:t>vacA</w:t>
        </w:r>
        <w:proofErr w:type="spellEnd"/>
        <w:r w:rsidR="00712832">
          <w:t xml:space="preserve"> gene is present in all </w:t>
        </w:r>
        <w:r w:rsidR="00712832">
          <w:rPr>
            <w:i/>
          </w:rPr>
          <w:t xml:space="preserve">H. pylori </w:t>
        </w:r>
        <w:r w:rsidR="00712832">
          <w:t xml:space="preserve">strains, unlike </w:t>
        </w:r>
        <w:proofErr w:type="spellStart"/>
        <w:r w:rsidR="00712832" w:rsidRPr="00295F51">
          <w:rPr>
            <w:i/>
          </w:rPr>
          <w:t>cagA</w:t>
        </w:r>
      </w:moveTo>
      <w:proofErr w:type="spellEnd"/>
      <w:ins w:id="91" w:author="Matthew Chung" w:date="2019-10-14T09:39:00Z">
        <w:r w:rsidR="00712832">
          <w:t xml:space="preserve"> </w:t>
        </w:r>
      </w:ins>
      <w:moveTo w:id="92" w:author="Matthew Chung" w:date="2019-10-14T09:39:00Z">
        <w:del w:id="93" w:author="Matthew Chung" w:date="2019-10-14T09:39:00Z">
          <w:r w:rsidR="00712832" w:rsidDel="00712832">
            <w:delText xml:space="preserve"> and the </w:delText>
          </w:r>
          <w:r w:rsidR="00712832" w:rsidRPr="00295F51" w:rsidDel="00712832">
            <w:rPr>
              <w:i/>
            </w:rPr>
            <w:delText>cag</w:delText>
          </w:r>
          <w:r w:rsidR="00712832" w:rsidDel="00712832">
            <w:delText xml:space="preserve"> PAI </w:delText>
          </w:r>
        </w:del>
        <w:r w:rsidR="00712832">
          <w:fldChar w:fldCharType="begin"/>
        </w:r>
        <w:r w:rsidR="00712832">
          <w:instrText xml:space="preserve"> ADDIN EN.CITE &lt;EndNote&gt;&lt;Cite&gt;&lt;Author&gt;Palframan&lt;/Author&gt;&lt;Year&gt;2012&lt;/Year&gt;&lt;RecNum&gt;725&lt;/RecNum&gt;&lt;DisplayText&gt;(31)&lt;/DisplayText&gt;&lt;record&gt;&lt;rec-number&gt;725&lt;/rec-number&gt;&lt;foreign-keys&gt;&lt;key app="EN" db-id="ezfxded98rwspxefrtj5z2avrdzpsrwr5rra" timestamp="1489513345"&gt;725&lt;/key&gt;&lt;/foreign-keys&gt;&lt;ref-type name="Journal Article"&gt;17&lt;/ref-type&gt;&lt;contributors&gt;&lt;authors&gt;&lt;author&gt;Palframan, Samuel L.&lt;/author&gt;&lt;author&gt;Kwok, Terry&lt;/author&gt;&lt;author&gt;Gabriel, Kipros&lt;/author&gt;&lt;/authors&gt;&lt;/contributors&gt;&lt;titles&gt;&lt;title&gt;&lt;style face="normal" font="default" size="100%"&gt;Vacuolating cytotoxin A (VacA), a key toxin for &lt;/style&gt;&lt;style face="italic" font="default" size="100%"&gt;Helicobacter pylori &lt;/style&gt;&lt;style face="normal" font="default" size="100%"&gt;pathogenesis&lt;/style&gt;&lt;/title&gt;&lt;secondary-title&gt;Frontiers in Cellular and Infection Microbiology&lt;/secondary-title&gt;&lt;/titles&gt;&lt;periodical&gt;&lt;full-title&gt;Front Cell Infect Microbiol&lt;/full-title&gt;&lt;abbr-1&gt;Frontiers in cellular and infection microbiology&lt;/abbr-1&gt;&lt;/periodical&gt;&lt;pages&gt;92&lt;/pages&gt;&lt;volume&gt;2&lt;/volume&gt;&lt;dates&gt;&lt;year&gt;2012&lt;/year&gt;&lt;pub-dates&gt;&lt;date&gt;07/12&amp;#xD;02/13/received&amp;#xD;06/18/accepted&lt;/date&gt;&lt;/pub-dates&gt;&lt;/dates&gt;&lt;publisher&gt;Frontiers Media S.A.&lt;/publisher&gt;&lt;isbn&gt;2235-2988&lt;/isbn&gt;&lt;accession-num&gt;PMC3417644&lt;/accession-num&gt;&lt;urls&gt;&lt;related-urls&gt;&lt;url&gt;http://www.ncbi.nlm.nih.gov/pmc/articles/PMC3417644/&lt;/url&gt;&lt;/related-urls&gt;&lt;/urls&gt;&lt;electronic-resource-num&gt;10.3389/fcimb.2012.00092&lt;/electronic-resource-num&gt;&lt;remote-database-name&gt;PMC&lt;/remote-database-name&gt;&lt;/record&gt;&lt;/Cite&gt;&lt;/EndNote&gt;</w:instrText>
        </w:r>
        <w:r w:rsidR="00712832">
          <w:fldChar w:fldCharType="separate"/>
        </w:r>
        <w:r w:rsidR="00712832">
          <w:rPr>
            <w:noProof/>
          </w:rPr>
          <w:t>(31)</w:t>
        </w:r>
        <w:r w:rsidR="00712832">
          <w:fldChar w:fldCharType="end"/>
        </w:r>
        <w:r w:rsidR="00712832">
          <w:t xml:space="preserve">. </w:t>
        </w:r>
      </w:moveTo>
    </w:p>
    <w:moveToRangeEnd w:id="77"/>
    <w:p w14:paraId="0157652B" w14:textId="4C98CD20" w:rsidR="009F6C7B" w:rsidRDefault="00073784" w:rsidP="009F6C7B">
      <w:pPr>
        <w:rPr>
          <w:ins w:id="94" w:author="Matthew Chung" w:date="2019-10-14T09:38:00Z"/>
        </w:rPr>
      </w:pPr>
      <w:r>
        <w:t xml:space="preserve">Some strains of </w:t>
      </w:r>
      <w:r>
        <w:rPr>
          <w:i/>
        </w:rPr>
        <w:t xml:space="preserve">H. pylori </w:t>
      </w:r>
      <w:r>
        <w:t>contain the cytotoxin-associated gene</w:t>
      </w:r>
      <w:r w:rsidRPr="006C779A">
        <w:rPr>
          <w:i/>
        </w:rPr>
        <w:t xml:space="preserve"> </w:t>
      </w:r>
      <w:r w:rsidRPr="005E2552">
        <w:t>(</w:t>
      </w:r>
      <w:r w:rsidRPr="006C779A">
        <w:rPr>
          <w:i/>
        </w:rPr>
        <w:t>cag</w:t>
      </w:r>
      <w:r w:rsidRPr="005E2552">
        <w:t xml:space="preserve">) </w:t>
      </w:r>
      <w:r>
        <w:t xml:space="preserve">pathogenicity island (PAI), a 40 kb region </w:t>
      </w:r>
      <w:ins w:id="95" w:author="Matthew Chung" w:date="2019-10-14T09:25:00Z">
        <w:r w:rsidR="00652E24">
          <w:t xml:space="preserve">that contains approximately </w:t>
        </w:r>
      </w:ins>
      <w:ins w:id="96" w:author="Matthew Chung" w:date="2019-10-14T09:52:00Z">
        <w:r w:rsidR="00D4374E">
          <w:t>26</w:t>
        </w:r>
      </w:ins>
      <w:ins w:id="97" w:author="Matthew Chung" w:date="2019-10-14T09:25:00Z">
        <w:r w:rsidR="00652E24">
          <w:t xml:space="preserve"> genes encoding for a bacterial type IV secretion system and </w:t>
        </w:r>
      </w:ins>
      <w:del w:id="98" w:author="Matthew Chung" w:date="2019-10-14T09:25:00Z">
        <w:r w:rsidDel="00652E24">
          <w:delText xml:space="preserve">of the </w:delText>
        </w:r>
        <w:r w:rsidRPr="008220F8" w:rsidDel="00652E24">
          <w:rPr>
            <w:i/>
          </w:rPr>
          <w:delText xml:space="preserve">H. pylori </w:delText>
        </w:r>
        <w:r w:rsidDel="00652E24">
          <w:delText>genome that en</w:delText>
        </w:r>
      </w:del>
      <w:del w:id="99" w:author="Matthew Chung" w:date="2019-10-14T09:26:00Z">
        <w:r w:rsidDel="00652E24">
          <w:delText xml:space="preserve">codes </w:delText>
        </w:r>
      </w:del>
      <w:r>
        <w:t>the oncogene, cytotoxin-associated gene A</w:t>
      </w:r>
      <w:ins w:id="100" w:author="Matthew Chung" w:date="2019-10-14T09:26:00Z">
        <w:r w:rsidR="00652E24">
          <w:rPr>
            <w:iCs/>
          </w:rPr>
          <w:t xml:space="preserve">, </w:t>
        </w:r>
        <w:proofErr w:type="spellStart"/>
        <w:r w:rsidR="00652E24">
          <w:rPr>
            <w:i/>
          </w:rPr>
          <w:t>cagA</w:t>
        </w:r>
      </w:ins>
      <w:proofErr w:type="spellEnd"/>
      <w:del w:id="101" w:author="Matthew Chung" w:date="2019-10-14T09:26:00Z">
        <w:r w:rsidDel="00652E24">
          <w:delText xml:space="preserve"> (</w:delText>
        </w:r>
        <w:r w:rsidRPr="005E2552" w:rsidDel="00652E24">
          <w:rPr>
            <w:i/>
          </w:rPr>
          <w:delText>cagA</w:delText>
        </w:r>
        <w:r w:rsidDel="00652E24">
          <w:delText xml:space="preserve">), and genes </w:delText>
        </w:r>
      </w:del>
      <w:del w:id="102" w:author="Matthew Chung" w:date="2019-07-21T22:49:00Z">
        <w:r w:rsidDel="00F71BC7">
          <w:delText xml:space="preserve">related </w:delText>
        </w:r>
      </w:del>
      <w:del w:id="103" w:author="Matthew Chung" w:date="2019-10-14T09:26:00Z">
        <w:r w:rsidDel="00652E24">
          <w:delText>to the type IV secretion system</w:delText>
        </w:r>
      </w:del>
      <w:r>
        <w:t xml:space="preserve"> </w:t>
      </w:r>
      <w:r>
        <w:fldChar w:fldCharType="begin">
          <w:fldData xml:space="preserve">PEVuZE5vdGU+PENpdGU+PEF1dGhvcj5Ub21iPC9BdXRob3I+PFllYXI+MTk5NzwvWWVhcj48UmVj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PjxhYmJyLTE+TmF0dXJlPC9hYmJyLTE+PC9hbHQtcGVyaW9kaWNhbD48cGFnZXM+NTM5LTQ3PC9w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</w:fldData>
        </w:fldChar>
      </w:r>
      <w:r w:rsidR="008C1CAD">
        <w:instrText xml:space="preserve"> ADDIN EN.CITE </w:instrText>
      </w:r>
      <w:r w:rsidR="008C1CAD">
        <w:fldChar w:fldCharType="begin">
          <w:fldData xml:space="preserve">PEVuZE5vdGU+PENpdGU+PEF1dGhvcj5Ub21iPC9BdXRob3I+PFllYXI+MTk5NzwvWWVhcj48UmVj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PjxhYmJyLTE+TmF0dXJlPC9hYmJyLTE+PC9hbHQtcGVyaW9kaWNhbD48cGFnZXM+NTM5LTQ3PC9w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</w:fldData>
        </w:fldChar>
      </w:r>
      <w:r w:rsidR="008C1CAD">
        <w:instrText xml:space="preserve"> ADDIN EN.CITE.DATA </w:instrText>
      </w:r>
      <w:r w:rsidR="008C1CAD">
        <w:fldChar w:fldCharType="end"/>
      </w:r>
      <w:r>
        <w:fldChar w:fldCharType="separate"/>
      </w:r>
      <w:r w:rsidR="008C1CAD">
        <w:rPr>
          <w:noProof/>
        </w:rPr>
        <w:t>(14, 15)</w:t>
      </w:r>
      <w:r>
        <w:fldChar w:fldCharType="end"/>
      </w:r>
      <w:r>
        <w:t xml:space="preserve">. </w:t>
      </w:r>
      <w:ins w:id="104" w:author="Matthew Chung" w:date="2019-10-14T09:38:00Z">
        <w:r w:rsidR="009F6C7B">
          <w:t xml:space="preserve">Upon adherence of </w:t>
        </w:r>
        <w:r w:rsidR="009F6C7B" w:rsidRPr="000B074A">
          <w:rPr>
            <w:i/>
          </w:rPr>
          <w:t xml:space="preserve">H. pylori </w:t>
        </w:r>
        <w:r w:rsidR="009F6C7B">
          <w:t xml:space="preserve">to gastric epithelial cells, the </w:t>
        </w:r>
        <w:proofErr w:type="spellStart"/>
        <w:r w:rsidR="009F6C7B">
          <w:t>CagA</w:t>
        </w:r>
        <w:proofErr w:type="spellEnd"/>
        <w:r w:rsidR="009F6C7B" w:rsidRPr="008F2EAD">
          <w:t xml:space="preserve"> </w:t>
        </w:r>
        <w:r w:rsidR="009F6C7B">
          <w:t xml:space="preserve">protein is translocated into the gastric epithelial cells via the PAI-encoded type IV secretion system. Once inside the gastric cells, </w:t>
        </w:r>
        <w:proofErr w:type="spellStart"/>
        <w:r w:rsidR="009F6C7B">
          <w:t>CagA</w:t>
        </w:r>
        <w:proofErr w:type="spellEnd"/>
        <w:r w:rsidR="009F6C7B">
          <w:t xml:space="preserve"> can alter numerous signaling pathways. T</w:t>
        </w:r>
        <w:r w:rsidR="009F6C7B" w:rsidRPr="008F2EAD">
          <w:t>he mitogenic signaling p</w:t>
        </w:r>
        <w:r w:rsidR="009F6C7B">
          <w:t xml:space="preserve">athway is upregulated by </w:t>
        </w:r>
        <w:proofErr w:type="spellStart"/>
        <w:r w:rsidR="009F6C7B">
          <w:t>CagA</w:t>
        </w:r>
        <w:proofErr w:type="spellEnd"/>
        <w:r w:rsidR="009F6C7B">
          <w:t xml:space="preserve"> through activation of the MAP kinases MEK1/2 and ERK1/2 </w:t>
        </w:r>
        <w:r w:rsidR="009F6C7B">
          <w:fldChar w:fldCharType="begin"/>
        </w:r>
        <w:r w:rsidR="009F6C7B">
          <w:instrText xml:space="preserve"> ADDIN EN.CITE &lt;EndNote&gt;&lt;Cite&gt;&lt;Author&gt;Meyer-ter-Vehn&lt;/Author&gt;&lt;Year&gt;2000&lt;/Year&gt;&lt;RecNum&gt;652&lt;/RecNum&gt;&lt;DisplayText&gt;(32)&lt;/DisplayText&gt;&lt;record&gt;&lt;rec-number&gt;652&lt;/rec-number&gt;&lt;foreign-keys&gt;&lt;key app="EN" db-id="ezfxded98rwspxefrtj5z2avrdzpsrwr5rra" timestamp="1485138022"&gt;652&lt;/key&gt;&lt;/foreign-keys&gt;&lt;ref-type name="Journal Article"&gt;17&lt;/ref-type&gt;&lt;contributors&gt;&lt;authors&gt;&lt;author&gt;Meyer-ter-Vehn, Tobias&lt;/author&gt;&lt;author&gt;Covacci, Antonello&lt;/author&gt;&lt;author&gt;Kist, Manfred&lt;/author&gt;&lt;author&gt;Pahl, Heike L.&lt;/author&gt;&lt;/authors&gt;&lt;/contributors&gt;&lt;titles&gt;&lt;title&gt;&lt;style face="italic" font="default" size="100%"&gt;Helicobacter pylori a&lt;/style&gt;&lt;style face="normal" font="default" size="100%"&gt;ctivates mitogen-activated protein kinase cascades and induces expression of the proto-oncogenes &lt;/style&gt;&lt;style face="italic" font="default" size="100%"&gt;c-fos&lt;/style&gt;&lt;style face="normal" font="default" size="100%"&gt; and &lt;/style&gt;&lt;style face="italic" font="default" size="100%"&gt;c-jun&lt;/style&gt;&lt;/title&gt;&lt;secondary-title&gt;Journal of Biological Chemistry&lt;/secondary-title&gt;&lt;/titles&gt;&lt;periodical&gt;&lt;full-title&gt;Journal of Biological Chemistry&lt;/full-title&gt;&lt;/periodical&gt;&lt;pages&gt;16064-16072&lt;/pages&gt;&lt;volume&gt;275&lt;/volume&gt;&lt;number&gt;21&lt;/number&gt;&lt;dates&gt;&lt;year&gt;2000&lt;/year&gt;&lt;pub-dates&gt;&lt;date&gt;May 26, 2000&lt;/date&gt;&lt;/pub-dates&gt;&lt;/dates&gt;&lt;urls&gt;&lt;related-urls&gt;&lt;url&gt;http://www.jbc.org/content/275/21/16064.abstract&lt;/url&gt;&lt;/related-urls&gt;&lt;/urls&gt;&lt;electronic-resource-num&gt;10.1074/jbc.M000959200&lt;/electronic-resource-num&gt;&lt;/record&gt;&lt;/Cite&gt;&lt;/EndNote&gt;</w:instrText>
        </w:r>
        <w:r w:rsidR="009F6C7B">
          <w:fldChar w:fldCharType="separate"/>
        </w:r>
        <w:r w:rsidR="009F6C7B">
          <w:rPr>
            <w:noProof/>
          </w:rPr>
          <w:t>(32)</w:t>
        </w:r>
        <w:r w:rsidR="009F6C7B">
          <w:fldChar w:fldCharType="end"/>
        </w:r>
        <w:r w:rsidR="009F6C7B">
          <w:t>.</w:t>
        </w:r>
        <w:r w:rsidR="009F6C7B" w:rsidRPr="008F2EAD">
          <w:t xml:space="preserve"> </w:t>
        </w:r>
        <w:r w:rsidR="009F6C7B">
          <w:t xml:space="preserve">Activation of MEK1/2 and ERK1/2 causes increased expression of </w:t>
        </w:r>
        <w:r w:rsidR="009F6C7B" w:rsidRPr="000B074A">
          <w:rPr>
            <w:i/>
          </w:rPr>
          <w:t>c-</w:t>
        </w:r>
        <w:proofErr w:type="spellStart"/>
        <w:r w:rsidR="009F6C7B" w:rsidRPr="000B074A">
          <w:rPr>
            <w:i/>
          </w:rPr>
          <w:t>fos</w:t>
        </w:r>
        <w:proofErr w:type="spellEnd"/>
        <w:r w:rsidR="009F6C7B" w:rsidRPr="008F2EAD">
          <w:t xml:space="preserve"> and </w:t>
        </w:r>
        <w:r w:rsidR="009F6C7B" w:rsidRPr="000B074A">
          <w:rPr>
            <w:i/>
          </w:rPr>
          <w:t>c-</w:t>
        </w:r>
        <w:proofErr w:type="spellStart"/>
        <w:r w:rsidR="009F6C7B" w:rsidRPr="000B074A">
          <w:rPr>
            <w:i/>
          </w:rPr>
          <w:t>jun</w:t>
        </w:r>
        <w:proofErr w:type="spellEnd"/>
        <w:r w:rsidR="009F6C7B">
          <w:t>, leading to the activation of the AP-1 transcription factor</w:t>
        </w:r>
        <w:r w:rsidR="009F6C7B" w:rsidRPr="008F2EAD">
          <w:t xml:space="preserve"> </w:t>
        </w:r>
        <w:r w:rsidR="009F6C7B" w:rsidRPr="008F2EAD">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9F6C7B">
          <w:instrText xml:space="preserve"> ADDIN EN.CITE </w:instrText>
        </w:r>
        <w:r w:rsidR="009F6C7B">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9F6C7B">
          <w:instrText xml:space="preserve"> ADDIN EN.CITE.DATA </w:instrText>
        </w:r>
        <w:r w:rsidR="009F6C7B">
          <w:fldChar w:fldCharType="end"/>
        </w:r>
        <w:r w:rsidR="009F6C7B" w:rsidRPr="008F2EAD">
          <w:fldChar w:fldCharType="separate"/>
        </w:r>
        <w:r w:rsidR="009F6C7B">
          <w:rPr>
            <w:noProof/>
          </w:rPr>
          <w:t>(9, 32, 33)</w:t>
        </w:r>
        <w:r w:rsidR="009F6C7B" w:rsidRPr="008F2EAD">
          <w:fldChar w:fldCharType="end"/>
        </w:r>
        <w:r w:rsidR="009F6C7B" w:rsidRPr="008F2EAD">
          <w:t xml:space="preserve">. </w:t>
        </w:r>
        <w:proofErr w:type="spellStart"/>
        <w:r w:rsidR="009F6C7B">
          <w:t>CagA</w:t>
        </w:r>
        <w:proofErr w:type="spellEnd"/>
        <w:r w:rsidR="009F6C7B">
          <w:t xml:space="preserve"> also affects host signaling through its tyrosine-phosphorylation site, which is phosphorylated by host </w:t>
        </w:r>
        <w:proofErr w:type="spellStart"/>
        <w:r w:rsidR="009F6C7B">
          <w:t>Src</w:t>
        </w:r>
        <w:proofErr w:type="spellEnd"/>
        <w:r w:rsidR="009F6C7B">
          <w:t xml:space="preserve"> kinases </w:t>
        </w:r>
        <w:r w:rsidR="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9F6C7B">
          <w:instrText xml:space="preserve"> ADDIN EN.CITE </w:instrText>
        </w:r>
        <w:r w:rsidR="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9F6C7B">
          <w:instrText xml:space="preserve"> ADDIN EN.CITE.DATA </w:instrText>
        </w:r>
        <w:r w:rsidR="009F6C7B">
          <w:fldChar w:fldCharType="end"/>
        </w:r>
        <w:r w:rsidR="009F6C7B">
          <w:fldChar w:fldCharType="separate"/>
        </w:r>
        <w:r w:rsidR="009F6C7B">
          <w:rPr>
            <w:noProof/>
          </w:rPr>
          <w:t>(34)</w:t>
        </w:r>
        <w:r w:rsidR="009F6C7B">
          <w:fldChar w:fldCharType="end"/>
        </w:r>
        <w:r w:rsidR="009F6C7B">
          <w:t xml:space="preserve">. Phosphorylated </w:t>
        </w:r>
        <w:proofErr w:type="spellStart"/>
        <w:r w:rsidR="009F6C7B">
          <w:t>CagA</w:t>
        </w:r>
        <w:proofErr w:type="spellEnd"/>
        <w:r w:rsidR="009F6C7B">
          <w:t xml:space="preserve"> can bind to SHP-2 and induce a “hummingbird” phenotype, characterized by gastric epithelial cell elongation, motility, migration, and adhesion and thought to be associated with malignant transformation </w:t>
        </w:r>
        <w:r w:rsidR="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9F6C7B">
          <w:instrText xml:space="preserve"> ADDIN EN.CITE </w:instrText>
        </w:r>
        <w:r w:rsidR="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9F6C7B">
          <w:instrText xml:space="preserve"> ADDIN EN.CITE.DATA </w:instrText>
        </w:r>
        <w:r w:rsidR="009F6C7B">
          <w:fldChar w:fldCharType="end"/>
        </w:r>
        <w:r w:rsidR="009F6C7B">
          <w:fldChar w:fldCharType="separate"/>
        </w:r>
        <w:r w:rsidR="009F6C7B">
          <w:rPr>
            <w:noProof/>
          </w:rPr>
          <w:t>(34)</w:t>
        </w:r>
        <w:r w:rsidR="009F6C7B">
          <w:fldChar w:fldCharType="end"/>
        </w:r>
        <w:r w:rsidR="009F6C7B">
          <w:t xml:space="preserve">. The “hummingbird” phenotype can also be triggered by interactions between </w:t>
        </w:r>
        <w:proofErr w:type="spellStart"/>
        <w:r w:rsidR="009F6C7B">
          <w:t>CagA</w:t>
        </w:r>
        <w:proofErr w:type="spellEnd"/>
        <w:r w:rsidR="009F6C7B">
          <w:t xml:space="preserve"> and Grb2, which activate the Ras/MEK/ERK pathway </w:t>
        </w:r>
        <w:r w:rsidR="009F6C7B">
          <w:fldChar w:fldCharType="begin">
            <w:fldData xml:space="preserve">PEVuZE5vdGU+PENpdGU+PEF1dGhvcj5NaW11cm88L0F1dGhvcj48WWVhcj4yMDAyPC9ZZWFyPjxS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</w:fldData>
          </w:fldChar>
        </w:r>
        <w:r w:rsidR="009F6C7B">
          <w:instrText xml:space="preserve"> ADDIN EN.CITE </w:instrText>
        </w:r>
        <w:r w:rsidR="009F6C7B">
          <w:fldChar w:fldCharType="begin">
            <w:fldData xml:space="preserve">PEVuZE5vdGU+PENpdGU+PEF1dGhvcj5NaW11cm88L0F1dGhvcj48WWVhcj4yMDAyPC9ZZWFyPjxS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</w:fldData>
          </w:fldChar>
        </w:r>
        <w:r w:rsidR="009F6C7B">
          <w:instrText xml:space="preserve"> ADDIN EN.CITE.DATA </w:instrText>
        </w:r>
        <w:r w:rsidR="009F6C7B">
          <w:fldChar w:fldCharType="end"/>
        </w:r>
        <w:r w:rsidR="009F6C7B">
          <w:fldChar w:fldCharType="separate"/>
        </w:r>
        <w:r w:rsidR="009F6C7B">
          <w:rPr>
            <w:noProof/>
          </w:rPr>
          <w:t>(35)</w:t>
        </w:r>
        <w:r w:rsidR="009F6C7B">
          <w:fldChar w:fldCharType="end"/>
        </w:r>
        <w:r w:rsidR="009F6C7B">
          <w:t xml:space="preserve">. </w:t>
        </w:r>
      </w:ins>
    </w:p>
    <w:p w14:paraId="4576B923" w14:textId="2459425E" w:rsidR="00073784" w:rsidRPr="002F77C5" w:rsidDel="00712832" w:rsidRDefault="00652E24" w:rsidP="00073784">
      <w:pPr>
        <w:rPr>
          <w:del w:id="105" w:author="Matthew Chung" w:date="2019-10-14T09:44:00Z"/>
        </w:rPr>
      </w:pPr>
      <w:ins w:id="106" w:author="Matthew Chung" w:date="2019-10-14T09:26:00Z">
        <w:r>
          <w:t xml:space="preserve">Numerous studies have reported that the presence </w:t>
        </w:r>
      </w:ins>
      <w:ins w:id="107" w:author="Matthew Chung" w:date="2019-10-14T09:27:00Z">
        <w:r>
          <w:rPr>
            <w:i/>
            <w:iCs/>
          </w:rPr>
          <w:t>H. pylori cag</w:t>
        </w:r>
        <w:r>
          <w:t>+</w:t>
        </w:r>
        <w:r>
          <w:rPr>
            <w:i/>
            <w:iCs/>
          </w:rPr>
          <w:t xml:space="preserve"> </w:t>
        </w:r>
        <w:r>
          <w:t xml:space="preserve">infections have exacerbated the risk of gastritis, atrophy, dysplasia, and gastric adenocarcinoma relative to their </w:t>
        </w:r>
      </w:ins>
      <w:ins w:id="108" w:author="Matthew Chung" w:date="2019-10-14T09:28:00Z">
        <w:r>
          <w:rPr>
            <w:i/>
            <w:iCs/>
          </w:rPr>
          <w:t>cag</w:t>
        </w:r>
        <w:r>
          <w:t xml:space="preserve">- counterparts </w:t>
        </w:r>
      </w:ins>
      <w:r>
        <w:t>{Noto, 2012 #1457}</w:t>
      </w:r>
      <w:r w:rsidR="009F6C7B">
        <w:t>{Torres, 1998 #1458}{Blaser, 1995 #1459}{</w:t>
      </w:r>
      <w:proofErr w:type="spellStart"/>
      <w:r w:rsidR="009F6C7B">
        <w:t>Kuipers</w:t>
      </w:r>
      <w:proofErr w:type="spellEnd"/>
      <w:r w:rsidR="009F6C7B">
        <w:t>, 1995 #1460}</w:t>
      </w:r>
      <w:ins w:id="109" w:author="Matthew Chung" w:date="2019-10-14T09:28:00Z">
        <w:r>
          <w:t>.</w:t>
        </w:r>
      </w:ins>
      <w:del w:id="110" w:author="Matthew Chung" w:date="2019-10-14T09:41:00Z">
        <w:r w:rsidR="00073784" w:rsidDel="00712832">
          <w:rPr>
            <w:i/>
          </w:rPr>
          <w:delText xml:space="preserve">H. pylori </w:delText>
        </w:r>
        <w:r w:rsidR="00073784" w:rsidDel="00712832">
          <w:delText xml:space="preserve">strains that possess the </w:delText>
        </w:r>
        <w:r w:rsidR="00073784" w:rsidRPr="00AF219B" w:rsidDel="00712832">
          <w:rPr>
            <w:i/>
          </w:rPr>
          <w:delText>cag</w:delText>
        </w:r>
        <w:r w:rsidR="00073784" w:rsidDel="00712832">
          <w:delText xml:space="preserve"> PAI induce a severe inflammatory response involving IL-8, which leads to increased production of IL-1β and TNF-α</w:delText>
        </w:r>
      </w:del>
      <w:del w:id="111" w:author="Matthew Chung" w:date="2019-07-21T22:50:00Z">
        <w:r w:rsidR="00073784" w:rsidDel="00F71BC7">
          <w:delText xml:space="preserve">, which reduces acid production </w:delText>
        </w:r>
      </w:del>
      <w:del w:id="112" w:author="Matthew Chung" w:date="2019-10-14T09:41:00Z">
        <w:r w:rsidR="00073784"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 </w:delInstrText>
        </w:r>
        <w:r w:rsidR="008C1CAD"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EN.CITE.DATA </w:delInstrText>
        </w:r>
        <w:r w:rsidR="008C1CAD" w:rsidDel="00712832">
          <w:fldChar w:fldCharType="end"/>
        </w:r>
        <w:r w:rsidR="00073784" w:rsidDel="00712832">
          <w:fldChar w:fldCharType="separate"/>
        </w:r>
        <w:r w:rsidR="008C1CAD" w:rsidDel="00712832">
          <w:rPr>
            <w:noProof/>
          </w:rPr>
          <w:delText>(16)</w:delText>
        </w:r>
        <w:r w:rsidR="00073784" w:rsidDel="00712832">
          <w:fldChar w:fldCharType="end"/>
        </w:r>
        <w:r w:rsidR="00073784" w:rsidDel="00712832">
          <w:delText xml:space="preserve">. </w:delText>
        </w:r>
      </w:del>
      <w:del w:id="113" w:author="Matthew Chung" w:date="2019-10-14T09:21:00Z">
        <w:r w:rsidR="00073784" w:rsidDel="00652E24">
          <w:delText>This is</w:delText>
        </w:r>
      </w:del>
      <w:del w:id="114" w:author="Matthew Chung" w:date="2019-10-14T09:40:00Z">
        <w:r w:rsidR="00073784" w:rsidDel="00712832">
          <w:delText xml:space="preserve"> not entirely dependent on </w:delText>
        </w:r>
        <w:r w:rsidR="00073784" w:rsidRPr="00AF219B" w:rsidDel="00712832">
          <w:rPr>
            <w:i/>
          </w:rPr>
          <w:delText>cagA</w:delText>
        </w:r>
        <w:r w:rsidR="00073784" w:rsidDel="00712832">
          <w:delText xml:space="preserve">, as studies with </w:delText>
        </w:r>
        <w:r w:rsidR="00073784" w:rsidRPr="00AF219B" w:rsidDel="00712832">
          <w:rPr>
            <w:i/>
          </w:rPr>
          <w:delText>cagA</w:delText>
        </w:r>
      </w:del>
      <w:del w:id="115" w:author="Matthew Chung" w:date="2019-10-14T09:31:00Z">
        <w:r w:rsidR="00073784" w:rsidDel="009F6C7B">
          <w:delText xml:space="preserve"> mutant </w:delText>
        </w:r>
      </w:del>
      <w:del w:id="116" w:author="Matthew Chung" w:date="2019-10-14T09:40:00Z">
        <w:r w:rsidR="00073784" w:rsidDel="00712832">
          <w:delText xml:space="preserve">strains </w:delText>
        </w:r>
      </w:del>
      <w:del w:id="117" w:author="Matthew Chung" w:date="2019-10-14T09:22:00Z">
        <w:r w:rsidR="00073784" w:rsidDel="00652E24">
          <w:delText>still induced as much</w:delText>
        </w:r>
      </w:del>
      <w:del w:id="118" w:author="Matthew Chung" w:date="2019-10-14T09:40:00Z">
        <w:r w:rsidR="00073784" w:rsidDel="00712832">
          <w:delText xml:space="preserve"> proliferation as </w:delText>
        </w:r>
      </w:del>
      <w:del w:id="119" w:author="Matthew Chung" w:date="2019-10-14T09:31:00Z">
        <w:r w:rsidR="00073784" w:rsidDel="009F6C7B">
          <w:delText xml:space="preserve">the </w:delText>
        </w:r>
      </w:del>
      <w:del w:id="120" w:author="Matthew Chung" w:date="2019-10-14T09:22:00Z">
        <w:r w:rsidR="00073784" w:rsidRPr="009F6C7B" w:rsidDel="00652E24">
          <w:rPr>
            <w:i/>
            <w:iCs/>
            <w:rPrChange w:id="121" w:author="Matthew Chung" w:date="2019-10-14T09:31:00Z">
              <w:rPr/>
            </w:rPrChange>
          </w:rPr>
          <w:delText xml:space="preserve">parental </w:delText>
        </w:r>
      </w:del>
      <w:del w:id="122" w:author="Matthew Chung" w:date="2019-10-14T09:40:00Z">
        <w:r w:rsidR="00073784" w:rsidDel="00712832">
          <w:delText xml:space="preserve">strain </w:delText>
        </w:r>
        <w:r w:rsidR="00073784"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 </w:delInstrText>
        </w:r>
        <w:r w:rsidR="008C1CAD"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EN.CITE.DATA </w:delInstrText>
        </w:r>
        <w:r w:rsidR="008C1CAD" w:rsidDel="00712832">
          <w:fldChar w:fldCharType="end"/>
        </w:r>
        <w:r w:rsidR="00073784" w:rsidDel="00712832">
          <w:fldChar w:fldCharType="separate"/>
        </w:r>
        <w:r w:rsidR="008C1CAD" w:rsidDel="00712832">
          <w:rPr>
            <w:noProof/>
          </w:rPr>
          <w:delText>(16)</w:delText>
        </w:r>
        <w:r w:rsidR="00073784" w:rsidDel="00712832">
          <w:fldChar w:fldCharType="end"/>
        </w:r>
        <w:r w:rsidR="00073784" w:rsidDel="00712832">
          <w:delText xml:space="preserve">. </w:delText>
        </w:r>
      </w:del>
      <w:del w:id="123" w:author="Matthew Chung" w:date="2019-07-21T22:51:00Z">
        <w:r w:rsidR="00073784" w:rsidDel="00F71BC7">
          <w:delText>I</w:delText>
        </w:r>
      </w:del>
      <w:del w:id="124" w:author="Matthew Chung" w:date="2019-10-14T09:31:00Z">
        <w:r w:rsidR="00073784" w:rsidDel="009F6C7B">
          <w:delText>sogenic</w:delText>
        </w:r>
      </w:del>
      <w:del w:id="125" w:author="Matthew Chung" w:date="2019-10-14T09:40:00Z">
        <w:r w:rsidR="00073784" w:rsidDel="00712832">
          <w:delText xml:space="preserve"> mutants in </w:delText>
        </w:r>
        <w:r w:rsidR="00073784" w:rsidRPr="00AF219B" w:rsidDel="00712832">
          <w:rPr>
            <w:i/>
          </w:rPr>
          <w:delText>cagE</w:delText>
        </w:r>
        <w:r w:rsidR="00073784" w:rsidDel="00712832">
          <w:delText xml:space="preserve"> failed to illicit IL-8 secretion from gastric epithelial cells </w:delText>
        </w:r>
        <w:r w:rsidR="00073784"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 </w:delInstrText>
        </w:r>
        <w:r w:rsidR="008C1CAD" w:rsidDel="00712832">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712832">
          <w:delInstrText xml:space="preserve"> ADDIN EN.CITE.DATA </w:delInstrText>
        </w:r>
        <w:r w:rsidR="008C1CAD" w:rsidDel="00712832">
          <w:fldChar w:fldCharType="end"/>
        </w:r>
        <w:r w:rsidR="00073784" w:rsidDel="00712832">
          <w:fldChar w:fldCharType="separate"/>
        </w:r>
        <w:r w:rsidR="008C1CAD" w:rsidDel="00712832">
          <w:rPr>
            <w:noProof/>
          </w:rPr>
          <w:delText>(16)</w:delText>
        </w:r>
        <w:r w:rsidR="00073784" w:rsidDel="00712832">
          <w:fldChar w:fldCharType="end"/>
        </w:r>
        <w:r w:rsidR="00073784" w:rsidDel="00712832">
          <w:delText>. In addition,</w:delText>
        </w:r>
      </w:del>
      <w:del w:id="126" w:author="Matthew Chung" w:date="2019-10-14T09:33:00Z">
        <w:r w:rsidR="00073784" w:rsidDel="009F6C7B">
          <w:delText xml:space="preserve"> </w:delText>
        </w:r>
      </w:del>
      <w:del w:id="127" w:author="Matthew Chung" w:date="2019-07-21T22:52:00Z">
        <w:r w:rsidR="00073784" w:rsidDel="00F71BC7">
          <w:rPr>
            <w:i/>
          </w:rPr>
          <w:delText xml:space="preserve">H. pylori </w:delText>
        </w:r>
        <w:r w:rsidR="00073784" w:rsidDel="00F71BC7">
          <w:delText xml:space="preserve">activates </w:delText>
        </w:r>
      </w:del>
      <w:del w:id="128" w:author="Matthew Chung" w:date="2019-10-14T09:40:00Z">
        <w:r w:rsidR="00073784" w:rsidRPr="003162CF" w:rsidDel="00712832">
          <w:delText>cyclooxygenase enzyme 2</w:delText>
        </w:r>
        <w:r w:rsidR="00073784" w:rsidRPr="008969AD" w:rsidDel="00712832">
          <w:delText xml:space="preserve"> (</w:delText>
        </w:r>
        <w:r w:rsidR="00073784" w:rsidRPr="008969AD" w:rsidDel="00712832">
          <w:rPr>
            <w:i/>
          </w:rPr>
          <w:delText>COX-2</w:delText>
        </w:r>
        <w:r w:rsidR="00073784" w:rsidRPr="008969AD" w:rsidDel="00712832">
          <w:delText>)</w:delText>
        </w:r>
      </w:del>
      <w:del w:id="129" w:author="Matthew Chung" w:date="2019-07-21T22:53:00Z">
        <w:r w:rsidR="00073784" w:rsidRPr="008969AD" w:rsidDel="00F71BC7">
          <w:delText xml:space="preserve"> </w:delText>
        </w:r>
        <w:r w:rsidR="00073784" w:rsidDel="00F71BC7">
          <w:delText xml:space="preserve">via induction by </w:delText>
        </w:r>
        <w:r w:rsidR="00073784" w:rsidRPr="003162CF" w:rsidDel="00F71BC7">
          <w:delText>TNF-α</w:delText>
        </w:r>
        <w:r w:rsidR="00073784" w:rsidRPr="008B16E0" w:rsidDel="00F71BC7">
          <w:delText xml:space="preserve"> </w:delText>
        </w:r>
      </w:del>
      <w:del w:id="130" w:author="Matthew Chung" w:date="2019-07-21T22:51:00Z">
        <w:r w:rsidR="00073784" w:rsidRPr="008B16E0" w:rsidDel="00F71BC7">
          <w:delText xml:space="preserve">and </w:delText>
        </w:r>
        <w:r w:rsidR="00073784" w:rsidRPr="003162CF" w:rsidDel="00F71BC7">
          <w:delText>IL-1</w:delText>
        </w:r>
        <w:r w:rsidR="00073784" w:rsidDel="00F71BC7">
          <w:delText xml:space="preserve"> </w:delText>
        </w:r>
      </w:del>
      <w:del w:id="131" w:author="Matthew Chung" w:date="2019-10-14T09:40:00Z">
        <w:r w:rsidR="00073784" w:rsidDel="00712832">
          <w:fldChar w:fldCharType="begin"/>
        </w:r>
        <w:r w:rsidR="008C1CAD" w:rsidDel="00712832">
          <w:delInstrText xml:space="preserve"> ADDIN EN.CITE &lt;EndNote&gt;&lt;Cite&gt;&lt;Author&gt;Williams&lt;/Author&gt;&lt;Year&gt;1997&lt;/Year&gt;&lt;RecNum&gt;728&lt;/RecNum&gt;&lt;DisplayText&gt;(17)&lt;/DisplayText&gt;&lt;record&gt;&lt;rec-number&gt;728&lt;/rec-number&gt;&lt;foreign-keys&gt;&lt;key app="EN" db-id="ezfxded98rwspxefrtj5z2avrdzpsrwr5rra" timestamp="1489521821"&gt;728&lt;/key&gt;&lt;/foreign-keys&gt;&lt;ref-type name="Journal Article"&gt;17&lt;/ref-type&gt;&lt;contributors&gt;&lt;authors&gt;&lt;author&gt;Williams, C. S.&lt;/author&gt;&lt;author&gt;Smalley, W.&lt;/author&gt;&lt;author&gt;DuBois, R. N.&lt;/author&gt;&lt;/authors&gt;&lt;/contributors&gt;&lt;titles&gt;&lt;title&gt;Aspirin use and potential mechanisms for colorectal cancer prevention&lt;/title&gt;&lt;secondary-title&gt;Journal of Clinical Investigation&lt;/secondary-title&gt;&lt;/titles&gt;&lt;periodical&gt;&lt;full-title&gt;Journal of Clinical Investigation&lt;/full-title&gt;&lt;/periodical&gt;&lt;pages&gt;1325-1329&lt;/pages&gt;&lt;volume&gt;100&lt;/volume&gt;&lt;number&gt;6&lt;/number&gt;&lt;dates&gt;&lt;year&gt;1997&lt;/year&gt;&lt;/dates&gt;&lt;isbn&gt;0021-9738&lt;/isbn&gt;&lt;accession-num&gt;PMC508309&lt;/accession-num&gt;&lt;urls&gt;&lt;related-urls&gt;&lt;url&gt;http://www.ncbi.nlm.nih.gov/pmc/articles/PMC508309/&lt;/url&gt;&lt;/related-urls&gt;&lt;/urls&gt;&lt;remote-database-name&gt;PMC&lt;/remote-database-name&gt;&lt;/record&gt;&lt;/Cite&gt;&lt;/EndNote&gt;</w:delInstrText>
        </w:r>
        <w:r w:rsidR="00073784" w:rsidDel="00712832">
          <w:fldChar w:fldCharType="separate"/>
        </w:r>
        <w:r w:rsidR="008C1CAD" w:rsidDel="00712832">
          <w:rPr>
            <w:noProof/>
          </w:rPr>
          <w:delText>(17)</w:delText>
        </w:r>
        <w:r w:rsidR="00073784" w:rsidDel="00712832">
          <w:fldChar w:fldCharType="end"/>
        </w:r>
        <w:r w:rsidR="00073784" w:rsidDel="00712832">
          <w:delText xml:space="preserve">. </w:delText>
        </w:r>
        <w:r w:rsidR="00073784" w:rsidRPr="00F71BC7" w:rsidDel="00712832">
          <w:rPr>
            <w:i/>
            <w:iCs/>
            <w:rPrChange w:id="132" w:author="Matthew Chung" w:date="2019-07-21T22:53:00Z">
              <w:rPr/>
            </w:rPrChange>
          </w:rPr>
          <w:delText>COX-2</w:delText>
        </w:r>
        <w:r w:rsidR="00073784" w:rsidDel="00712832">
          <w:delText xml:space="preserve"> is a pro-inflammatory molecule that catalyzes the transformation of arachadonic acid to prostaglandins, particularly prostaglandin E</w:delText>
        </w:r>
        <w:r w:rsidR="00073784" w:rsidRPr="008969AD" w:rsidDel="00712832">
          <w:rPr>
            <w:vertAlign w:val="subscript"/>
          </w:rPr>
          <w:delText>2</w:delText>
        </w:r>
        <w:r w:rsidR="00073784" w:rsidDel="00712832">
          <w:delText xml:space="preserve">, which inhibit apoptosis </w:delText>
        </w:r>
        <w:r w:rsidR="00073784" w:rsidDel="00712832">
          <w:fldChar w:fldCharType="begin"/>
        </w:r>
        <w:r w:rsidR="008C1CAD" w:rsidDel="00712832">
          <w:delInstrText xml:space="preserve"> ADDIN EN.CITE &lt;EndNote&gt;&lt;Cite&gt;&lt;Author&gt;Williams&lt;/Author&gt;&lt;Year&gt;1997&lt;/Year&gt;&lt;RecNum&gt;728&lt;/RecNum&gt;&lt;DisplayText&gt;(17)&lt;/DisplayText&gt;&lt;record&gt;&lt;rec-number&gt;728&lt;/rec-number&gt;&lt;foreign-keys&gt;&lt;key app="EN" db-id="ezfxded98rwspxefrtj5z2avrdzpsrwr5rra" timestamp="1489521821"&gt;728&lt;/key&gt;&lt;/foreign-keys&gt;&lt;ref-type name="Journal Article"&gt;17&lt;/ref-type&gt;&lt;contributors&gt;&lt;authors&gt;&lt;author&gt;Williams, C. S.&lt;/author&gt;&lt;author&gt;Smalley, W.&lt;/author&gt;&lt;author&gt;DuBois, R. N.&lt;/author&gt;&lt;/authors&gt;&lt;/contributors&gt;&lt;titles&gt;&lt;title&gt;Aspirin use and potential mechanisms for colorectal cancer prevention&lt;/title&gt;&lt;secondary-title&gt;Journal of Clinical Investigation&lt;/secondary-title&gt;&lt;/titles&gt;&lt;periodical&gt;&lt;full-title&gt;Journal of Clinical Investigation&lt;/full-title&gt;&lt;/periodical&gt;&lt;pages&gt;1325-1329&lt;/pages&gt;&lt;volume&gt;100&lt;/volume&gt;&lt;number&gt;6&lt;/number&gt;&lt;dates&gt;&lt;year&gt;1997&lt;/year&gt;&lt;/dates&gt;&lt;isbn&gt;0021-9738&lt;/isbn&gt;&lt;accession-num&gt;PMC508309&lt;/accession-num&gt;&lt;urls&gt;&lt;related-urls&gt;&lt;url&gt;http://www.ncbi.nlm.nih.gov/pmc/articles/PMC508309/&lt;/url&gt;&lt;/related-urls&gt;&lt;/urls&gt;&lt;remote-database-name&gt;PMC&lt;/remote-database-name&gt;&lt;/record&gt;&lt;/Cite&gt;&lt;/EndNote&gt;</w:delInstrText>
        </w:r>
        <w:r w:rsidR="00073784" w:rsidDel="00712832">
          <w:fldChar w:fldCharType="separate"/>
        </w:r>
        <w:r w:rsidR="008C1CAD" w:rsidDel="00712832">
          <w:rPr>
            <w:noProof/>
          </w:rPr>
          <w:delText>(17)</w:delText>
        </w:r>
        <w:r w:rsidR="00073784" w:rsidDel="00712832">
          <w:fldChar w:fldCharType="end"/>
        </w:r>
        <w:r w:rsidR="00073784" w:rsidDel="00712832">
          <w:delText xml:space="preserve">. </w:delText>
        </w:r>
      </w:del>
      <w:del w:id="133" w:author="Matthew Chung" w:date="2019-07-21T22:57:00Z">
        <w:r w:rsidR="00073784" w:rsidRPr="008969AD" w:rsidDel="0057187B">
          <w:rPr>
            <w:i/>
          </w:rPr>
          <w:delText>COX-2</w:delText>
        </w:r>
        <w:r w:rsidR="00073784" w:rsidDel="0057187B">
          <w:delText xml:space="preserve"> is also considered to be a biomarker for gastric cancer and to have correlated gene expression with </w:delText>
        </w:r>
        <w:r w:rsidR="00073784" w:rsidRPr="008969AD" w:rsidDel="0057187B">
          <w:rPr>
            <w:i/>
          </w:rPr>
          <w:delText>APC</w:delText>
        </w:r>
        <w:r w:rsidR="00073784" w:rsidDel="0057187B">
          <w:delText xml:space="preserve"> and </w:delText>
        </w:r>
        <w:r w:rsidR="00073784" w:rsidRPr="008969AD" w:rsidDel="0057187B">
          <w:rPr>
            <w:i/>
          </w:rPr>
          <w:delText>P53</w:delText>
        </w:r>
        <w:r w:rsidR="00073784" w:rsidDel="0057187B">
          <w:delText xml:space="preserve"> </w:delText>
        </w:r>
        <w:r w:rsidR="00073784" w:rsidDel="0057187B">
          <w:fldChar w:fldCharType="begin">
            <w:fldData xml:space="preserve">PEVuZE5vdGU+PENpdGU+PEF1dGhvcj5CZW4gQXllZC1HdWVyZmFsaTwvQXV0aG9yPjxZZWFyPjIw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</w:fldData>
          </w:fldChar>
        </w:r>
        <w:r w:rsidR="008C1CAD" w:rsidDel="0057187B">
          <w:delInstrText xml:space="preserve"> ADDIN EN.CITE </w:delInstrText>
        </w:r>
        <w:r w:rsidR="008C1CAD" w:rsidDel="0057187B">
          <w:fldChar w:fldCharType="begin">
            <w:fldData xml:space="preserve">PEVuZE5vdGU+PENpdGU+PEF1dGhvcj5CZW4gQXllZC1HdWVyZmFsaTwvQXV0aG9yPjxZZWFyPjIw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</w:fldData>
          </w:fldChar>
        </w:r>
        <w:r w:rsidR="008C1CAD" w:rsidDel="0057187B">
          <w:delInstrText xml:space="preserve"> ADDIN EN.CITE.DATA </w:delInstrText>
        </w:r>
        <w:r w:rsidR="008C1CAD" w:rsidDel="0057187B">
          <w:fldChar w:fldCharType="end"/>
        </w:r>
        <w:r w:rsidR="00073784" w:rsidDel="0057187B">
          <w:fldChar w:fldCharType="separate"/>
        </w:r>
        <w:r w:rsidR="008C1CAD" w:rsidDel="0057187B">
          <w:rPr>
            <w:noProof/>
          </w:rPr>
          <w:delText>(18)</w:delText>
        </w:r>
        <w:r w:rsidR="00073784" w:rsidDel="0057187B">
          <w:fldChar w:fldCharType="end"/>
        </w:r>
        <w:r w:rsidR="00073784" w:rsidDel="0057187B">
          <w:delText xml:space="preserve">. </w:delText>
        </w:r>
      </w:del>
      <w:del w:id="134" w:author="Matthew Chung" w:date="2019-10-14T09:40:00Z">
        <w:r w:rsidR="00073784" w:rsidDel="00712832">
          <w:delText xml:space="preserve">Gastric epithelial cells also increase proliferation in response to </w:delText>
        </w:r>
        <w:r w:rsidR="00073784" w:rsidDel="00712832">
          <w:rPr>
            <w:i/>
          </w:rPr>
          <w:delText>H. pylori</w:delText>
        </w:r>
        <w:r w:rsidR="00073784" w:rsidDel="00712832">
          <w:delText xml:space="preserve"> by increasing gastrin production </w:delText>
        </w:r>
        <w:r w:rsidR="00073784" w:rsidDel="00712832">
          <w:fldChar w:fldCharType="begin">
            <w:fldData xml:space="preserve">PEVuZE5vdGU+PENpdGU+PEF1dGhvcj5MZXZpPC9BdXRob3I+PFllYXI+MTk4OTwvWWVhcj48UmVj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</w:fldData>
          </w:fldChar>
        </w:r>
        <w:r w:rsidR="008C1CAD" w:rsidDel="00712832">
          <w:delInstrText xml:space="preserve"> ADDIN EN.CITE </w:delInstrText>
        </w:r>
        <w:r w:rsidR="008C1CAD" w:rsidDel="00712832">
          <w:fldChar w:fldCharType="begin">
            <w:fldData xml:space="preserve">PEVuZE5vdGU+PENpdGU+PEF1dGhvcj5MZXZpPC9BdXRob3I+PFllYXI+MTk4OTwvWWVhcj48UmVj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</w:fldData>
          </w:fldChar>
        </w:r>
        <w:r w:rsidR="008C1CAD" w:rsidDel="00712832">
          <w:delInstrText xml:space="preserve"> ADDIN EN.CITE.DATA </w:delInstrText>
        </w:r>
        <w:r w:rsidR="008C1CAD" w:rsidDel="00712832">
          <w:fldChar w:fldCharType="end"/>
        </w:r>
        <w:r w:rsidR="00073784" w:rsidDel="00712832">
          <w:fldChar w:fldCharType="separate"/>
        </w:r>
        <w:r w:rsidR="008C1CAD" w:rsidDel="00712832">
          <w:rPr>
            <w:noProof/>
          </w:rPr>
          <w:delText>(19, 20)</w:delText>
        </w:r>
        <w:r w:rsidR="00073784" w:rsidDel="00712832">
          <w:fldChar w:fldCharType="end"/>
        </w:r>
        <w:r w:rsidR="00073784" w:rsidDel="00712832">
          <w:delText>.</w:delText>
        </w:r>
      </w:del>
      <w:ins w:id="135" w:author="Matthew Chung" w:date="2019-10-14T09:44:00Z">
        <w:r w:rsidR="00712832">
          <w:t xml:space="preserve"> </w:t>
        </w:r>
      </w:ins>
    </w:p>
    <w:p w14:paraId="76A94B14" w14:textId="52863FE7" w:rsidR="00073784" w:rsidDel="009F6C7B" w:rsidRDefault="00073784" w:rsidP="00073784">
      <w:pPr>
        <w:rPr>
          <w:del w:id="136" w:author="Matthew Chung" w:date="2019-10-14T09:37:00Z"/>
        </w:rPr>
      </w:pPr>
      <w:del w:id="137" w:author="Matthew Chung" w:date="2019-10-14T09:37:00Z">
        <w:r w:rsidDel="009F6C7B">
          <w:delText xml:space="preserve">The 1.6 Mbp genome of </w:delText>
        </w:r>
        <w:r w:rsidRPr="008220F8" w:rsidDel="009F6C7B">
          <w:rPr>
            <w:i/>
          </w:rPr>
          <w:delText xml:space="preserve">H. pylori </w:delText>
        </w:r>
        <w:r w:rsidDel="009F6C7B">
          <w:delText xml:space="preserve">26695 was sequenced in 1997 </w:delText>
        </w:r>
        <w:r w:rsidRPr="00213B23"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 </w:delInstrText>
        </w:r>
        <w:r w:rsidR="008C1CAD"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EN.CITE.DATA </w:delInstrText>
        </w:r>
        <w:r w:rsidR="008C1CAD" w:rsidDel="009F6C7B">
          <w:fldChar w:fldCharType="end"/>
        </w:r>
        <w:r w:rsidRPr="00213B23" w:rsidDel="009F6C7B">
          <w:fldChar w:fldCharType="separate"/>
        </w:r>
        <w:r w:rsidR="008C1CAD" w:rsidDel="009F6C7B">
          <w:rPr>
            <w:noProof/>
          </w:rPr>
          <w:delText>(14)</w:delText>
        </w:r>
        <w:r w:rsidRPr="00213B23" w:rsidDel="009F6C7B">
          <w:fldChar w:fldCharType="end"/>
        </w:r>
        <w:r w:rsidDel="009F6C7B">
          <w:delText>, and twenty</w:delText>
        </w:r>
        <w:r w:rsidRPr="00213B23" w:rsidDel="009F6C7B">
          <w:delText xml:space="preserve"> years</w:delText>
        </w:r>
        <w:r w:rsidDel="009F6C7B">
          <w:delText xml:space="preserve"> later, there are now &gt;500 </w:delText>
        </w:r>
        <w:r w:rsidRPr="008220F8" w:rsidDel="009F6C7B">
          <w:rPr>
            <w:i/>
          </w:rPr>
          <w:delText xml:space="preserve">H. pylori </w:delText>
        </w:r>
        <w:r w:rsidDel="009F6C7B">
          <w:delText xml:space="preserve">genomes deposited at NCBI </w:delText>
        </w:r>
        <w:r w:rsidDel="009F6C7B">
          <w:fldChar w:fldCharType="begin"/>
        </w:r>
        <w:r w:rsidR="008C1CAD" w:rsidDel="009F6C7B">
          <w:delInstrText xml:space="preserve"> ADDIN EN.CITE &lt;EndNote&gt;&lt;Cite&gt;&lt;Author&gt;Berthenet&lt;/Author&gt;&lt;Year&gt;2016&lt;/Year&gt;&lt;RecNum&gt;665&lt;/RecNum&gt;&lt;DisplayText&gt;(21)&lt;/DisplayText&gt;&lt;record&gt;&lt;rec-number&gt;665&lt;/rec-number&gt;&lt;foreign-keys&gt;&lt;key app="EN" db-id="ezfxded98rwspxefrtj5z2avrdzpsrwr5rra" timestamp="1485195964"&gt;665&lt;/key&gt;&lt;/foreign-keys&gt;&lt;ref-type name="Journal Article"&gt;17&lt;/ref-type&gt;&lt;contributors&gt;&lt;authors&gt;&lt;author&gt;Berthenet, Elvire&lt;/author&gt;&lt;author&gt;Sheppard, Sam&lt;/author&gt;&lt;author&gt;Vale, Filipa F.&lt;/author&gt;&lt;/authors&gt;&lt;/contributors&gt;&lt;titles&gt;&lt;title&gt;&lt;style face="normal" font="default" size="100%"&gt;Recent “omics” advances in &lt;/style&gt;&lt;style face="italic" font="default" size="100%"&gt;Helicobacter pylori&lt;/style&gt;&lt;/title&gt;&lt;secondary-title&gt;Helicobacter&lt;/secondary-title&gt;&lt;/titles&gt;&lt;periodical&gt;&lt;full-title&gt;Helicobacter&lt;/full-title&gt;&lt;/periodical&gt;&lt;pages&gt;14-18&lt;/pages&gt;&lt;volume&gt;21&lt;/volume&gt;&lt;keywords&gt;&lt;keyword&gt;genetic admixture&lt;/keyword&gt;&lt;keyword&gt;genomics and transcriptomics&lt;/keyword&gt;&lt;keyword&gt;mobile elements&lt;/keyword&gt;&lt;keyword&gt;pathogenicity islands&lt;/keyword&gt;&lt;keyword&gt;target new therapy&lt;/keyword&gt;&lt;/keywords&gt;&lt;dates&gt;&lt;year&gt;2016&lt;/year&gt;&lt;/dates&gt;&lt;isbn&gt;1523-5378&lt;/isbn&gt;&lt;urls&gt;&lt;related-urls&gt;&lt;url&gt;http://dx.doi.org/10.1111/hel.12334&lt;/url&gt;&lt;/related-urls&gt;&lt;/urls&gt;&lt;electronic-resource-num&gt;10.1111/hel.12334&lt;/electronic-resource-num&gt;&lt;/record&gt;&lt;/Cite&gt;&lt;/EndNote&gt;</w:delInstrText>
        </w:r>
        <w:r w:rsidDel="009F6C7B">
          <w:fldChar w:fldCharType="separate"/>
        </w:r>
        <w:r w:rsidR="008C1CAD" w:rsidDel="009F6C7B">
          <w:rPr>
            <w:noProof/>
          </w:rPr>
          <w:delText>(21)</w:delText>
        </w:r>
        <w:r w:rsidDel="009F6C7B">
          <w:fldChar w:fldCharType="end"/>
        </w:r>
        <w:r w:rsidDel="009F6C7B">
          <w:delText xml:space="preserve">. </w:delText>
        </w:r>
        <w:r w:rsidRPr="008220F8" w:rsidDel="009F6C7B">
          <w:rPr>
            <w:i/>
          </w:rPr>
          <w:delText xml:space="preserve">H. pylori </w:delText>
        </w:r>
        <w:r w:rsidDel="009F6C7B">
          <w:delText xml:space="preserve">26695 is a clinical isolate from a patient in the UK with gastritis that had been passaged in culture for two years </w:delText>
        </w:r>
        <w:r w:rsidDel="009F6C7B">
          <w:fldChar w:fldCharType="begin"/>
        </w:r>
        <w:r w:rsidR="008C1CAD" w:rsidDel="009F6C7B">
          <w:delInstrText xml:space="preserve"> ADDIN EN.CITE &lt;EndNote&gt;&lt;Cite&gt;&lt;Author&gt;Eaton&lt;/Author&gt;&lt;Year&gt;1989&lt;/Year&gt;&lt;RecNum&gt;655&lt;/RecNum&gt;&lt;DisplayText&gt;(22)&lt;/DisplayText&gt;&lt;record&gt;&lt;rec-number&gt;655&lt;/rec-number&gt;&lt;foreign-keys&gt;&lt;key app="EN" db-id="ezfxded98rwspxefrtj5z2avrdzpsrwr5rra" timestamp="1485188274"&gt;655&lt;/key&gt;&lt;/foreign-keys&gt;&lt;ref-type name="Journal Article"&gt;17&lt;/ref-type&gt;&lt;contributors&gt;&lt;authors&gt;&lt;author&gt;Eaton, K A&lt;/author&gt;&lt;author&gt;Morgan, D R&lt;/author&gt;&lt;author&gt;Krakowka, S&lt;/author&gt;&lt;/authors&gt;&lt;/contributors&gt;&lt;titles&gt;&lt;title&gt;&lt;style face="italic" font="default" size="100%"&gt;Campylobacter pylori &lt;/style&gt;&lt;style face="normal" font="default" size="100%"&gt;virulence factors in gnotobiotic piglets&lt;/style&gt;&lt;/title&gt;&lt;secondary-title&gt;Infection and Immunity&lt;/secondary-title&gt;&lt;/titles&gt;&lt;periodical&gt;&lt;full-title&gt;Infect Immun&lt;/full-title&gt;&lt;abbr-1&gt;Infection and immunity&lt;/abbr-1&gt;&lt;/periodical&gt;&lt;pages&gt;1119-1125&lt;/pages&gt;&lt;volume&gt;57&lt;/volume&gt;&lt;number&gt;4&lt;/number&gt;&lt;dates&gt;&lt;year&gt;1989&lt;/year&gt;&lt;pub-dates&gt;&lt;date&gt;April 1, 1989&lt;/date&gt;&lt;/pub-dates&gt;&lt;/dates&gt;&lt;urls&gt;&lt;related-urls&gt;&lt;url&gt;http://iai.asm.org/content/57/4/1119.abstract&lt;/url&gt;&lt;/related-urls&gt;&lt;/urls&gt;&lt;/record&gt;&lt;/Cite&gt;&lt;/EndNote&gt;</w:delInstrText>
        </w:r>
        <w:r w:rsidDel="009F6C7B">
          <w:fldChar w:fldCharType="separate"/>
        </w:r>
        <w:r w:rsidR="008C1CAD" w:rsidDel="009F6C7B">
          <w:rPr>
            <w:noProof/>
          </w:rPr>
          <w:delText>(22)</w:delText>
        </w:r>
        <w:r w:rsidDel="009F6C7B">
          <w:fldChar w:fldCharType="end"/>
        </w:r>
        <w:r w:rsidDel="009F6C7B">
          <w:delText xml:space="preserve">. It was chosen for sequencing because of its ability to colonize piglets and elicit immune and inflammatory responses </w:delText>
        </w:r>
        <w:r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 </w:delInstrText>
        </w:r>
        <w:r w:rsidR="008C1CAD"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(14)</w:delText>
        </w:r>
        <w:r w:rsidDel="009F6C7B">
          <w:fldChar w:fldCharType="end"/>
        </w:r>
        <w:r w:rsidDel="009F6C7B">
          <w:delText xml:space="preserve">. </w:delText>
        </w:r>
        <w:r w:rsidRPr="008220F8" w:rsidDel="009F6C7B">
          <w:rPr>
            <w:i/>
          </w:rPr>
          <w:delText xml:space="preserve">H. pylori </w:delText>
        </w:r>
        <w:r w:rsidDel="009F6C7B">
          <w:delText xml:space="preserve">26695 is also toxigenic and transformable, making it ideal for mutation and functional studies in the lab </w:delText>
        </w:r>
        <w:r w:rsidRPr="00213B23"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 </w:delInstrText>
        </w:r>
        <w:r w:rsidR="008C1CAD" w:rsidDel="009F6C7B">
          <w:fldChar w:fldCharType="begin">
            <w:fldData xml:space="preserve">PEVuZE5vdGU+PENpdGU+PEF1dGhvcj5Ub21iPC9BdXRob3I+PFllYXI+MTk5NzwvWWVhcj48UmVj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YnItMT5OYXR1cmU8L2FiYnItMT48L2FsdC1wZXJpb2RpY2FsPjxwYWdlcz41MzktNDc8L3BhZ2Vz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=
</w:fldData>
          </w:fldChar>
        </w:r>
        <w:r w:rsidR="008C1CAD" w:rsidDel="009F6C7B">
          <w:delInstrText xml:space="preserve"> ADDIN EN.CITE.DATA </w:delInstrText>
        </w:r>
        <w:r w:rsidR="008C1CAD" w:rsidDel="009F6C7B">
          <w:fldChar w:fldCharType="end"/>
        </w:r>
        <w:r w:rsidRPr="00213B23" w:rsidDel="009F6C7B">
          <w:fldChar w:fldCharType="separate"/>
        </w:r>
        <w:r w:rsidR="008C1CAD" w:rsidDel="009F6C7B">
          <w:rPr>
            <w:noProof/>
          </w:rPr>
          <w:delText>(14)</w:delText>
        </w:r>
        <w:r w:rsidRPr="00213B23" w:rsidDel="009F6C7B">
          <w:fldChar w:fldCharType="end"/>
        </w:r>
        <w:r w:rsidRPr="00213B23" w:rsidDel="009F6C7B">
          <w:delText xml:space="preserve">. </w:delText>
        </w:r>
        <w:r w:rsidDel="009F6C7B">
          <w:delText xml:space="preserve">Genome sequencing enabled the identification of genes associated with virulence, adhesion, antigenic variation, and pH homeostasis, among others. </w:delText>
        </w:r>
      </w:del>
      <w:del w:id="138" w:author="Matthew Chung" w:date="2019-07-21T22:58:00Z">
        <w:r w:rsidDel="0057187B">
          <w:delText xml:space="preserve">This sequencing project further enabled studies analyzing differences between </w:delText>
        </w:r>
        <w:r w:rsidRPr="008220F8" w:rsidDel="0057187B">
          <w:rPr>
            <w:i/>
          </w:rPr>
          <w:delText xml:space="preserve">H. pylori </w:delText>
        </w:r>
        <w:r w:rsidDel="0057187B">
          <w:delText xml:space="preserve">26695 and others. </w:delText>
        </w:r>
      </w:del>
      <w:del w:id="139" w:author="Matthew Chung" w:date="2019-10-14T09:37:00Z">
        <w:r w:rsidDel="009F6C7B">
          <w:delText xml:space="preserve">Due to the wealth of information from the </w:delText>
        </w:r>
        <w:r w:rsidDel="009F6C7B">
          <w:rPr>
            <w:i/>
          </w:rPr>
          <w:delText xml:space="preserve">H. pylori </w:delText>
        </w:r>
        <w:r w:rsidDel="009F6C7B">
          <w:delText xml:space="preserve">26695 genome, “omics” approaches have been used to assess evolution of multiple </w:delText>
        </w:r>
        <w:r w:rsidDel="009F6C7B">
          <w:rPr>
            <w:i/>
          </w:rPr>
          <w:delText xml:space="preserve">H. pylori </w:delText>
        </w:r>
        <w:r w:rsidDel="009F6C7B">
          <w:delText xml:space="preserve">isolates </w:delText>
        </w:r>
        <w:r w:rsidDel="009F6C7B">
          <w:fldChar w:fldCharType="begin">
            <w:fldData xml:space="preserve">PEVuZE5vdGU+PENpdGU+PEF1dGhvcj5MaW56PC9BdXRob3I+PFllYXI+MjAwNzwvWWVhcj48UmVj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MTUtODwvcGFnZXM+PHZvbHVtZT40NDU8L3ZvbHVtZT48bnVtYmVyPjcxMzA8L251bWJlcj48ZWRp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</w:fldData>
          </w:fldChar>
        </w:r>
        <w:r w:rsidR="008C1CAD" w:rsidDel="009F6C7B">
          <w:delInstrText xml:space="preserve"> ADDIN EN.CITE </w:delInstrText>
        </w:r>
        <w:r w:rsidR="008C1CAD" w:rsidDel="009F6C7B">
          <w:fldChar w:fldCharType="begin">
            <w:fldData xml:space="preserve">PEVuZE5vdGU+PENpdGU+PEF1dGhvcj5MaW56PC9BdXRob3I+PFllYXI+MjAwNzwvWWVhcj48UmVj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MTUtODwvcGFnZXM+PHZvbHVtZT40NDU8L3ZvbHVtZT48bnVtYmVyPjcxMzA8L251bWJlcj48ZWRp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(1, 23-25)</w:delText>
        </w:r>
        <w:r w:rsidDel="009F6C7B">
          <w:fldChar w:fldCharType="end"/>
        </w:r>
        <w:r w:rsidDel="009F6C7B">
          <w:delText xml:space="preserve">, to identify the genes responsible for altered colonization </w:delText>
        </w:r>
        <w:r w:rsidDel="009F6C7B">
          <w:fldChar w:fldCharType="begin">
            <w:fldData xml:space="preserve">PEVuZE5vdGU+PENpdGU+PEF1dGhvcj5WaW5lbGxhPC9BdXRob3I+PFllYXI+MjAxNTwvWWVhcj48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</w:fldData>
          </w:fldChar>
        </w:r>
        <w:r w:rsidR="008C1CAD" w:rsidDel="009F6C7B">
          <w:delInstrText xml:space="preserve"> ADDIN EN.CITE </w:delInstrText>
        </w:r>
        <w:r w:rsidR="008C1CAD" w:rsidDel="009F6C7B">
          <w:fldChar w:fldCharType="begin">
            <w:fldData xml:space="preserve">PEVuZE5vdGU+PENpdGU+PEF1dGhvcj5WaW5lbGxhPC9BdXRob3I+PFllYXI+MjAxNTwvWWVhcj48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(26, 27)</w:delText>
        </w:r>
        <w:r w:rsidDel="009F6C7B">
          <w:fldChar w:fldCharType="end"/>
        </w:r>
        <w:r w:rsidDel="009F6C7B">
          <w:delText xml:space="preserve"> and to determine important virulence genes </w:delText>
        </w:r>
        <w:r w:rsidDel="009F6C7B">
          <w:fldChar w:fldCharType="begin">
            <w:fldData xml:space="preserve">PEVuZE5vdGU+PENpdGU+PEF1dGhvcj5Nb250YW5vPC9BdXRob3I+PFllYXI+MjAxNTwvWWVhcj48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</w:fldData>
          </w:fldChar>
        </w:r>
        <w:r w:rsidR="008C1CAD" w:rsidDel="009F6C7B">
          <w:delInstrText xml:space="preserve"> ADDIN EN.CITE </w:delInstrText>
        </w:r>
        <w:r w:rsidR="008C1CAD" w:rsidDel="009F6C7B">
          <w:fldChar w:fldCharType="begin">
            <w:fldData xml:space="preserve">PEVuZE5vdGU+PENpdGU+PEF1dGhvcj5Nb250YW5vPC9BdXRob3I+PFllYXI+MjAxNTwvWWVhcj48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(24, 27, 28)</w:delText>
        </w:r>
        <w:r w:rsidDel="009F6C7B">
          <w:fldChar w:fldCharType="end"/>
        </w:r>
        <w:r w:rsidDel="009F6C7B">
          <w:delText xml:space="preserve">. </w:delText>
        </w:r>
      </w:del>
    </w:p>
    <w:p w14:paraId="57B23686" w14:textId="2E90E569" w:rsidR="00073784" w:rsidRPr="00295F51" w:rsidDel="00712832" w:rsidRDefault="00073784" w:rsidP="00073784">
      <w:pPr>
        <w:rPr>
          <w:moveFrom w:id="140" w:author="Matthew Chung" w:date="2019-10-14T09:39:00Z"/>
        </w:rPr>
      </w:pPr>
      <w:moveFromRangeStart w:id="141" w:author="Matthew Chung" w:date="2019-10-14T09:39:00Z" w:name="move21938371"/>
      <w:moveFrom w:id="142" w:author="Matthew Chung" w:date="2019-10-14T09:39:00Z">
        <w:r w:rsidDel="00712832">
          <w:t xml:space="preserve">Two </w:t>
        </w:r>
        <w:r w:rsidRPr="008220F8" w:rsidDel="00712832">
          <w:rPr>
            <w:i/>
          </w:rPr>
          <w:t xml:space="preserve">H. pylori </w:t>
        </w:r>
        <w:r w:rsidDel="00712832">
          <w:t xml:space="preserve">virulence genes are </w:t>
        </w:r>
        <w:r w:rsidDel="00712832">
          <w:rPr>
            <w:i/>
          </w:rPr>
          <w:t>cagA</w:t>
        </w:r>
        <w:r w:rsidRPr="008220F8" w:rsidDel="00712832">
          <w:rPr>
            <w:i/>
          </w:rPr>
          <w:t xml:space="preserve"> </w:t>
        </w:r>
        <w:r w:rsidDel="00712832">
          <w:t>and vacuolating cytotoxin (</w:t>
        </w:r>
        <w:r w:rsidRPr="008220F8" w:rsidDel="00712832">
          <w:rPr>
            <w:i/>
          </w:rPr>
          <w:t>vacA)</w:t>
        </w:r>
        <w:r w:rsidDel="00712832">
          <w:t xml:space="preserve"> </w:t>
        </w:r>
        <w:r w:rsidDel="00712832">
          <w:fldChar w:fldCharType="begin">
            <w:fldData xml:space="preserve">PEVuZE5vdGU+PENpdGUgRXhjbHVkZVllYXI9IjEiPjxBdXRob3I+TmF1bWFubjwvQXV0aG9yPjxS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</w:fldData>
          </w:fldChar>
        </w:r>
        <w:r w:rsidR="008C1CAD" w:rsidDel="00712832">
          <w:instrText xml:space="preserve"> ADDIN EN.CITE </w:instrText>
        </w:r>
        <w:r w:rsidR="008C1CAD" w:rsidDel="00712832">
          <w:fldChar w:fldCharType="begin">
            <w:fldData xml:space="preserve">PEVuZE5vdGU+PENpdGUgRXhjbHVkZVllYXI9IjEiPjxBdXRob3I+TmF1bWFubjwvQXV0aG9yPjxS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</w:fldData>
          </w:fldChar>
        </w:r>
        <w:r w:rsidR="008C1CAD" w:rsidDel="00712832">
          <w:instrText xml:space="preserve"> ADDIN EN.CITE.DATA </w:instrText>
        </w:r>
      </w:moveFrom>
      <w:del w:id="143" w:author="Matthew Chung" w:date="2019-10-14T09:39:00Z"/>
      <w:moveFrom w:id="144" w:author="Matthew Chung" w:date="2019-10-14T09:39:00Z">
        <w:r w:rsidR="008C1CAD" w:rsidDel="00712832">
          <w:fldChar w:fldCharType="end"/>
        </w:r>
      </w:moveFrom>
      <w:del w:id="145" w:author="Matthew Chung" w:date="2019-10-14T09:39:00Z"/>
      <w:moveFrom w:id="146" w:author="Matthew Chung" w:date="2019-10-14T09:39:00Z">
        <w:r w:rsidDel="00712832">
          <w:fldChar w:fldCharType="separate"/>
        </w:r>
        <w:r w:rsidR="008C1CAD" w:rsidDel="00712832">
          <w:rPr>
            <w:noProof/>
          </w:rPr>
          <w:t>(10, 29)</w:t>
        </w:r>
        <w:r w:rsidDel="00712832">
          <w:fldChar w:fldCharType="end"/>
        </w:r>
        <w:r w:rsidDel="00712832">
          <w:t xml:space="preserve">. VacA is a pore-forming toxin that is secreted and internalized in the host cell </w:t>
        </w:r>
        <w:r w:rsidDel="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8C1CAD" w:rsidDel="00712832">
          <w:instrText xml:space="preserve"> ADDIN EN.CITE </w:instrText>
        </w:r>
        <w:r w:rsidR="008C1CAD" w:rsidDel="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8C1CAD" w:rsidDel="00712832">
          <w:instrText xml:space="preserve"> ADDIN EN.CITE.DATA </w:instrText>
        </w:r>
      </w:moveFrom>
      <w:del w:id="147" w:author="Matthew Chung" w:date="2019-10-14T09:39:00Z"/>
      <w:moveFrom w:id="148" w:author="Matthew Chung" w:date="2019-10-14T09:39:00Z">
        <w:r w:rsidR="008C1CAD" w:rsidDel="00712832">
          <w:fldChar w:fldCharType="end"/>
        </w:r>
      </w:moveFrom>
      <w:del w:id="149" w:author="Matthew Chung" w:date="2019-10-14T09:39:00Z"/>
      <w:moveFrom w:id="150" w:author="Matthew Chung" w:date="2019-10-14T09:39:00Z">
        <w:r w:rsidDel="00712832">
          <w:fldChar w:fldCharType="separate"/>
        </w:r>
        <w:r w:rsidR="008C1CAD" w:rsidDel="00712832">
          <w:rPr>
            <w:noProof/>
          </w:rPr>
          <w:t>(30)</w:t>
        </w:r>
        <w:r w:rsidDel="00712832">
          <w:fldChar w:fldCharType="end"/>
        </w:r>
        <w:r w:rsidDel="00712832">
          <w:t xml:space="preserve">. After entering the host cell VacA alters cell polarity, disrupts mitochondrial function, causes vacuole formation and induces epithelial-cell apoptosis </w:t>
        </w:r>
        <w:r w:rsidDel="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8C1CAD" w:rsidDel="00712832">
          <w:instrText xml:space="preserve"> ADDIN EN.CITE </w:instrText>
        </w:r>
        <w:r w:rsidR="008C1CAD" w:rsidDel="00712832">
          <w:fldChar w:fldCharType="begin">
            <w:fldData xml:space="preserve">PEVuZE5vdGU+PENpdGU+PEF1dGhvcj5Db3ZlcjwvQXV0aG9yPjxZZWFyPjIwMDU8L1llYXI+PFJl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</w:fldData>
          </w:fldChar>
        </w:r>
        <w:r w:rsidR="008C1CAD" w:rsidDel="00712832">
          <w:instrText xml:space="preserve"> ADDIN EN.CITE.DATA </w:instrText>
        </w:r>
      </w:moveFrom>
      <w:del w:id="151" w:author="Matthew Chung" w:date="2019-10-14T09:39:00Z"/>
      <w:moveFrom w:id="152" w:author="Matthew Chung" w:date="2019-10-14T09:39:00Z">
        <w:r w:rsidR="008C1CAD" w:rsidDel="00712832">
          <w:fldChar w:fldCharType="end"/>
        </w:r>
      </w:moveFrom>
      <w:del w:id="153" w:author="Matthew Chung" w:date="2019-10-14T09:39:00Z"/>
      <w:moveFrom w:id="154" w:author="Matthew Chung" w:date="2019-10-14T09:39:00Z">
        <w:r w:rsidDel="00712832">
          <w:fldChar w:fldCharType="separate"/>
        </w:r>
        <w:r w:rsidR="008C1CAD" w:rsidDel="00712832">
          <w:rPr>
            <w:noProof/>
          </w:rPr>
          <w:t>(30)</w:t>
        </w:r>
        <w:r w:rsidDel="00712832">
          <w:fldChar w:fldCharType="end"/>
        </w:r>
        <w:r w:rsidDel="00712832">
          <w:t xml:space="preserve">. The </w:t>
        </w:r>
        <w:r w:rsidRPr="00295F51" w:rsidDel="00712832">
          <w:rPr>
            <w:i/>
          </w:rPr>
          <w:t>vacA</w:t>
        </w:r>
        <w:r w:rsidDel="00712832">
          <w:t xml:space="preserve"> gene is present in all </w:t>
        </w:r>
        <w:r w:rsidDel="00712832">
          <w:rPr>
            <w:i/>
          </w:rPr>
          <w:t xml:space="preserve">H. pylori </w:t>
        </w:r>
        <w:r w:rsidDel="00712832">
          <w:t xml:space="preserve">strains, unlike </w:t>
        </w:r>
        <w:r w:rsidRPr="00295F51" w:rsidDel="00712832">
          <w:rPr>
            <w:i/>
          </w:rPr>
          <w:t>cagA</w:t>
        </w:r>
        <w:r w:rsidDel="00712832">
          <w:t xml:space="preserve"> and the </w:t>
        </w:r>
        <w:r w:rsidRPr="00295F51" w:rsidDel="00712832">
          <w:rPr>
            <w:i/>
          </w:rPr>
          <w:t>cag</w:t>
        </w:r>
        <w:r w:rsidDel="00712832">
          <w:t xml:space="preserve"> PAI </w:t>
        </w:r>
        <w:r w:rsidDel="00712832">
          <w:fldChar w:fldCharType="begin"/>
        </w:r>
        <w:r w:rsidR="00765C9A" w:rsidDel="00712832">
          <w:instrText xml:space="preserve"> ADDIN EN.CITE &lt;EndNote&gt;&lt;Cite&gt;&lt;Author&gt;Palframan&lt;/Author&gt;&lt;Year&gt;2012&lt;/Year&gt;&lt;RecNum&gt;725&lt;/RecNum&gt;&lt;DisplayText&gt;(31)&lt;/DisplayText&gt;&lt;record&gt;&lt;rec-number&gt;725&lt;/rec-number&gt;&lt;foreign-keys&gt;&lt;key app="EN" db-id="ezfxded98rwspxefrtj5z2avrdzpsrwr5rra" timestamp="1489513345"&gt;725&lt;/key&gt;&lt;/foreign-keys&gt;&lt;ref-type name="Journal Article"&gt;17&lt;/ref-type&gt;&lt;contributors&gt;&lt;authors&gt;&lt;author&gt;Palframan, Samuel L.&lt;/author&gt;&lt;author&gt;Kwok, Terry&lt;/author&gt;&lt;author&gt;Gabriel, Kipros&lt;/author&gt;&lt;/authors&gt;&lt;/contributors&gt;&lt;titles&gt;&lt;title&gt;&lt;style face="normal" font="default" size="100%"&gt;Vacuolating cytotoxin A (VacA), a key toxin for &lt;/style&gt;&lt;style face="italic" font="default" size="100%"&gt;Helicobacter pylori &lt;/style&gt;&lt;style face="normal" font="default" size="100%"&gt;pathogenesis&lt;/style&gt;&lt;/title&gt;&lt;secondary-title&gt;Frontiers in Cellular and Infection Microbiology&lt;/secondary-title&gt;&lt;/titles&gt;&lt;periodical&gt;&lt;full-title&gt;Front Cell Infect Microbiol&lt;/full-title&gt;&lt;abbr-1&gt;Frontiers in cellular and infection microbiology&lt;/abbr-1&gt;&lt;/periodical&gt;&lt;pages&gt;92&lt;/pages&gt;&lt;volume&gt;2&lt;/volume&gt;&lt;dates&gt;&lt;year&gt;2012&lt;/year&gt;&lt;pub-dates&gt;&lt;date&gt;07/12&amp;#xD;02/13/received&amp;#xD;06/18/accepted&lt;/date&gt;&lt;/pub-dates&gt;&lt;/dates&gt;&lt;publisher&gt;Frontiers Media S.A.&lt;/publisher&gt;&lt;isbn&gt;2235-2988&lt;/isbn&gt;&lt;accession-num&gt;PMC3417644&lt;/accession-num&gt;&lt;urls&gt;&lt;related-urls&gt;&lt;url&gt;http://www.ncbi.nlm.nih.gov/pmc/articles/PMC3417644/&lt;/url&gt;&lt;/related-urls&gt;&lt;/urls&gt;&lt;electronic-resource-num&gt;10.3389/fcimb.2012.00092&lt;/electronic-resource-num&gt;&lt;remote-database-name&gt;PMC&lt;/remote-database-name&gt;&lt;/record&gt;&lt;/Cite&gt;&lt;/EndNote&gt;</w:instrText>
        </w:r>
        <w:r w:rsidDel="00712832">
          <w:fldChar w:fldCharType="separate"/>
        </w:r>
        <w:r w:rsidR="008C1CAD" w:rsidDel="00712832">
          <w:rPr>
            <w:noProof/>
          </w:rPr>
          <w:t>(31)</w:t>
        </w:r>
        <w:r w:rsidDel="00712832">
          <w:fldChar w:fldCharType="end"/>
        </w:r>
        <w:r w:rsidDel="00712832">
          <w:t xml:space="preserve">. </w:t>
        </w:r>
      </w:moveFrom>
    </w:p>
    <w:moveFromRangeEnd w:id="141"/>
    <w:p w14:paraId="6AE2A10C" w14:textId="19C3A32B" w:rsidR="00073784" w:rsidDel="009F6C7B" w:rsidRDefault="00073784" w:rsidP="00073784">
      <w:pPr>
        <w:rPr>
          <w:del w:id="155" w:author="Matthew Chung" w:date="2019-10-14T09:37:00Z"/>
        </w:rPr>
      </w:pPr>
      <w:del w:id="156" w:author="Matthew Chung" w:date="2019-10-14T09:37:00Z">
        <w:r w:rsidDel="009F6C7B">
          <w:delText xml:space="preserve">Upon adherence of </w:delText>
        </w:r>
        <w:r w:rsidRPr="000B074A" w:rsidDel="009F6C7B">
          <w:rPr>
            <w:i/>
          </w:rPr>
          <w:delText xml:space="preserve">H. pylori </w:delText>
        </w:r>
        <w:r w:rsidDel="009F6C7B">
          <w:delText>to gastric epithelial cells, the CagA</w:delText>
        </w:r>
        <w:r w:rsidRPr="008F2EAD" w:rsidDel="009F6C7B">
          <w:delText xml:space="preserve"> </w:delText>
        </w:r>
        <w:r w:rsidDel="009F6C7B">
          <w:delText>protein is translocated into the gastric epithelial cells via the type IV secretion system. Once inside the gastric cells, CagA can alter numerous signaling pathways. T</w:delText>
        </w:r>
        <w:r w:rsidRPr="008F2EAD" w:rsidDel="009F6C7B">
          <w:delText>he mitogenic signaling p</w:delText>
        </w:r>
        <w:r w:rsidDel="009F6C7B">
          <w:delText xml:space="preserve">athway is upregulated by CagA through activation of the MAP kinases MEK1/2 and ERK1/2 </w:delText>
        </w:r>
        <w:r w:rsidDel="009F6C7B">
          <w:fldChar w:fldCharType="begin"/>
        </w:r>
        <w:r w:rsidR="008C1CAD" w:rsidDel="009F6C7B">
          <w:delInstrText xml:space="preserve"> ADDIN EN.CITE &lt;EndNote&gt;&lt;Cite&gt;&lt;Author&gt;Meyer-ter-Vehn&lt;/Author&gt;&lt;Year&gt;2000&lt;/Year&gt;&lt;RecNum&gt;652&lt;/RecNum&gt;&lt;DisplayText&gt;(32)&lt;/DisplayText&gt;&lt;record&gt;&lt;rec-number&gt;652&lt;/rec-number&gt;&lt;foreign-keys&gt;&lt;key app="EN" db-id="ezfxded98rwspxefrtj5z2avrdzpsrwr5rra" timestamp="1485138022"&gt;652&lt;/key&gt;&lt;/foreign-keys&gt;&lt;ref-type name="Journal Article"&gt;17&lt;/ref-type&gt;&lt;contributors&gt;&lt;authors&gt;&lt;author&gt;Meyer-ter-Vehn, Tobias&lt;/author&gt;&lt;author&gt;Covacci, Antonello&lt;/author&gt;&lt;author&gt;Kist, Manfred&lt;/author&gt;&lt;author&gt;Pahl, Heike L.&lt;/author&gt;&lt;/authors&gt;&lt;/contributors&gt;&lt;titles&gt;&lt;title&gt;&lt;style face="italic" font="default" size="100%"&gt;Helicobacter pylori a&lt;/style&gt;&lt;style face="normal" font="default" size="100%"&gt;ctivates mitogen-activated protein kinase cascades and induces expression of the proto-oncogenes &lt;/style&gt;&lt;style face="italic" font="default" size="100%"&gt;c-fos&lt;/style&gt;&lt;style face="normal" font="default" size="100%"&gt; and &lt;/style&gt;&lt;style face="italic" font="default" size="100%"&gt;c-jun&lt;/style&gt;&lt;/title&gt;&lt;secondary-title&gt;Journal of Biological Chemistry&lt;/secondary-title&gt;&lt;/titles&gt;&lt;periodical&gt;&lt;full-title&gt;Journal of Biological Chemistry&lt;/full-title&gt;&lt;/periodical&gt;&lt;pages&gt;16064-16072&lt;/pages&gt;&lt;volume&gt;275&lt;/volume&gt;&lt;number&gt;21&lt;/number&gt;&lt;dates&gt;&lt;year&gt;2000&lt;/year&gt;&lt;pub-dates&gt;&lt;date&gt;May 26, 2000&lt;/date&gt;&lt;/pub-dates&gt;&lt;/dates&gt;&lt;urls&gt;&lt;related-urls&gt;&lt;url&gt;http://www.jbc.org/content/275/21/16064.abstract&lt;/url&gt;&lt;/related-urls&gt;&lt;/urls&gt;&lt;electronic-resource-num&gt;10.1074/jbc.M000959200&lt;/electronic-resource-num&gt;&lt;/record&gt;&lt;/Cite&gt;&lt;/EndNote&gt;</w:delInstrText>
        </w:r>
        <w:r w:rsidDel="009F6C7B">
          <w:fldChar w:fldCharType="separate"/>
        </w:r>
        <w:r w:rsidR="008C1CAD" w:rsidDel="009F6C7B">
          <w:rPr>
            <w:noProof/>
          </w:rPr>
          <w:delText>(32)</w:delText>
        </w:r>
        <w:r w:rsidDel="009F6C7B">
          <w:fldChar w:fldCharType="end"/>
        </w:r>
        <w:r w:rsidDel="009F6C7B">
          <w:delText>.</w:delText>
        </w:r>
        <w:r w:rsidRPr="008F2EAD" w:rsidDel="009F6C7B">
          <w:delText xml:space="preserve"> </w:delText>
        </w:r>
        <w:r w:rsidDel="009F6C7B">
          <w:delText xml:space="preserve">Activation of MEK1/2 and ERK1/2 causes increased expression of </w:delText>
        </w:r>
        <w:r w:rsidRPr="000B074A" w:rsidDel="009F6C7B">
          <w:rPr>
            <w:i/>
          </w:rPr>
          <w:delText>c-fos</w:delText>
        </w:r>
        <w:r w:rsidRPr="008F2EAD" w:rsidDel="009F6C7B">
          <w:delText xml:space="preserve"> and </w:delText>
        </w:r>
        <w:r w:rsidRPr="000B074A" w:rsidDel="009F6C7B">
          <w:rPr>
            <w:i/>
          </w:rPr>
          <w:delText>c-jun</w:delText>
        </w:r>
        <w:r w:rsidDel="009F6C7B">
          <w:delText>, leading to the activation of the AP-1 transcription factor</w:delText>
        </w:r>
        <w:r w:rsidRPr="008F2EAD" w:rsidDel="009F6C7B">
          <w:delText xml:space="preserve"> </w:delText>
        </w:r>
        <w:r w:rsidRPr="008F2EAD" w:rsidDel="009F6C7B">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8C1CAD" w:rsidDel="009F6C7B">
          <w:delInstrText xml:space="preserve"> ADDIN EN.CITE </w:delInstrText>
        </w:r>
        <w:r w:rsidR="008C1CAD" w:rsidDel="009F6C7B">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8C1CAD" w:rsidDel="009F6C7B">
          <w:delInstrText xml:space="preserve"> ADDIN EN.CITE.DATA </w:delInstrText>
        </w:r>
        <w:r w:rsidR="008C1CAD" w:rsidDel="009F6C7B">
          <w:fldChar w:fldCharType="end"/>
        </w:r>
        <w:r w:rsidRPr="008F2EAD" w:rsidDel="009F6C7B">
          <w:fldChar w:fldCharType="separate"/>
        </w:r>
        <w:r w:rsidR="008C1CAD" w:rsidDel="009F6C7B">
          <w:rPr>
            <w:noProof/>
          </w:rPr>
          <w:delText>(9, 32, 33)</w:delText>
        </w:r>
        <w:r w:rsidRPr="008F2EAD" w:rsidDel="009F6C7B">
          <w:fldChar w:fldCharType="end"/>
        </w:r>
        <w:r w:rsidRPr="008F2EAD" w:rsidDel="009F6C7B">
          <w:delText xml:space="preserve">. </w:delText>
        </w:r>
        <w:r w:rsidDel="009F6C7B">
          <w:delText xml:space="preserve">CagA also affects host signaling through its tyrosine-phosphorylation site, which is phosphorylated by host Src kinases </w:delText>
        </w:r>
        <w:r w:rsidDel="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8C1CAD" w:rsidDel="009F6C7B">
          <w:delInstrText xml:space="preserve"> ADDIN EN.CITE </w:delInstrText>
        </w:r>
        <w:r w:rsidR="008C1CAD" w:rsidDel="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(34)</w:delText>
        </w:r>
        <w:r w:rsidDel="009F6C7B">
          <w:fldChar w:fldCharType="end"/>
        </w:r>
        <w:r w:rsidDel="009F6C7B">
          <w:delText xml:space="preserve">. Phosphorylated CagA can bind to SHP-2 and induce a “hummingbird” phenotype, characterized by gastric epithelial cell elongation, motility, migration, and adhesion </w:delText>
        </w:r>
        <w:r w:rsidDel="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8C1CAD" w:rsidDel="009F6C7B">
          <w:delInstrText xml:space="preserve"> ADDIN EN.CITE </w:delInstrText>
        </w:r>
        <w:r w:rsidR="008C1CAD" w:rsidDel="009F6C7B">
          <w:fldChar w:fldCharType="begin">
            <w:fldData xml:space="preserve">PEVuZE5vdGU+PENpdGU+PEF1dGhvcj5CbGFzZXI8L0F1dGhvcj48WWVhcj4yMDA0PC9ZZWFyPjxS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(34)</w:delText>
        </w:r>
        <w:r w:rsidDel="009F6C7B">
          <w:fldChar w:fldCharType="end"/>
        </w:r>
        <w:r w:rsidDel="009F6C7B">
          <w:delText xml:space="preserve">. The “hummingbird” phenotype can also be triggered by interactions between CagA and Grb2, which activate the Ras/MEK/ERK pathway </w:delText>
        </w:r>
        <w:r w:rsidDel="009F6C7B">
          <w:fldChar w:fldCharType="begin">
            <w:fldData xml:space="preserve">PEVuZE5vdGU+PENpdGU+PEF1dGhvcj5NaW11cm88L0F1dGhvcj48WWVhcj4yMDAyPC9ZZWFyPjxS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</w:fldData>
          </w:fldChar>
        </w:r>
        <w:r w:rsidR="008C1CAD" w:rsidDel="009F6C7B">
          <w:delInstrText xml:space="preserve"> ADDIN EN.CITE </w:delInstrText>
        </w:r>
        <w:r w:rsidR="008C1CAD" w:rsidDel="009F6C7B">
          <w:fldChar w:fldCharType="begin">
            <w:fldData xml:space="preserve">PEVuZE5vdGU+PENpdGU+PEF1dGhvcj5NaW11cm88L0F1dGhvcj48WWVhcj4yMDAyPC9ZZWFyPjxS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</w:fldData>
          </w:fldChar>
        </w:r>
        <w:r w:rsidR="008C1CAD" w:rsidDel="009F6C7B">
          <w:delInstrText xml:space="preserve"> ADDIN EN.CITE.DATA </w:delInstrText>
        </w:r>
        <w:r w:rsidR="008C1CAD" w:rsidDel="009F6C7B">
          <w:fldChar w:fldCharType="end"/>
        </w:r>
        <w:r w:rsidDel="009F6C7B">
          <w:fldChar w:fldCharType="separate"/>
        </w:r>
        <w:r w:rsidR="008C1CAD" w:rsidDel="009F6C7B">
          <w:rPr>
            <w:noProof/>
          </w:rPr>
          <w:delText>(35)</w:delText>
        </w:r>
        <w:r w:rsidDel="009F6C7B">
          <w:fldChar w:fldCharType="end"/>
        </w:r>
        <w:r w:rsidDel="009F6C7B">
          <w:delText xml:space="preserve">. </w:delText>
        </w:r>
      </w:del>
    </w:p>
    <w:p w14:paraId="1E42033E" w14:textId="77777777" w:rsidR="00712832" w:rsidRDefault="00073784" w:rsidP="00712832">
      <w:pPr>
        <w:rPr>
          <w:ins w:id="157" w:author="Matthew Chung" w:date="2019-10-14T09:44:00Z"/>
        </w:rPr>
      </w:pPr>
      <w:r>
        <w:t xml:space="preserve">Despite </w:t>
      </w:r>
      <w:proofErr w:type="spellStart"/>
      <w:r w:rsidRPr="000B074A">
        <w:rPr>
          <w:i/>
        </w:rPr>
        <w:t>cagA</w:t>
      </w:r>
      <w:proofErr w:type="spellEnd"/>
      <w:r>
        <w:t xml:space="preserve"> typically being associated with higher risk </w:t>
      </w:r>
      <w:r>
        <w:lastRenderedPageBreak/>
        <w:t xml:space="preserve">of progression to gastric cancer, other genes encoded on the </w:t>
      </w:r>
      <w:r>
        <w:rPr>
          <w:i/>
        </w:rPr>
        <w:t xml:space="preserve">cag </w:t>
      </w:r>
      <w:r>
        <w:t xml:space="preserve">PAI are essential for </w:t>
      </w:r>
      <w:proofErr w:type="spellStart"/>
      <w:r>
        <w:t>CagA</w:t>
      </w:r>
      <w:proofErr w:type="spellEnd"/>
      <w:r>
        <w:t xml:space="preserve"> secretion and can alter the host response on their own. For example, the </w:t>
      </w:r>
      <w:ins w:id="158" w:author="Matthew Chung" w:date="2019-07-21T23:03:00Z">
        <w:r w:rsidR="0057187B" w:rsidRPr="0057187B">
          <w:rPr>
            <w:i/>
            <w:iCs/>
          </w:rPr>
          <w:t>cag</w:t>
        </w:r>
        <w:r w:rsidR="0057187B">
          <w:rPr>
            <w:i/>
            <w:iCs/>
          </w:rPr>
          <w:t xml:space="preserve"> </w:t>
        </w:r>
        <w:r w:rsidR="0057187B">
          <w:t xml:space="preserve">PAI-encoded </w:t>
        </w:r>
      </w:ins>
      <w:r w:rsidRPr="0057187B">
        <w:t>type</w:t>
      </w:r>
      <w:r>
        <w:t xml:space="preserve"> IV secretion system has been shown to induce </w:t>
      </w:r>
      <w:del w:id="159" w:author="Matthew Chung" w:date="2019-10-14T09:41:00Z">
        <w:r w:rsidDel="00712832">
          <w:delText xml:space="preserve">a </w:delText>
        </w:r>
      </w:del>
      <w:r>
        <w:t xml:space="preserve">pro-inflammatory response </w:t>
      </w:r>
      <w:del w:id="160" w:author="Matthew Chung" w:date="2019-07-21T23:04:00Z">
        <w:r w:rsidDel="0057187B">
          <w:delText xml:space="preserve">and lead to IL-8 production </w:delText>
        </w:r>
      </w:del>
      <w:r>
        <w:t>on its own</w:t>
      </w:r>
      <w:ins w:id="161" w:author="Matthew Chung" w:date="2019-10-14T09:41:00Z">
        <w:r w:rsidR="00712832">
          <w:t xml:space="preserve"> via IL-8 induct</w:t>
        </w:r>
      </w:ins>
      <w:ins w:id="162" w:author="Matthew Chung" w:date="2019-10-14T09:42:00Z">
        <w:r w:rsidR="00712832">
          <w:t>ion</w:t>
        </w:r>
      </w:ins>
      <w:r>
        <w:t xml:space="preserve"> </w:t>
      </w:r>
      <w:r>
        <w:fldChar w:fldCharType="begin">
          <w:fldData xml:space="preserve">PEVuZE5vdGU+PENpdGU+PEF1dGhvcj5Hb3JyZWxsPC9BdXRob3I+PFllYXI+MjAxMzwvWWVhcj48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</w:fldData>
        </w:fldChar>
      </w:r>
      <w:r w:rsidR="008C1CAD">
        <w:instrText xml:space="preserve"> ADDIN EN.CITE </w:instrText>
      </w:r>
      <w:r w:rsidR="008C1CAD">
        <w:fldChar w:fldCharType="begin">
          <w:fldData xml:space="preserve">PEVuZE5vdGU+PENpdGU+PEF1dGhvcj5Hb3JyZWxsPC9BdXRob3I+PFllYXI+MjAxMzwvWWVhcj48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</w:fldData>
        </w:fldChar>
      </w:r>
      <w:r w:rsidR="008C1CAD">
        <w:instrText xml:space="preserve"> ADDIN EN.CITE.DATA </w:instrText>
      </w:r>
      <w:r w:rsidR="008C1CAD">
        <w:fldChar w:fldCharType="end"/>
      </w:r>
      <w:r>
        <w:fldChar w:fldCharType="separate"/>
      </w:r>
      <w:r w:rsidR="008C1CAD">
        <w:rPr>
          <w:noProof/>
        </w:rPr>
        <w:t>(36)</w:t>
      </w:r>
      <w:r>
        <w:fldChar w:fldCharType="end"/>
      </w:r>
      <w:r>
        <w:t xml:space="preserve">. The type IV secretion system can also deliver peptidoglycan, causing the bacterium to be recognized by the host through the intracellular pathogen recognition receptor Nod1, leading to pro-inflammatory response </w:t>
      </w:r>
      <w:r>
        <w:fldChar w:fldCharType="begin">
          <w:fldData xml:space="preserve">PEVuZE5vdGU+PENpdGU+PEF1dGhvcj5WaWFsYTwvQXV0aG9yPjxZZWFyPjIwMDQ8L1llYXI+PFJl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</w:fldData>
        </w:fldChar>
      </w:r>
      <w:r w:rsidR="008C1CAD">
        <w:instrText xml:space="preserve"> ADDIN EN.CITE </w:instrText>
      </w:r>
      <w:r w:rsidR="008C1CAD">
        <w:fldChar w:fldCharType="begin">
          <w:fldData xml:space="preserve">PEVuZE5vdGU+PENpdGU+PEF1dGhvcj5WaWFsYTwvQXV0aG9yPjxZZWFyPjIwMDQ8L1llYXI+PFJl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</w:fldData>
        </w:fldChar>
      </w:r>
      <w:r w:rsidR="008C1CAD">
        <w:instrText xml:space="preserve"> ADDIN EN.CITE.DATA </w:instrText>
      </w:r>
      <w:r w:rsidR="008C1CAD">
        <w:fldChar w:fldCharType="end"/>
      </w:r>
      <w:r>
        <w:fldChar w:fldCharType="separate"/>
      </w:r>
      <w:r w:rsidR="008C1CAD">
        <w:rPr>
          <w:noProof/>
        </w:rPr>
        <w:t>(37)</w:t>
      </w:r>
      <w:r>
        <w:fldChar w:fldCharType="end"/>
      </w:r>
      <w:r>
        <w:t xml:space="preserve">. </w:t>
      </w:r>
    </w:p>
    <w:p w14:paraId="43081D61" w14:textId="45102A0A" w:rsidR="00712832" w:rsidRPr="00F86611" w:rsidDel="00712832" w:rsidRDefault="00712832">
      <w:pPr>
        <w:rPr>
          <w:del w:id="163" w:author="Matthew Chung" w:date="2019-10-14T09:42:00Z"/>
        </w:rPr>
      </w:pPr>
      <w:ins w:id="164" w:author="Matthew Chung" w:date="2019-10-14T09:44:00Z">
        <w:r>
          <w:t>We investigated</w:t>
        </w:r>
      </w:ins>
      <w:ins w:id="165" w:author="Matthew Chung" w:date="2019-10-14T09:42:00Z">
        <w:r>
          <w:t xml:space="preserve"> the transcr</w:t>
        </w:r>
      </w:ins>
      <w:ins w:id="166" w:author="Matthew Chung" w:date="2019-10-14T09:43:00Z">
        <w:r>
          <w:t>iptional</w:t>
        </w:r>
      </w:ins>
      <w:ins w:id="167" w:author="Matthew Chung" w:date="2019-10-14T09:45:00Z">
        <w:r>
          <w:t xml:space="preserve"> effect</w:t>
        </w:r>
      </w:ins>
      <w:ins w:id="168" w:author="Matthew Chung" w:date="2019-10-14T09:43:00Z">
        <w:r>
          <w:t xml:space="preserve"> of the </w:t>
        </w:r>
        <w:r>
          <w:rPr>
            <w:i/>
            <w:iCs/>
          </w:rPr>
          <w:t xml:space="preserve">cag </w:t>
        </w:r>
        <w:r>
          <w:t xml:space="preserve">PAI in inducing its host’s proinflammatory response, </w:t>
        </w:r>
      </w:ins>
      <w:ins w:id="169" w:author="Matthew Chung" w:date="2019-10-14T09:44:00Z">
        <w:r>
          <w:t xml:space="preserve">using </w:t>
        </w:r>
      </w:ins>
      <w:ins w:id="170" w:author="Matthew Chung" w:date="2019-10-14T09:50:00Z">
        <w:r w:rsidR="00D4374E">
          <w:t>a</w:t>
        </w:r>
      </w:ins>
      <w:ins w:id="171" w:author="Matthew Chung" w:date="2019-10-14T09:43:00Z">
        <w:r>
          <w:t xml:space="preserve"> dual-</w:t>
        </w:r>
      </w:ins>
      <w:ins w:id="172" w:author="Matthew Chung" w:date="2019-10-14T09:44:00Z">
        <w:r>
          <w:t xml:space="preserve">species </w:t>
        </w:r>
      </w:ins>
      <w:ins w:id="173" w:author="Matthew Chung" w:date="2019-10-14T09:43:00Z">
        <w:r>
          <w:t>t</w:t>
        </w:r>
      </w:ins>
      <w:del w:id="174" w:author="Matthew Chung" w:date="2019-10-14T09:42:00Z">
        <w:r w:rsidR="00073784" w:rsidDel="00712832">
          <w:delText xml:space="preserve">The </w:delText>
        </w:r>
        <w:r w:rsidR="00073784" w:rsidRPr="005E2552" w:rsidDel="00712832">
          <w:rPr>
            <w:i/>
          </w:rPr>
          <w:delText>cag</w:delText>
        </w:r>
        <w:r w:rsidR="00073784" w:rsidDel="00712832">
          <w:delText xml:space="preserve"> PAI encoded </w:delText>
        </w:r>
        <w:r w:rsidR="00073784" w:rsidDel="00712832">
          <w:rPr>
            <w:i/>
          </w:rPr>
          <w:delText xml:space="preserve">cagE </w:delText>
        </w:r>
        <w:r w:rsidR="00073784" w:rsidDel="00712832">
          <w:delText xml:space="preserve">gene is a VirB4 homologue from </w:delText>
        </w:r>
        <w:r w:rsidR="00073784" w:rsidRPr="00F86611" w:rsidDel="00712832">
          <w:rPr>
            <w:i/>
          </w:rPr>
          <w:delText>Agrobacterium</w:delText>
        </w:r>
        <w:r w:rsidR="00073784" w:rsidDel="00712832">
          <w:delText xml:space="preserve"> </w:delText>
        </w:r>
        <w:r w:rsidR="00073784" w:rsidRPr="00F86611" w:rsidDel="00712832">
          <w:rPr>
            <w:i/>
          </w:rPr>
          <w:delText>tumefaciens</w:delText>
        </w:r>
        <w:r w:rsidR="00073784" w:rsidDel="00712832">
          <w:delText xml:space="preserve"> and is essential for function of the type IV secretion system </w:delText>
        </w:r>
        <w:r w:rsidR="00073784" w:rsidDel="00712832">
          <w:fldChar w:fldCharType="begin"/>
        </w:r>
        <w:r w:rsidR="008C1CAD" w:rsidDel="00712832">
          <w:delInstrText xml:space="preserve"> ADDIN EN.CITE &lt;EndNote&gt;&lt;Cite&gt;&lt;Author&gt;Shariq&lt;/Author&gt;&lt;Year&gt;2015&lt;/Year&gt;&lt;RecNum&gt;657&lt;/RecNum&gt;&lt;DisplayText&gt;(38)&lt;/DisplayText&gt;&lt;record&gt;&lt;rec-number&gt;657&lt;/rec-number&gt;&lt;foreign-keys&gt;&lt;key app="EN" db-id="ezfxded98rwspxefrtj5z2avrdzpsrwr5rra" timestamp="1485190825"&gt;657&lt;/key&gt;&lt;/foreign-keys&gt;&lt;ref-type name="Journal Article"&gt;17&lt;/ref-type&gt;&lt;contributors&gt;&lt;authors&gt;&lt;author&gt;Shariq, Mohd&lt;/author&gt;&lt;author&gt;Kumar, Navin&lt;/author&gt;&lt;author&gt;Kumari, Rajesh&lt;/author&gt;&lt;author&gt;Kumar, Amarjeet&lt;/author&gt;&lt;author&gt;Subbarao, Naidu&lt;/author&gt;&lt;author&gt;Mukhopadhyay, Gauranga&lt;/author&gt;&lt;/authors&gt;&lt;/contributors&gt;&lt;titles&gt;&lt;title&gt;&lt;style face="normal" font="default" size="100%"&gt;Biochemical analysis of CagE: A VirB4 homologue of &lt;/style&gt;&lt;style face="italic" font="default" size="100%"&gt;Helicobacter pylori &lt;/style&gt;&lt;style face="normal" font="default" size="100%"&gt;Cag-T4SS&lt;/style&gt;&lt;/title&gt;&lt;secondary-title&gt;PLOS ONE&lt;/secondary-title&gt;&lt;/titles&gt;&lt;periodical&gt;&lt;full-title&gt;PLoS ONE&lt;/full-title&gt;&lt;/periodical&gt;&lt;pages&gt;e0142606&lt;/pages&gt;&lt;volume&gt;10&lt;/volume&gt;&lt;number&gt;11&lt;/number&gt;&lt;dates&gt;&lt;year&gt;2015&lt;/year&gt;&lt;/dates&gt;&lt;publisher&gt;Public Library of Science&lt;/publisher&gt;&lt;urls&gt;&lt;related-urls&gt;&lt;url&gt;http://dx.doi.org/10.1371%2Fjournal.pone.0142606&lt;/url&gt;&lt;/related-urls&gt;&lt;/urls&gt;&lt;electronic-resource-num&gt;10.1371/journal.pone.0142606&lt;/electronic-resource-num&gt;&lt;/record&gt;&lt;/Cite&gt;&lt;/EndNote&gt;</w:delInstrText>
        </w:r>
        <w:r w:rsidR="00073784" w:rsidDel="00712832">
          <w:fldChar w:fldCharType="separate"/>
        </w:r>
        <w:r w:rsidR="008C1CAD" w:rsidDel="00712832">
          <w:rPr>
            <w:noProof/>
          </w:rPr>
          <w:delText>(38)</w:delText>
        </w:r>
        <w:r w:rsidR="00073784" w:rsidDel="00712832">
          <w:fldChar w:fldCharType="end"/>
        </w:r>
        <w:r w:rsidR="00073784" w:rsidDel="00712832">
          <w:delText xml:space="preserve">. The </w:delText>
        </w:r>
        <w:r w:rsidR="00073784" w:rsidDel="00712832">
          <w:rPr>
            <w:i/>
          </w:rPr>
          <w:delText>cagE</w:delText>
        </w:r>
        <w:r w:rsidR="00073784" w:rsidDel="00712832">
          <w:delText xml:space="preserve"> gene encodes an inner membrane associated active NTPase </w:delText>
        </w:r>
        <w:r w:rsidR="00073784" w:rsidDel="00712832">
          <w:fldChar w:fldCharType="begin"/>
        </w:r>
        <w:r w:rsidR="008C1CAD" w:rsidDel="00712832">
          <w:delInstrText xml:space="preserve"> ADDIN EN.CITE &lt;EndNote&gt;&lt;Cite&gt;&lt;Author&gt;Shariq&lt;/Author&gt;&lt;Year&gt;2015&lt;/Year&gt;&lt;RecNum&gt;657&lt;/RecNum&gt;&lt;DisplayText&gt;(38)&lt;/DisplayText&gt;&lt;record&gt;&lt;rec-number&gt;657&lt;/rec-number&gt;&lt;foreign-keys&gt;&lt;key app="EN" db-id="ezfxded98rwspxefrtj5z2avrdzpsrwr5rra" timestamp="1485190825"&gt;657&lt;/key&gt;&lt;/foreign-keys&gt;&lt;ref-type name="Journal Article"&gt;17&lt;/ref-type&gt;&lt;contributors&gt;&lt;authors&gt;&lt;author&gt;Shariq, Mohd&lt;/author&gt;&lt;author&gt;Kumar, Navin&lt;/author&gt;&lt;author&gt;Kumari, Rajesh&lt;/author&gt;&lt;author&gt;Kumar, Amarjeet&lt;/author&gt;&lt;author&gt;Subbarao, Naidu&lt;/author&gt;&lt;author&gt;Mukhopadhyay, Gauranga&lt;/author&gt;&lt;/authors&gt;&lt;/contributors&gt;&lt;titles&gt;&lt;title&gt;&lt;style face="normal" font="default" size="100%"&gt;Biochemical analysis of CagE: A VirB4 homologue of &lt;/style&gt;&lt;style face="italic" font="default" size="100%"&gt;Helicobacter pylori &lt;/style&gt;&lt;style face="normal" font="default" size="100%"&gt;Cag-T4SS&lt;/style&gt;&lt;/title&gt;&lt;secondary-title&gt;PLOS ONE&lt;/secondary-title&gt;&lt;/titles&gt;&lt;periodical&gt;&lt;full-title&gt;PLoS ONE&lt;/full-title&gt;&lt;/periodical&gt;&lt;pages&gt;e0142606&lt;/pages&gt;&lt;volume&gt;10&lt;/volume&gt;&lt;number&gt;11&lt;/number&gt;&lt;dates&gt;&lt;year&gt;2015&lt;/year&gt;&lt;/dates&gt;&lt;publisher&gt;Public Library of Science&lt;/publisher&gt;&lt;urls&gt;&lt;related-urls&gt;&lt;url&gt;http://dx.doi.org/10.1371%2Fjournal.pone.0142606&lt;/url&gt;&lt;/related-urls&gt;&lt;/urls&gt;&lt;electronic-resource-num&gt;10.1371/journal.pone.0142606&lt;/electronic-resource-num&gt;&lt;/record&gt;&lt;/Cite&gt;&lt;/EndNote&gt;</w:delInstrText>
        </w:r>
        <w:r w:rsidR="00073784" w:rsidDel="00712832">
          <w:fldChar w:fldCharType="separate"/>
        </w:r>
        <w:r w:rsidR="008C1CAD" w:rsidDel="00712832">
          <w:rPr>
            <w:noProof/>
          </w:rPr>
          <w:delText>(38)</w:delText>
        </w:r>
        <w:r w:rsidR="00073784" w:rsidDel="00712832">
          <w:fldChar w:fldCharType="end"/>
        </w:r>
        <w:r w:rsidR="00073784" w:rsidDel="00712832">
          <w:delText xml:space="preserve">. The stability of CagE is not dependent on other PAI proteins, but a lack of CagE reduces stability of other type IV secretion system proteins, such as CagI, CagL, and CagH. Without CagE, CagA is not transported across the membrane and into the host epithelial cells </w:delText>
        </w:r>
        <w:r w:rsidR="00073784" w:rsidDel="00712832">
          <w:fldChar w:fldCharType="begin"/>
        </w:r>
        <w:r w:rsidR="008C1CAD" w:rsidDel="00712832">
          <w:delInstrText xml:space="preserve"> ADDIN EN.CITE &lt;EndNote&gt;&lt;Cite&gt;&lt;Author&gt;Shariq&lt;/Author&gt;&lt;Year&gt;2015&lt;/Year&gt;&lt;RecNum&gt;657&lt;/RecNum&gt;&lt;DisplayText&gt;(38)&lt;/DisplayText&gt;&lt;record&gt;&lt;rec-number&gt;657&lt;/rec-number&gt;&lt;foreign-keys&gt;&lt;key app="EN" db-id="ezfxded98rwspxefrtj5z2avrdzpsrwr5rra" timestamp="1485190825"&gt;657&lt;/key&gt;&lt;/foreign-keys&gt;&lt;ref-type name="Journal Article"&gt;17&lt;/ref-type&gt;&lt;contributors&gt;&lt;authors&gt;&lt;author&gt;Shariq, Mohd&lt;/author&gt;&lt;author&gt;Kumar, Navin&lt;/author&gt;&lt;author&gt;Kumari, Rajesh&lt;/author&gt;&lt;author&gt;Kumar, Amarjeet&lt;/author&gt;&lt;author&gt;Subbarao, Naidu&lt;/author&gt;&lt;author&gt;Mukhopadhyay, Gauranga&lt;/author&gt;&lt;/authors&gt;&lt;/contributors&gt;&lt;titles&gt;&lt;title&gt;&lt;style face="normal" font="default" size="100%"&gt;Biochemical analysis of CagE: A VirB4 homologue of &lt;/style&gt;&lt;style face="italic" font="default" size="100%"&gt;Helicobacter pylori &lt;/style&gt;&lt;style face="normal" font="default" size="100%"&gt;Cag-T4SS&lt;/style&gt;&lt;/title&gt;&lt;secondary-title&gt;PLOS ONE&lt;/secondary-title&gt;&lt;/titles&gt;&lt;periodical&gt;&lt;full-title&gt;PLoS ONE&lt;/full-title&gt;&lt;/periodical&gt;&lt;pages&gt;e0142606&lt;/pages&gt;&lt;volume&gt;10&lt;/volume&gt;&lt;number&gt;11&lt;/number&gt;&lt;dates&gt;&lt;year&gt;2015&lt;/year&gt;&lt;/dates&gt;&lt;publisher&gt;Public Library of Science&lt;/publisher&gt;&lt;urls&gt;&lt;related-urls&gt;&lt;url&gt;http://dx.doi.org/10.1371%2Fjournal.pone.0142606&lt;/url&gt;&lt;/related-urls&gt;&lt;/urls&gt;&lt;electronic-resource-num&gt;10.1371/journal.pone.0142606&lt;/electronic-resource-num&gt;&lt;/record&gt;&lt;/Cite&gt;&lt;/EndNote&gt;</w:delInstrText>
        </w:r>
        <w:r w:rsidR="00073784" w:rsidDel="00712832">
          <w:fldChar w:fldCharType="separate"/>
        </w:r>
        <w:r w:rsidR="008C1CAD" w:rsidDel="00712832">
          <w:rPr>
            <w:noProof/>
          </w:rPr>
          <w:delText>(38)</w:delText>
        </w:r>
        <w:r w:rsidR="00073784" w:rsidDel="00712832">
          <w:fldChar w:fldCharType="end"/>
        </w:r>
        <w:r w:rsidR="00073784" w:rsidDel="00712832">
          <w:delText>.</w:delText>
        </w:r>
      </w:del>
    </w:p>
    <w:p w14:paraId="7B0B6857" w14:textId="033ED56C" w:rsidR="00073784" w:rsidRPr="00DB38B3" w:rsidRDefault="00073784" w:rsidP="00D4374E">
      <w:del w:id="175" w:author="Matthew Chung" w:date="2019-10-14T09:43:00Z">
        <w:r w:rsidDel="00712832">
          <w:delText>We used a co-t</w:delText>
        </w:r>
      </w:del>
      <w:r>
        <w:t xml:space="preserve">ranscriptomics </w:t>
      </w:r>
      <w:del w:id="176" w:author="Matthew Chung" w:date="2019-10-14T09:48:00Z">
        <w:r w:rsidDel="00712832">
          <w:delText>approac</w:delText>
        </w:r>
      </w:del>
      <w:ins w:id="177" w:author="Matthew Chung" w:date="2019-10-14T09:48:00Z">
        <w:r w:rsidR="00712832">
          <w:t xml:space="preserve">approach. Gastric epithelial cells were co-cultured with </w:t>
        </w:r>
        <w:r w:rsidR="00712832">
          <w:rPr>
            <w:i/>
            <w:iCs/>
            <w:u w:val="single"/>
          </w:rPr>
          <w:t>cag</w:t>
        </w:r>
        <w:r w:rsidR="00712832">
          <w:rPr>
            <w:u w:val="single"/>
          </w:rPr>
          <w:t xml:space="preserve">+ and </w:t>
        </w:r>
        <w:r w:rsidR="00712832">
          <w:rPr>
            <w:i/>
            <w:iCs/>
            <w:u w:val="single"/>
          </w:rPr>
          <w:t>cag</w:t>
        </w:r>
        <w:r w:rsidR="00712832">
          <w:rPr>
            <w:u w:val="single"/>
          </w:rPr>
          <w:t xml:space="preserve">- </w:t>
        </w:r>
        <w:r w:rsidR="00712832">
          <w:rPr>
            <w:i/>
            <w:iCs/>
            <w:u w:val="single"/>
          </w:rPr>
          <w:t xml:space="preserve">H. pylori </w:t>
        </w:r>
        <w:r w:rsidR="00712832">
          <w:rPr>
            <w:u w:val="single"/>
          </w:rPr>
          <w:t>26695 strains</w:t>
        </w:r>
      </w:ins>
      <w:ins w:id="178" w:author="Matthew Chung" w:date="2019-10-14T09:49:00Z">
        <w:r w:rsidR="00D4374E">
          <w:rPr>
            <w:u w:val="single"/>
          </w:rPr>
          <w:t xml:space="preserve"> and the human and </w:t>
        </w:r>
        <w:r w:rsidR="00D4374E">
          <w:rPr>
            <w:i/>
            <w:iCs/>
            <w:u w:val="single"/>
          </w:rPr>
          <w:t>H. pylori</w:t>
        </w:r>
        <w:r w:rsidR="00D4374E">
          <w:t xml:space="preserve"> transcriptomes were evaluated </w:t>
        </w:r>
      </w:ins>
      <w:del w:id="179" w:author="Matthew Chung" w:date="2019-10-14T09:48:00Z">
        <w:r w:rsidDel="00712832">
          <w:delText>h</w:delText>
        </w:r>
      </w:del>
      <w:del w:id="180" w:author="Matthew Chung" w:date="2019-10-14T09:49:00Z">
        <w:r w:rsidDel="00D4374E">
          <w:delText xml:space="preserve"> </w:delText>
        </w:r>
      </w:del>
      <w:del w:id="181" w:author="Matthew Chung" w:date="2019-10-14T09:45:00Z">
        <w:r w:rsidDel="00712832">
          <w:delText>to evaluate the</w:delText>
        </w:r>
      </w:del>
      <w:del w:id="182" w:author="Matthew Chung" w:date="2019-10-14T09:49:00Z">
        <w:r w:rsidDel="00D4374E">
          <w:delText xml:space="preserve"> human</w:delText>
        </w:r>
      </w:del>
      <w:del w:id="183" w:author="Matthew Chung" w:date="2019-10-14T09:46:00Z">
        <w:r w:rsidDel="00712832">
          <w:delText xml:space="preserve"> transcriptome</w:delText>
        </w:r>
      </w:del>
      <w:del w:id="184" w:author="Matthew Chung" w:date="2019-10-14T09:49:00Z">
        <w:r w:rsidDel="00D4374E">
          <w:delText xml:space="preserve"> and </w:delText>
        </w:r>
      </w:del>
      <w:del w:id="185" w:author="Matthew Chung" w:date="2019-10-14T09:46:00Z">
        <w:r w:rsidDel="00712832">
          <w:delText xml:space="preserve">the </w:delText>
        </w:r>
      </w:del>
      <w:del w:id="186" w:author="Matthew Chung" w:date="2019-10-14T09:49:00Z">
        <w:r w:rsidDel="00D4374E">
          <w:rPr>
            <w:i/>
          </w:rPr>
          <w:delText xml:space="preserve">H. pylori </w:delText>
        </w:r>
        <w:r w:rsidDel="00D4374E">
          <w:delText xml:space="preserve">transcriptome </w:delText>
        </w:r>
      </w:del>
      <w:r>
        <w:t>over the course of 24 h in co-culture.</w:t>
      </w:r>
      <w:del w:id="187" w:author="Matthew Chung" w:date="2019-10-14T09:51:00Z">
        <w:r w:rsidDel="00D4374E">
          <w:delText xml:space="preserve"> </w:delText>
        </w:r>
      </w:del>
      <w:del w:id="188" w:author="Matthew Chung" w:date="2019-10-14T09:49:00Z">
        <w:r w:rsidDel="00D4374E">
          <w:delText xml:space="preserve">In order to determine if there was a significant alteration to the human transcriptome relative to the </w:delText>
        </w:r>
      </w:del>
      <w:del w:id="189" w:author="Matthew Chung" w:date="2019-07-21T23:05:00Z">
        <w:r w:rsidDel="0057187B">
          <w:delText>secretion of CagA</w:delText>
        </w:r>
        <w:r w:rsidRPr="00076A73" w:rsidDel="0057187B">
          <w:delText xml:space="preserve"> </w:delText>
        </w:r>
        <w:r w:rsidDel="0057187B">
          <w:delText>throughout the experiment</w:delText>
        </w:r>
      </w:del>
      <w:del w:id="190" w:author="Matthew Chung" w:date="2019-10-14T09:49:00Z">
        <w:r w:rsidDel="00D4374E">
          <w:delText xml:space="preserve">, we culture gastric epithelial cells with </w:delText>
        </w:r>
        <w:r w:rsidRPr="00DB38B3" w:rsidDel="00D4374E">
          <w:rPr>
            <w:i/>
          </w:rPr>
          <w:delText>cag</w:delText>
        </w:r>
      </w:del>
      <w:del w:id="191" w:author="Matthew Chung" w:date="2019-07-21T23:05:00Z">
        <w:r w:rsidRPr="00DB38B3" w:rsidDel="0057187B">
          <w:rPr>
            <w:i/>
          </w:rPr>
          <w:delText>E</w:delText>
        </w:r>
      </w:del>
      <w:del w:id="192" w:author="Matthew Chung" w:date="2019-10-14T09:49:00Z">
        <w:r w:rsidDel="00D4374E">
          <w:delText xml:space="preserve">+ </w:delText>
        </w:r>
        <w:r w:rsidRPr="00712832" w:rsidDel="00D4374E">
          <w:rPr>
            <w:rPrChange w:id="193" w:author="Matthew Chung" w:date="2019-10-14T09:46:00Z">
              <w:rPr>
                <w:i/>
              </w:rPr>
            </w:rPrChange>
          </w:rPr>
          <w:delText>H</w:delText>
        </w:r>
        <w:r w:rsidDel="00D4374E">
          <w:rPr>
            <w:i/>
          </w:rPr>
          <w:delText xml:space="preserve">. pylori </w:delText>
        </w:r>
        <w:r w:rsidDel="00D4374E">
          <w:delText xml:space="preserve">26695 </w:delText>
        </w:r>
      </w:del>
      <w:del w:id="194" w:author="Matthew Chung" w:date="2019-10-14T09:46:00Z">
        <w:r w:rsidDel="00712832">
          <w:delText xml:space="preserve">and </w:delText>
        </w:r>
        <w:r w:rsidRPr="00DB38B3" w:rsidDel="00712832">
          <w:rPr>
            <w:i/>
          </w:rPr>
          <w:delText>cag</w:delText>
        </w:r>
      </w:del>
      <w:del w:id="195" w:author="Matthew Chung" w:date="2019-07-21T23:05:00Z">
        <w:r w:rsidRPr="00DB38B3" w:rsidDel="0057187B">
          <w:rPr>
            <w:i/>
          </w:rPr>
          <w:delText>E</w:delText>
        </w:r>
      </w:del>
      <w:del w:id="196" w:author="Matthew Chung" w:date="2019-10-14T09:46:00Z">
        <w:r w:rsidDel="00712832">
          <w:delText xml:space="preserve">- </w:delText>
        </w:r>
        <w:r w:rsidDel="00712832">
          <w:rPr>
            <w:i/>
          </w:rPr>
          <w:delText xml:space="preserve">H. pylori </w:delText>
        </w:r>
        <w:r w:rsidDel="00712832">
          <w:delText>26695</w:delText>
        </w:r>
      </w:del>
      <w:del w:id="197" w:author="Matthew Chung" w:date="2019-07-21T23:05:00Z">
        <w:r w:rsidDel="0057187B">
          <w:delText xml:space="preserve">, effectively blocking the translocation of CagA in the </w:delText>
        </w:r>
        <w:r w:rsidRPr="00DB38B3" w:rsidDel="0057187B">
          <w:rPr>
            <w:i/>
          </w:rPr>
          <w:delText>cagE</w:delText>
        </w:r>
        <w:r w:rsidDel="0057187B">
          <w:delText xml:space="preserve">- </w:delText>
        </w:r>
        <w:r w:rsidDel="0057187B">
          <w:rPr>
            <w:i/>
          </w:rPr>
          <w:delText xml:space="preserve">H. pylori </w:delText>
        </w:r>
        <w:r w:rsidDel="0057187B">
          <w:delText>26695 strain</w:delText>
        </w:r>
      </w:del>
      <w:ins w:id="198" w:author="Matthew Chung" w:date="2019-10-14T09:51:00Z">
        <w:r w:rsidR="00D4374E">
          <w:t xml:space="preserve"> Additionally, we also assess the human and </w:t>
        </w:r>
        <w:r w:rsidR="00D4374E">
          <w:rPr>
            <w:i/>
            <w:iCs/>
          </w:rPr>
          <w:t xml:space="preserve">H. pylori </w:t>
        </w:r>
        <w:r w:rsidR="00D4374E">
          <w:t xml:space="preserve">transcriptomes </w:t>
        </w:r>
        <w:r w:rsidR="00D4374E">
          <w:rPr>
            <w:i/>
            <w:iCs/>
          </w:rPr>
          <w:t xml:space="preserve">in </w:t>
        </w:r>
        <w:proofErr w:type="spellStart"/>
        <w:r w:rsidR="00D4374E">
          <w:rPr>
            <w:i/>
            <w:iCs/>
          </w:rPr>
          <w:t>vivo</w:t>
        </w:r>
        <w:r w:rsidR="00D4374E">
          <w:t>,</w:t>
        </w:r>
      </w:ins>
      <w:del w:id="199" w:author="Matthew Chung" w:date="2019-10-14T09:51:00Z">
        <w:r w:rsidDel="00D4374E">
          <w:delText xml:space="preserve">. </w:delText>
        </w:r>
        <w:commentRangeStart w:id="200"/>
        <w:r w:rsidDel="00D4374E">
          <w:delText>These results are compared to results from</w:delText>
        </w:r>
      </w:del>
      <w:ins w:id="201" w:author="Matthew Chung" w:date="2019-10-14T09:51:00Z">
        <w:r w:rsidR="00D4374E">
          <w:t>using</w:t>
        </w:r>
        <w:proofErr w:type="spellEnd"/>
        <w:r w:rsidR="00D4374E">
          <w:t xml:space="preserve"> </w:t>
        </w:r>
      </w:ins>
      <w:r>
        <w:t xml:space="preserve"> tumor, adjacent, and intestinal metaplasia samples from patients.</w:t>
      </w:r>
      <w:commentRangeEnd w:id="200"/>
      <w:r w:rsidR="0057187B">
        <w:rPr>
          <w:rStyle w:val="CommentReference"/>
        </w:rPr>
        <w:commentReference w:id="200"/>
      </w:r>
    </w:p>
    <w:p w14:paraId="7FAEB9C1" w14:textId="77777777" w:rsidR="00073784" w:rsidRDefault="00073784" w:rsidP="00073784">
      <w:pPr>
        <w:pStyle w:val="Heading2"/>
      </w:pPr>
      <w:bookmarkStart w:id="202" w:name="_Toc353628732"/>
      <w:r>
        <w:t>Results</w:t>
      </w:r>
      <w:bookmarkEnd w:id="202"/>
    </w:p>
    <w:p w14:paraId="6D190D88" w14:textId="77777777" w:rsidR="00073784" w:rsidRDefault="00073784" w:rsidP="00073784">
      <w:pPr>
        <w:pStyle w:val="Heading3"/>
      </w:pPr>
      <w:bookmarkStart w:id="203" w:name="_Toc353628733"/>
      <w:r>
        <w:t xml:space="preserve">Validation of </w:t>
      </w:r>
      <w:r w:rsidRPr="00F22D7C">
        <w:rPr>
          <w:i/>
        </w:rPr>
        <w:t>cag</w:t>
      </w:r>
      <w:del w:id="204" w:author="Matthew Chung" w:date="2019-07-22T14:12:00Z">
        <w:r w:rsidRPr="00F22D7C" w:rsidDel="00F5075A">
          <w:rPr>
            <w:i/>
          </w:rPr>
          <w:delText>E</w:delText>
        </w:r>
      </w:del>
      <w:r>
        <w:rPr>
          <w:i/>
        </w:rPr>
        <w:t xml:space="preserve"> </w:t>
      </w:r>
      <w:r>
        <w:t>mutant</w:t>
      </w:r>
      <w:bookmarkEnd w:id="203"/>
    </w:p>
    <w:p w14:paraId="6F371EFB" w14:textId="342D82FA" w:rsidR="00F5075A" w:rsidRPr="00085163" w:rsidRDefault="00AD649F" w:rsidP="00073784">
      <w:pPr>
        <w:rPr>
          <w:ins w:id="205" w:author="Matthew Chung" w:date="2019-07-22T14:12:00Z"/>
          <w:rPrChange w:id="206" w:author="Matthew Chung" w:date="2019-07-22T14:36:00Z">
            <w:rPr>
              <w:ins w:id="207" w:author="Matthew Chung" w:date="2019-07-22T14:12:00Z"/>
              <w:i/>
              <w:iCs/>
            </w:rPr>
          </w:rPrChange>
        </w:rPr>
      </w:pPr>
      <w:ins w:id="208" w:author="Matthew Chung" w:date="2019-07-21T22:38:00Z">
        <w:r>
          <w:t xml:space="preserve">A </w:t>
        </w:r>
      </w:ins>
      <w:del w:id="209" w:author="Matthew Chung" w:date="2019-07-21T22:38:00Z">
        <w:r w:rsidR="00073784" w:rsidDel="00AD649F">
          <w:delText xml:space="preserve">As previously described </w:delText>
        </w:r>
        <w:r w:rsidR="00073784" w:rsidDel="00AD649F">
          <w:fldChar w:fldCharType="begin"/>
        </w:r>
        <w:r w:rsidR="008C1CAD" w:rsidDel="00AD649F">
          <w:del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delInstrText>
        </w:r>
        <w:r w:rsidR="00073784" w:rsidDel="00AD649F">
          <w:fldChar w:fldCharType="separate"/>
        </w:r>
        <w:r w:rsidR="008C1CAD" w:rsidDel="00AD649F">
          <w:rPr>
            <w:noProof/>
          </w:rPr>
          <w:delText>(39)</w:delText>
        </w:r>
        <w:r w:rsidR="00073784" w:rsidDel="00AD649F">
          <w:fldChar w:fldCharType="end"/>
        </w:r>
        <w:r w:rsidR="00073784" w:rsidDel="00AD649F">
          <w:delText xml:space="preserve">, a </w:delText>
        </w:r>
      </w:del>
      <w:r w:rsidR="00073784" w:rsidRPr="001F2C9E">
        <w:rPr>
          <w:i/>
        </w:rPr>
        <w:t>cag</w:t>
      </w:r>
      <w:del w:id="210" w:author="Matthew Chung" w:date="2019-07-21T22:38:00Z">
        <w:r w:rsidR="00073784" w:rsidRPr="001F2C9E" w:rsidDel="00AD649F">
          <w:rPr>
            <w:i/>
          </w:rPr>
          <w:delText>E</w:delText>
        </w:r>
      </w:del>
      <w:r w:rsidR="00073784">
        <w:rPr>
          <w:i/>
        </w:rPr>
        <w:t>-</w:t>
      </w:r>
      <w:del w:id="211" w:author="Matthew Chung" w:date="2019-07-21T22:38:00Z">
        <w:r w:rsidR="00073784" w:rsidRPr="001F2C9E" w:rsidDel="00AD649F">
          <w:rPr>
            <w:i/>
          </w:rPr>
          <w:delText xml:space="preserve"> </w:delText>
        </w:r>
      </w:del>
      <w:r w:rsidR="00073784">
        <w:t xml:space="preserve">knockout strain of </w:t>
      </w:r>
      <w:r w:rsidR="00073784" w:rsidRPr="001F2C9E">
        <w:rPr>
          <w:i/>
        </w:rPr>
        <w:t xml:space="preserve">H. pylori </w:t>
      </w:r>
      <w:r w:rsidR="00073784">
        <w:t xml:space="preserve">26695 was used where </w:t>
      </w:r>
      <w:del w:id="212" w:author="Matthew Chung" w:date="2019-07-21T22:38:00Z">
        <w:r w:rsidR="00073784" w:rsidRPr="00AD649F" w:rsidDel="00AD649F">
          <w:rPr>
            <w:iCs/>
            <w:rPrChange w:id="213" w:author="Matthew Chung" w:date="2019-07-21T22:38:00Z">
              <w:rPr>
                <w:i/>
              </w:rPr>
            </w:rPrChange>
          </w:rPr>
          <w:delText>cagE</w:delText>
        </w:r>
        <w:r w:rsidR="00073784" w:rsidRPr="00AD649F" w:rsidDel="00AD649F">
          <w:rPr>
            <w:iCs/>
          </w:rPr>
          <w:delText xml:space="preserve"> </w:delText>
        </w:r>
      </w:del>
      <w:ins w:id="214" w:author="Matthew Chung" w:date="2019-07-21T22:40:00Z">
        <w:r>
          <w:rPr>
            <w:iCs/>
          </w:rPr>
          <w:t xml:space="preserve">all </w:t>
        </w:r>
      </w:ins>
      <w:ins w:id="215" w:author="Matthew Chung" w:date="2019-07-22T14:46:00Z">
        <w:r w:rsidR="00ED1FB3">
          <w:rPr>
            <w:iCs/>
          </w:rPr>
          <w:t xml:space="preserve">26 genes of the </w:t>
        </w:r>
        <w:r w:rsidR="00ED1FB3">
          <w:rPr>
            <w:i/>
          </w:rPr>
          <w:t>cag</w:t>
        </w:r>
      </w:ins>
      <w:ins w:id="216" w:author="Matthew Chung" w:date="2019-07-21T22:38:00Z">
        <w:r>
          <w:rPr>
            <w:i/>
          </w:rPr>
          <w:t xml:space="preserve"> </w:t>
        </w:r>
        <w:r>
          <w:rPr>
            <w:iCs/>
          </w:rPr>
          <w:t xml:space="preserve">pathogenicity island </w:t>
        </w:r>
      </w:ins>
      <w:del w:id="217" w:author="Matthew Chung" w:date="2019-07-21T22:40:00Z">
        <w:r w:rsidR="00073784" w:rsidRPr="00AD649F" w:rsidDel="00AD649F">
          <w:rPr>
            <w:iCs/>
          </w:rPr>
          <w:delText>is</w:delText>
        </w:r>
        <w:r w:rsidR="00073784" w:rsidDel="00AD649F">
          <w:delText xml:space="preserve"> </w:delText>
        </w:r>
        <w:r w:rsidR="00073784" w:rsidRPr="00F34CFF" w:rsidDel="00AD649F">
          <w:delText>disrupted with a</w:delText>
        </w:r>
      </w:del>
      <w:ins w:id="218" w:author="Matthew Chung" w:date="2019-07-21T22:41:00Z">
        <w:r>
          <w:rPr>
            <w:iCs/>
          </w:rPr>
          <w:t>are replaced with</w:t>
        </w:r>
      </w:ins>
      <w:r w:rsidR="00073784" w:rsidRPr="00F34CFF">
        <w:t xml:space="preserve"> </w:t>
      </w:r>
      <w:ins w:id="219" w:author="Matthew Chung" w:date="2019-10-14T09:52:00Z">
        <w:r w:rsidR="00D4374E">
          <w:t xml:space="preserve">a </w:t>
        </w:r>
      </w:ins>
      <w:r w:rsidR="00073784" w:rsidRPr="00F34CFF">
        <w:t xml:space="preserve">chloramphenicol resistance gene cassette </w:t>
      </w:r>
      <w:r w:rsidR="00073784" w:rsidRPr="00F34CFF">
        <w:fldChar w:fldCharType="begin"/>
      </w:r>
      <w:r w:rsidR="008C1CAD">
        <w: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instrText>
      </w:r>
      <w:r w:rsidR="00073784" w:rsidRPr="00F34CFF">
        <w:fldChar w:fldCharType="separate"/>
      </w:r>
      <w:r w:rsidR="008C1CAD">
        <w:rPr>
          <w:noProof/>
        </w:rPr>
        <w:t>(39)</w:t>
      </w:r>
      <w:r w:rsidR="00073784" w:rsidRPr="00F34CFF">
        <w:fldChar w:fldCharType="end"/>
      </w:r>
      <w:ins w:id="220" w:author="Matthew Chung" w:date="2019-10-14T09:52:00Z">
        <w:r w:rsidR="00D4374E">
          <w:t>.</w:t>
        </w:r>
      </w:ins>
      <w:del w:id="221" w:author="Matthew Chung" w:date="2019-10-14T09:52:00Z">
        <w:r w:rsidR="00073784" w:rsidRPr="00F34CFF" w:rsidDel="00D4374E">
          <w:delText xml:space="preserve">. </w:delText>
        </w:r>
      </w:del>
      <w:del w:id="222" w:author="Matthew Chung" w:date="2019-07-21T22:41:00Z">
        <w:r w:rsidR="00073784" w:rsidRPr="00F34CFF" w:rsidDel="00AD649F">
          <w:delText>This</w:delText>
        </w:r>
        <w:r w:rsidR="00073784" w:rsidDel="00AD649F">
          <w:delText xml:space="preserve"> knockout is not expected to impact the transcription of </w:delText>
        </w:r>
        <w:r w:rsidR="00073784" w:rsidRPr="00304983" w:rsidDel="00AD649F">
          <w:rPr>
            <w:i/>
          </w:rPr>
          <w:delText>cag</w:delText>
        </w:r>
        <w:r w:rsidR="00073784" w:rsidDel="00AD649F">
          <w:rPr>
            <w:i/>
          </w:rPr>
          <w:delText xml:space="preserve">A, </w:delText>
        </w:r>
        <w:r w:rsidR="00073784" w:rsidDel="00AD649F">
          <w:delText xml:space="preserve">but instead the ability of the bacteria to export the CagA protein into the host cell. </w:delText>
        </w:r>
      </w:del>
      <w:del w:id="223" w:author="Matthew Chung" w:date="2019-10-14T09:52:00Z">
        <w:r w:rsidR="00073784" w:rsidDel="00D4374E">
          <w:delText>This will disrupt all effectors exported through the type IV secretion system</w:delText>
        </w:r>
      </w:del>
      <w:del w:id="224" w:author="Matthew Chung" w:date="2019-07-21T22:41:00Z">
        <w:r w:rsidR="00073784" w:rsidDel="00AD649F">
          <w:delText xml:space="preserve">, although CagA is the only known effector </w:delText>
        </w:r>
      </w:del>
      <w:del w:id="225" w:author="Matthew Chung" w:date="2019-10-14T09:52:00Z">
        <w:r w:rsidR="00073784" w:rsidDel="00D4374E">
          <w:fldChar w:fldCharType="begin"/>
        </w:r>
        <w:r w:rsidR="008C1CAD" w:rsidDel="00D4374E">
          <w:delInstrText xml:space="preserve"> ADDIN EN.CITE &lt;EndNote&gt;&lt;Cite&gt;&lt;Author&gt;Frick-Cheng&lt;/Author&gt;&lt;Year&gt;2016&lt;/Year&gt;&lt;RecNum&gt;765&lt;/RecNum&gt;&lt;DisplayText&gt;(40)&lt;/DisplayText&gt;&lt;record&gt;&lt;rec-number&gt;765&lt;/rec-number&gt;&lt;foreign-keys&gt;&lt;key app="EN" db-id="ezfxded98rwspxefrtj5z2avrdzpsrwr5rra" timestamp="1490152054"&gt;765&lt;/key&gt;&lt;/foreign-keys&gt;&lt;ref-type name="Journal Article"&gt;17&lt;/ref-type&gt;&lt;contributors&gt;&lt;authors&gt;&lt;author&gt;Frick-Cheng, Arwen E.&lt;/author&gt;&lt;author&gt;Pyburn, Tasia M.&lt;/author&gt;&lt;author&gt;Voss, Bradley J.&lt;/author&gt;&lt;author&gt;McDonald, W. Hayes&lt;/author&gt;&lt;author&gt;Ohi, Melanie D.&lt;/author&gt;&lt;author&gt;Cover, Timothy L.&lt;/author&gt;&lt;/authors&gt;&lt;/contributors&gt;&lt;titles&gt;&lt;title&gt;Molecular and Structural Analysis of the Helicobacter pylori cag Type IV Secretion System Core Complex&lt;/title&gt;&lt;secondary-title&gt;mBio&lt;/secondary-title&gt;&lt;/titles&gt;&lt;periodical&gt;&lt;full-title&gt;MBio&lt;/full-title&gt;&lt;abbr-1&gt;mBio&lt;/abbr-1&gt;&lt;/periodical&gt;&lt;volume&gt;7&lt;/volume&gt;&lt;number&gt;1&lt;/number&gt;&lt;dates&gt;&lt;year&gt;2016&lt;/year&gt;&lt;pub-dates&gt;&lt;date&gt;March 2, 2016&lt;/date&gt;&lt;/pub-dates&gt;&lt;/dates&gt;&lt;urls&gt;&lt;related-urls&gt;&lt;url&gt;http://mbio.asm.org/content/7/1/e02001-15.abstract&lt;/url&gt;&lt;/related-urls&gt;&lt;/urls&gt;&lt;electronic-resource-num&gt;10.1128/mBio.02001-15&lt;/electronic-resource-num&gt;&lt;/record&gt;&lt;/Cite&gt;&lt;/EndNote&gt;</w:delInstrText>
        </w:r>
        <w:r w:rsidR="00073784" w:rsidDel="00D4374E">
          <w:fldChar w:fldCharType="separate"/>
        </w:r>
        <w:r w:rsidR="008C1CAD" w:rsidDel="00D4374E">
          <w:rPr>
            <w:noProof/>
          </w:rPr>
          <w:delText>(40)</w:delText>
        </w:r>
        <w:r w:rsidR="00073784" w:rsidDel="00D4374E">
          <w:fldChar w:fldCharType="end"/>
        </w:r>
        <w:r w:rsidR="00073784" w:rsidDel="00D4374E">
          <w:delText>.</w:delText>
        </w:r>
      </w:del>
      <w:r w:rsidR="00073784">
        <w:t xml:space="preserve"> To validate the strain,</w:t>
      </w:r>
      <w:r w:rsidR="00073784" w:rsidRPr="005769E8">
        <w:t xml:space="preserve"> </w:t>
      </w:r>
      <w:r w:rsidR="00073784">
        <w:t>we</w:t>
      </w:r>
      <w:r w:rsidR="00073784">
        <w:rPr>
          <w:i/>
        </w:rPr>
        <w:t xml:space="preserve"> </w:t>
      </w:r>
      <w:ins w:id="226" w:author="Matthew Chung" w:date="2019-07-22T14:14:00Z">
        <w:r w:rsidR="00F5075A">
          <w:rPr>
            <w:iCs/>
          </w:rPr>
          <w:t xml:space="preserve">used whole genome sequencing to assess the sequencing depth </w:t>
        </w:r>
      </w:ins>
      <w:ins w:id="227" w:author="Matthew Chung" w:date="2019-07-22T14:23:00Z">
        <w:r w:rsidR="001C161A">
          <w:rPr>
            <w:iCs/>
          </w:rPr>
          <w:t xml:space="preserve">of two replicates each of the </w:t>
        </w:r>
      </w:ins>
      <w:ins w:id="228" w:author="Matthew Chung" w:date="2019-07-22T14:15:00Z">
        <w:r w:rsidR="00F5075A" w:rsidRPr="00DB38B3">
          <w:rPr>
            <w:i/>
          </w:rPr>
          <w:t>cag</w:t>
        </w:r>
        <w:r w:rsidR="00F5075A">
          <w:t xml:space="preserve">+ and </w:t>
        </w:r>
        <w:r w:rsidR="00F5075A" w:rsidRPr="00DB38B3">
          <w:rPr>
            <w:i/>
          </w:rPr>
          <w:t>cag</w:t>
        </w:r>
        <w:r w:rsidR="00F5075A">
          <w:t xml:space="preserve">- </w:t>
        </w:r>
      </w:ins>
      <w:ins w:id="229" w:author="Matthew Chung" w:date="2019-07-22T14:23:00Z">
        <w:r w:rsidR="001C161A">
          <w:t xml:space="preserve">strains </w:t>
        </w:r>
      </w:ins>
      <w:ins w:id="230" w:author="Matthew Chung" w:date="2019-07-22T14:14:00Z">
        <w:r w:rsidR="00F5075A">
          <w:rPr>
            <w:iCs/>
          </w:rPr>
          <w:t xml:space="preserve">over the </w:t>
        </w:r>
        <w:r w:rsidR="00F5075A">
          <w:rPr>
            <w:i/>
          </w:rPr>
          <w:t xml:space="preserve">cag </w:t>
        </w:r>
        <w:r w:rsidR="00F5075A">
          <w:rPr>
            <w:iCs/>
          </w:rPr>
          <w:t>PAI</w:t>
        </w:r>
      </w:ins>
      <w:ins w:id="231" w:author="Matthew Chung" w:date="2019-07-22T14:24:00Z">
        <w:r w:rsidR="001C161A">
          <w:rPr>
            <w:iCs/>
          </w:rPr>
          <w:t xml:space="preserve">. </w:t>
        </w:r>
      </w:ins>
      <w:ins w:id="232" w:author="Matthew Chung" w:date="2019-07-22T14:31:00Z">
        <w:r w:rsidR="001C161A">
          <w:rPr>
            <w:iCs/>
          </w:rPr>
          <w:t xml:space="preserve">Aligning the genomic reads from </w:t>
        </w:r>
      </w:ins>
      <w:ins w:id="233" w:author="Matthew Chung" w:date="2019-07-22T14:24:00Z">
        <w:r w:rsidR="001C161A">
          <w:rPr>
            <w:iCs/>
          </w:rPr>
          <w:t xml:space="preserve">the </w:t>
        </w:r>
        <w:r w:rsidR="001C161A" w:rsidRPr="00DB38B3">
          <w:rPr>
            <w:i/>
          </w:rPr>
          <w:t>cag</w:t>
        </w:r>
        <w:r w:rsidR="001C161A">
          <w:t>- strain</w:t>
        </w:r>
      </w:ins>
      <w:ins w:id="234" w:author="Matthew Chung" w:date="2019-07-22T14:31:00Z">
        <w:r w:rsidR="001C161A">
          <w:t xml:space="preserve"> to the </w:t>
        </w:r>
        <w:r w:rsidR="001C161A">
          <w:rPr>
            <w:i/>
            <w:iCs/>
          </w:rPr>
          <w:t xml:space="preserve">H. pylori </w:t>
        </w:r>
        <w:r w:rsidR="001C161A">
          <w:t>26995 reference genome shows that</w:t>
        </w:r>
      </w:ins>
      <w:ins w:id="235" w:author="Matthew Chung" w:date="2019-07-22T14:24:00Z">
        <w:r w:rsidR="001C161A">
          <w:t xml:space="preserve"> </w:t>
        </w:r>
      </w:ins>
      <w:ins w:id="236" w:author="Matthew Chung" w:date="2019-07-22T14:32:00Z">
        <w:r w:rsidR="001C161A" w:rsidRPr="001C161A">
          <w:t>37</w:t>
        </w:r>
        <w:r w:rsidR="001C161A">
          <w:t>,</w:t>
        </w:r>
        <w:r w:rsidR="001C161A" w:rsidRPr="001C161A">
          <w:t>386</w:t>
        </w:r>
        <w:r w:rsidR="001C161A">
          <w:t xml:space="preserve"> bp (</w:t>
        </w:r>
      </w:ins>
      <w:ins w:id="237" w:author="Matthew Chung" w:date="2019-07-22T14:30:00Z">
        <w:r w:rsidR="001C161A">
          <w:t>547,165</w:t>
        </w:r>
      </w:ins>
      <w:ins w:id="238" w:author="Matthew Chung" w:date="2019-07-22T14:32:00Z">
        <w:r w:rsidR="001C161A">
          <w:t xml:space="preserve"> bp</w:t>
        </w:r>
      </w:ins>
      <w:ins w:id="239" w:author="Matthew Chung" w:date="2019-07-22T14:30:00Z">
        <w:r w:rsidR="001C161A">
          <w:t>-584,551</w:t>
        </w:r>
      </w:ins>
      <w:ins w:id="240" w:author="Matthew Chung" w:date="2019-07-22T14:32:00Z">
        <w:r w:rsidR="001C161A">
          <w:t xml:space="preserve"> bp)</w:t>
        </w:r>
      </w:ins>
      <w:ins w:id="241" w:author="Matthew Chung" w:date="2019-07-22T14:30:00Z">
        <w:r w:rsidR="001C161A">
          <w:t xml:space="preserve"> </w:t>
        </w:r>
      </w:ins>
      <w:ins w:id="242" w:author="Matthew Chung" w:date="2019-07-22T14:32:00Z">
        <w:r w:rsidR="001C161A">
          <w:t>have 0 sequencing depth</w:t>
        </w:r>
      </w:ins>
      <w:ins w:id="243" w:author="Matthew Chung" w:date="2019-07-22T14:35:00Z">
        <w:r w:rsidR="00085163">
          <w:t xml:space="preserve"> (</w:t>
        </w:r>
        <w:r w:rsidR="00085163">
          <w:rPr>
            <w:b/>
            <w:bCs/>
          </w:rPr>
          <w:t>Supplemental Figure 1</w:t>
        </w:r>
        <w:r w:rsidR="00085163">
          <w:t>)</w:t>
        </w:r>
      </w:ins>
      <w:ins w:id="244" w:author="Matthew Chung" w:date="2019-07-22T14:34:00Z">
        <w:r w:rsidR="00085163">
          <w:t xml:space="preserve">. </w:t>
        </w:r>
      </w:ins>
      <w:ins w:id="245" w:author="Matthew Chung" w:date="2019-07-22T14:33:00Z">
        <w:r w:rsidR="001C161A">
          <w:t xml:space="preserve">This region corresponds to </w:t>
        </w:r>
      </w:ins>
      <w:ins w:id="246" w:author="Matthew Chung" w:date="2019-07-22T14:34:00Z">
        <w:r w:rsidR="001C161A">
          <w:t xml:space="preserve">all 26 protein-coding genes in the </w:t>
        </w:r>
        <w:r w:rsidR="00085163">
          <w:rPr>
            <w:i/>
            <w:iCs/>
          </w:rPr>
          <w:t xml:space="preserve">cag </w:t>
        </w:r>
        <w:r w:rsidR="00085163">
          <w:t>PAI</w:t>
        </w:r>
        <w:r w:rsidR="00085163">
          <w:rPr>
            <w:i/>
            <w:iCs/>
          </w:rPr>
          <w:t>.</w:t>
        </w:r>
      </w:ins>
      <w:ins w:id="247" w:author="Matthew Chung" w:date="2019-07-22T14:35:00Z">
        <w:r w:rsidR="00085163">
          <w:rPr>
            <w:i/>
            <w:iCs/>
          </w:rPr>
          <w:t xml:space="preserve"> </w:t>
        </w:r>
        <w:r w:rsidR="00085163">
          <w:t xml:space="preserve">Comparatively, </w:t>
        </w:r>
        <w:r w:rsidR="00085163">
          <w:lastRenderedPageBreak/>
          <w:t xml:space="preserve">the </w:t>
        </w:r>
      </w:ins>
      <w:ins w:id="248" w:author="Matthew Chung" w:date="2019-07-22T16:16:00Z">
        <w:r w:rsidR="0024149E">
          <w:t xml:space="preserve">two </w:t>
        </w:r>
      </w:ins>
      <w:proofErr w:type="gramStart"/>
      <w:ins w:id="249" w:author="Matthew Chung" w:date="2019-07-22T14:35:00Z">
        <w:r w:rsidR="00085163">
          <w:rPr>
            <w:i/>
            <w:iCs/>
          </w:rPr>
          <w:t>cag</w:t>
        </w:r>
        <w:proofErr w:type="gramEnd"/>
        <w:r w:rsidR="00085163">
          <w:t xml:space="preserve">+ </w:t>
        </w:r>
      </w:ins>
      <w:ins w:id="250" w:author="Matthew Chung" w:date="2019-07-22T16:16:00Z">
        <w:r w:rsidR="0024149E">
          <w:t>replicates have averages of 1</w:t>
        </w:r>
      </w:ins>
      <w:ins w:id="251" w:author="Matthew Chung" w:date="2019-07-22T16:17:00Z">
        <w:r w:rsidR="0024149E">
          <w:t>35.1x and 200.5x se</w:t>
        </w:r>
      </w:ins>
      <w:ins w:id="252" w:author="Matthew Chung" w:date="2019-07-22T14:35:00Z">
        <w:r w:rsidR="00085163">
          <w:t xml:space="preserve">quencing depth over the same region, confirming the </w:t>
        </w:r>
      </w:ins>
      <w:ins w:id="253" w:author="Matthew Chung" w:date="2019-07-22T14:36:00Z">
        <w:r w:rsidR="00085163">
          <w:t xml:space="preserve">knockout of the </w:t>
        </w:r>
        <w:r w:rsidR="00085163">
          <w:rPr>
            <w:i/>
            <w:iCs/>
          </w:rPr>
          <w:t xml:space="preserve">cag </w:t>
        </w:r>
        <w:r w:rsidR="00085163">
          <w:t xml:space="preserve">PAI in the </w:t>
        </w:r>
        <w:r w:rsidR="00085163">
          <w:rPr>
            <w:i/>
            <w:iCs/>
          </w:rPr>
          <w:t>cag</w:t>
        </w:r>
        <w:r w:rsidR="00085163">
          <w:t>- strain (</w:t>
        </w:r>
        <w:r w:rsidR="00085163">
          <w:rPr>
            <w:b/>
            <w:bCs/>
          </w:rPr>
          <w:t>Supplemental Figure 1</w:t>
        </w:r>
        <w:r w:rsidR="00085163">
          <w:t>).</w:t>
        </w:r>
      </w:ins>
    </w:p>
    <w:p w14:paraId="75291450" w14:textId="6F2B669B" w:rsidR="00073784" w:rsidRPr="00187288" w:rsidRDefault="00085163" w:rsidP="00073784">
      <w:ins w:id="254" w:author="Matthew Chung" w:date="2019-07-22T14:36:00Z">
        <w:r>
          <w:rPr>
            <w:iCs/>
          </w:rPr>
          <w:t>Additionally, we also</w:t>
        </w:r>
      </w:ins>
      <w:ins w:id="255" w:author="Matthew Chung" w:date="2019-07-22T17:20:00Z">
        <w:r w:rsidR="00481557">
          <w:rPr>
            <w:iCs/>
          </w:rPr>
          <w:t xml:space="preserve"> used RNA-Seq to</w:t>
        </w:r>
      </w:ins>
      <w:ins w:id="256" w:author="Matthew Chung" w:date="2019-07-22T14:36:00Z">
        <w:r>
          <w:rPr>
            <w:iCs/>
          </w:rPr>
          <w:t xml:space="preserve"> </w:t>
        </w:r>
      </w:ins>
      <w:r w:rsidR="00073784">
        <w:t>measure</w:t>
      </w:r>
      <w:del w:id="257" w:author="Matthew Chung" w:date="2019-07-22T17:20:00Z">
        <w:r w:rsidR="00073784" w:rsidDel="00481557">
          <w:delText>d</w:delText>
        </w:r>
      </w:del>
      <w:r w:rsidR="00073784">
        <w:t xml:space="preserve"> the </w:t>
      </w:r>
      <w:del w:id="258" w:author="Matthew Chung" w:date="2019-07-21T22:42:00Z">
        <w:r w:rsidR="00073784" w:rsidDel="00AD649F">
          <w:delText xml:space="preserve">transcription of </w:delText>
        </w:r>
        <w:r w:rsidR="00073784" w:rsidDel="00AD649F">
          <w:rPr>
            <w:i/>
          </w:rPr>
          <w:delText>cagE</w:delText>
        </w:r>
        <w:r w:rsidR="00073784" w:rsidDel="00AD649F">
          <w:delText xml:space="preserve"> reads per kilobase of transcript per million mapped reads (RPKM) of </w:delText>
        </w:r>
        <w:r w:rsidR="00073784" w:rsidDel="00AD649F">
          <w:rPr>
            <w:i/>
          </w:rPr>
          <w:delText>cag</w:delText>
        </w:r>
      </w:del>
      <w:ins w:id="259" w:author="Matthew Chung" w:date="2019-07-21T22:42:00Z">
        <w:r w:rsidR="00AD649F">
          <w:t xml:space="preserve">transcript per million (TPM) values of the </w:t>
        </w:r>
      </w:ins>
      <w:ins w:id="260" w:author="Matthew Chung" w:date="2019-07-22T14:36:00Z">
        <w:r>
          <w:t>26</w:t>
        </w:r>
      </w:ins>
      <w:ins w:id="261" w:author="Matthew Chung" w:date="2019-07-21T22:42:00Z">
        <w:r w:rsidR="00AD649F">
          <w:t xml:space="preserve"> </w:t>
        </w:r>
        <w:r w:rsidR="00AD649F" w:rsidRPr="00AD649F">
          <w:rPr>
            <w:i/>
            <w:iCs/>
            <w:rPrChange w:id="262" w:author="Matthew Chung" w:date="2019-07-21T22:42:00Z">
              <w:rPr/>
            </w:rPrChange>
          </w:rPr>
          <w:t>cag</w:t>
        </w:r>
        <w:r w:rsidR="00AD649F">
          <w:t xml:space="preserve"> PAI</w:t>
        </w:r>
      </w:ins>
      <w:del w:id="263" w:author="Matthew Chung" w:date="2019-07-21T22:42:00Z">
        <w:r w:rsidR="00073784" w:rsidDel="00AD649F">
          <w:rPr>
            <w:i/>
          </w:rPr>
          <w:delText>E</w:delText>
        </w:r>
      </w:del>
      <w:r w:rsidR="00073784">
        <w:rPr>
          <w:i/>
        </w:rPr>
        <w:t xml:space="preserve"> </w:t>
      </w:r>
      <w:ins w:id="264" w:author="Matthew Chung" w:date="2019-07-21T22:43:00Z">
        <w:r w:rsidR="00AD649F">
          <w:rPr>
            <w:iCs/>
          </w:rPr>
          <w:t xml:space="preserve">genes </w:t>
        </w:r>
      </w:ins>
      <w:r w:rsidR="00073784">
        <w:t xml:space="preserve">in the </w:t>
      </w:r>
      <w:del w:id="265" w:author="Matthew Chung" w:date="2019-07-22T14:36:00Z">
        <w:r w:rsidR="00073784" w:rsidRPr="00085163" w:rsidDel="00085163">
          <w:rPr>
            <w:i/>
            <w:iCs/>
            <w:rPrChange w:id="266" w:author="Matthew Chung" w:date="2019-07-22T14:36:00Z">
              <w:rPr/>
            </w:rPrChange>
          </w:rPr>
          <w:delText xml:space="preserve">wild-type and </w:delText>
        </w:r>
        <w:r w:rsidR="00073784" w:rsidRPr="00085163" w:rsidDel="00085163">
          <w:rPr>
            <w:i/>
            <w:iCs/>
          </w:rPr>
          <w:delText>cag</w:delText>
        </w:r>
      </w:del>
      <w:del w:id="267" w:author="Matthew Chung" w:date="2019-07-21T23:06:00Z">
        <w:r w:rsidR="00073784" w:rsidRPr="00085163" w:rsidDel="0057187B">
          <w:rPr>
            <w:i/>
            <w:iCs/>
          </w:rPr>
          <w:delText>E</w:delText>
        </w:r>
      </w:del>
      <w:del w:id="268" w:author="Matthew Chung" w:date="2019-07-22T14:36:00Z">
        <w:r w:rsidR="00073784" w:rsidRPr="00085163" w:rsidDel="00085163">
          <w:rPr>
            <w:i/>
            <w:iCs/>
          </w:rPr>
          <w:delText xml:space="preserve"> </w:delText>
        </w:r>
        <w:r w:rsidR="00073784" w:rsidRPr="00085163" w:rsidDel="00085163">
          <w:rPr>
            <w:i/>
            <w:iCs/>
            <w:rPrChange w:id="269" w:author="Matthew Chung" w:date="2019-07-22T14:36:00Z">
              <w:rPr/>
            </w:rPrChange>
          </w:rPr>
          <w:delText>knockout</w:delText>
        </w:r>
      </w:del>
      <w:ins w:id="270" w:author="Matthew Chung" w:date="2019-07-22T14:36:00Z">
        <w:r>
          <w:rPr>
            <w:i/>
            <w:iCs/>
          </w:rPr>
          <w:t>cag</w:t>
        </w:r>
        <w:r>
          <w:t xml:space="preserve">+ and </w:t>
        </w:r>
        <w:r>
          <w:rPr>
            <w:i/>
            <w:iCs/>
          </w:rPr>
          <w:t>cag</w:t>
        </w:r>
        <w:r>
          <w:t>-</w:t>
        </w:r>
      </w:ins>
      <w:r w:rsidR="00073784">
        <w:t xml:space="preserve"> </w:t>
      </w:r>
      <w:del w:id="271" w:author="Matthew Chung" w:date="2019-07-22T14:36:00Z">
        <w:r w:rsidR="00073784" w:rsidDel="00085163">
          <w:delText xml:space="preserve">of </w:delText>
        </w:r>
      </w:del>
      <w:r w:rsidR="00073784">
        <w:rPr>
          <w:i/>
        </w:rPr>
        <w:t xml:space="preserve">H. pylori </w:t>
      </w:r>
      <w:r w:rsidR="00073784">
        <w:t xml:space="preserve">26695 </w:t>
      </w:r>
      <w:ins w:id="272" w:author="Matthew Chung" w:date="2019-07-22T14:36:00Z">
        <w:r>
          <w:t xml:space="preserve">strains </w:t>
        </w:r>
      </w:ins>
      <w:r w:rsidR="00073784">
        <w:t xml:space="preserve">in </w:t>
      </w:r>
      <w:ins w:id="273" w:author="Matthew Chung" w:date="2019-07-21T22:43:00Z">
        <w:r w:rsidR="00AD649F">
          <w:t xml:space="preserve">both </w:t>
        </w:r>
      </w:ins>
      <w:r w:rsidR="00073784">
        <w:t>tissue culture media and in co-culture with N87</w:t>
      </w:r>
      <w:ins w:id="274" w:author="Matthew Chung" w:date="2019-07-22T18:06:00Z">
        <w:r w:rsidR="001F0C32">
          <w:t xml:space="preserve"> gastric epithelial</w:t>
        </w:r>
      </w:ins>
      <w:r w:rsidR="00073784">
        <w:t xml:space="preserve"> cells. </w:t>
      </w:r>
      <w:ins w:id="275" w:author="Matthew Chung" w:date="2019-07-22T16:09:00Z">
        <w:r w:rsidR="0024149E">
          <w:t xml:space="preserve">In the </w:t>
        </w:r>
        <w:r w:rsidR="0024149E" w:rsidRPr="0024149E">
          <w:rPr>
            <w:i/>
            <w:iCs/>
          </w:rPr>
          <w:t>cag</w:t>
        </w:r>
        <w:r w:rsidR="0024149E">
          <w:t xml:space="preserve">- strain, </w:t>
        </w:r>
      </w:ins>
      <w:del w:id="276" w:author="Matthew Chung" w:date="2019-07-21T22:43:00Z">
        <w:r w:rsidR="00073784" w:rsidRPr="0024149E" w:rsidDel="00AD649F">
          <w:delText xml:space="preserve">RPKM </w:delText>
        </w:r>
      </w:del>
      <w:ins w:id="277" w:author="Matthew Chung" w:date="2019-07-21T22:43:00Z">
        <w:r w:rsidR="00AD649F" w:rsidRPr="0024149E">
          <w:t>TPM</w:t>
        </w:r>
        <w:r w:rsidR="00AD649F">
          <w:t xml:space="preserve"> </w:t>
        </w:r>
      </w:ins>
      <w:r w:rsidR="00073784">
        <w:t xml:space="preserve">values indicated that there was a low level of </w:t>
      </w:r>
      <w:del w:id="278" w:author="Matthew Chung" w:date="2019-07-22T16:08:00Z">
        <w:r w:rsidR="00073784" w:rsidDel="0024149E">
          <w:rPr>
            <w:i/>
          </w:rPr>
          <w:delText xml:space="preserve">cagE </w:delText>
        </w:r>
      </w:del>
      <w:ins w:id="279" w:author="Matthew Chung" w:date="2019-07-22T16:08:00Z">
        <w:r w:rsidR="0024149E">
          <w:rPr>
            <w:i/>
          </w:rPr>
          <w:t xml:space="preserve">cag </w:t>
        </w:r>
        <w:r w:rsidR="0024149E">
          <w:rPr>
            <w:iCs/>
          </w:rPr>
          <w:t xml:space="preserve">transcription ranging from 0-26.5 TPM (average: </w:t>
        </w:r>
      </w:ins>
      <w:ins w:id="280" w:author="Matthew Chung" w:date="2019-07-22T16:09:00Z">
        <w:r w:rsidR="0024149E">
          <w:rPr>
            <w:iCs/>
          </w:rPr>
          <w:t>1.6 TPM)</w:t>
        </w:r>
      </w:ins>
      <w:ins w:id="281" w:author="Matthew Chung" w:date="2019-07-22T16:08:00Z">
        <w:r w:rsidR="0024149E">
          <w:rPr>
            <w:i/>
          </w:rPr>
          <w:t xml:space="preserve"> </w:t>
        </w:r>
      </w:ins>
      <w:ins w:id="282" w:author="Matthew Chung" w:date="2019-07-22T16:09:00Z">
        <w:r w:rsidR="0024149E">
          <w:rPr>
            <w:iCs/>
          </w:rPr>
          <w:t xml:space="preserve">while in the </w:t>
        </w:r>
        <w:r w:rsidR="0024149E" w:rsidRPr="00D4374E">
          <w:rPr>
            <w:i/>
          </w:rPr>
          <w:t>cag</w:t>
        </w:r>
        <w:r w:rsidR="0024149E" w:rsidRPr="00D4374E">
          <w:rPr>
            <w:i/>
            <w:rPrChange w:id="283" w:author="Matthew Chung" w:date="2019-10-14T09:53:00Z">
              <w:rPr>
                <w:iCs/>
              </w:rPr>
            </w:rPrChange>
          </w:rPr>
          <w:t>+</w:t>
        </w:r>
        <w:r w:rsidR="0024149E">
          <w:rPr>
            <w:iCs/>
          </w:rPr>
          <w:t xml:space="preserve"> strain, transcription of the PAI ranged from 27.7-9,707 TPM (average:</w:t>
        </w:r>
      </w:ins>
      <w:ins w:id="284" w:author="Matthew Chung" w:date="2019-07-22T16:10:00Z">
        <w:r w:rsidR="0024149E">
          <w:rPr>
            <w:iCs/>
          </w:rPr>
          <w:t xml:space="preserve"> 926.8 TPM)</w:t>
        </w:r>
      </w:ins>
      <w:ins w:id="285" w:author="Matthew Chung" w:date="2019-07-22T16:19:00Z">
        <w:r w:rsidR="0020010C">
          <w:rPr>
            <w:iCs/>
          </w:rPr>
          <w:t>.</w:t>
        </w:r>
      </w:ins>
      <w:del w:id="286" w:author="Matthew Chung" w:date="2019-07-22T16:10:00Z">
        <w:r w:rsidR="00073784" w:rsidRPr="0024149E" w:rsidDel="0024149E">
          <w:rPr>
            <w:iCs/>
          </w:rPr>
          <w:delText>being</w:delText>
        </w:r>
        <w:r w:rsidR="00073784" w:rsidDel="0024149E">
          <w:delText xml:space="preserve"> made in the knockout (</w:delText>
        </w:r>
        <w:r w:rsidR="00073784" w:rsidRPr="00F34CFF" w:rsidDel="0024149E">
          <w:delText>ranging from 0-1.24</w:delText>
        </w:r>
        <w:r w:rsidR="00073784" w:rsidDel="0024149E">
          <w:delText xml:space="preserve"> RPKM</w:delText>
        </w:r>
        <w:r w:rsidR="00073784" w:rsidRPr="00F34CFF" w:rsidDel="0024149E">
          <w:delText>)</w:delText>
        </w:r>
      </w:del>
      <w:del w:id="287" w:author="Matthew Chung" w:date="2019-07-22T16:19:00Z">
        <w:r w:rsidR="00073784" w:rsidRPr="00F34CFF" w:rsidDel="0020010C">
          <w:delText xml:space="preserve"> </w:delText>
        </w:r>
        <w:r w:rsidR="00073784" w:rsidDel="0020010C">
          <w:delText xml:space="preserve">making expression in the </w:delText>
        </w:r>
        <w:r w:rsidR="00073784" w:rsidRPr="00806EE3" w:rsidDel="0020010C">
          <w:rPr>
            <w:i/>
          </w:rPr>
          <w:delText>cag</w:delText>
        </w:r>
      </w:del>
      <w:del w:id="288" w:author="Matthew Chung" w:date="2019-07-22T16:11:00Z">
        <w:r w:rsidR="00073784" w:rsidRPr="00806EE3" w:rsidDel="0024149E">
          <w:rPr>
            <w:i/>
          </w:rPr>
          <w:delText>E</w:delText>
        </w:r>
      </w:del>
      <w:del w:id="289" w:author="Matthew Chung" w:date="2019-07-22T16:19:00Z">
        <w:r w:rsidR="00073784" w:rsidDel="0020010C">
          <w:delText xml:space="preserve">- </w:delText>
        </w:r>
      </w:del>
      <w:del w:id="290" w:author="Matthew Chung" w:date="2019-07-22T16:11:00Z">
        <w:r w:rsidR="00073784" w:rsidDel="0024149E">
          <w:delText>knockout</w:delText>
        </w:r>
      </w:del>
      <w:del w:id="291" w:author="Matthew Chung" w:date="2019-07-22T16:19:00Z">
        <w:r w:rsidR="00073784" w:rsidDel="0020010C">
          <w:delText xml:space="preserve"> &gt;</w:delText>
        </w:r>
      </w:del>
      <w:del w:id="292" w:author="Matthew Chung" w:date="2019-07-22T16:11:00Z">
        <w:r w:rsidR="00073784" w:rsidDel="0024149E">
          <w:delText>30</w:delText>
        </w:r>
      </w:del>
      <w:del w:id="293" w:author="Matthew Chung" w:date="2019-07-22T16:19:00Z">
        <w:r w:rsidR="00073784" w:rsidDel="0020010C">
          <w:delText>-fold decreased relative to wild-type</w:delText>
        </w:r>
      </w:del>
      <w:del w:id="294" w:author="Matthew Chung" w:date="2019-07-22T16:11:00Z">
        <w:r w:rsidR="00073784" w:rsidDel="0024149E">
          <w:delText>, which ranged from 41-436 RPKM (</w:delText>
        </w:r>
        <w:r w:rsidR="00867983" w:rsidDel="0024149E">
          <w:delText>Supplemental Table 1</w:delText>
        </w:r>
        <w:r w:rsidR="00073784" w:rsidRPr="00187288" w:rsidDel="0024149E">
          <w:delText>)</w:delText>
        </w:r>
      </w:del>
      <w:del w:id="295" w:author="Matthew Chung" w:date="2019-07-22T16:19:00Z">
        <w:r w:rsidR="00073784" w:rsidRPr="00187288" w:rsidDel="0020010C">
          <w:delText>.</w:delText>
        </w:r>
      </w:del>
      <w:r w:rsidR="00073784" w:rsidRPr="00187288">
        <w:t xml:space="preserve"> The low </w:t>
      </w:r>
      <w:del w:id="296" w:author="Matthew Chung" w:date="2019-07-22T16:11:00Z">
        <w:r w:rsidR="00073784" w:rsidRPr="00187288" w:rsidDel="0024149E">
          <w:delText xml:space="preserve">RPKM </w:delText>
        </w:r>
      </w:del>
      <w:ins w:id="297" w:author="Matthew Chung" w:date="2019-07-22T16:11:00Z">
        <w:r w:rsidR="0024149E">
          <w:t>TPM</w:t>
        </w:r>
        <w:r w:rsidR="0024149E" w:rsidRPr="00187288">
          <w:t xml:space="preserve"> </w:t>
        </w:r>
      </w:ins>
      <w:r w:rsidR="00073784" w:rsidRPr="00187288">
        <w:t xml:space="preserve">values in the </w:t>
      </w:r>
      <w:r w:rsidR="00073784" w:rsidRPr="00187288">
        <w:rPr>
          <w:i/>
        </w:rPr>
        <w:t>cag</w:t>
      </w:r>
      <w:ins w:id="298" w:author="Matthew Chung" w:date="2019-07-22T16:11:00Z">
        <w:r w:rsidR="0024149E">
          <w:rPr>
            <w:i/>
          </w:rPr>
          <w:t>-</w:t>
        </w:r>
      </w:ins>
      <w:del w:id="299" w:author="Matthew Chung" w:date="2019-07-22T16:11:00Z">
        <w:r w:rsidR="00073784" w:rsidRPr="00187288" w:rsidDel="0024149E">
          <w:rPr>
            <w:i/>
          </w:rPr>
          <w:delText>E</w:delText>
        </w:r>
      </w:del>
      <w:r w:rsidR="00073784" w:rsidRPr="00187288">
        <w:rPr>
          <w:i/>
        </w:rPr>
        <w:t xml:space="preserve"> </w:t>
      </w:r>
      <w:del w:id="300" w:author="Matthew Chung" w:date="2019-07-22T16:11:00Z">
        <w:r w:rsidR="00073784" w:rsidRPr="00187288" w:rsidDel="0024149E">
          <w:delText xml:space="preserve">knockout </w:delText>
        </w:r>
      </w:del>
      <w:ins w:id="301" w:author="Matthew Chung" w:date="2019-07-22T16:11:00Z">
        <w:r w:rsidR="0024149E">
          <w:t xml:space="preserve">strain </w:t>
        </w:r>
      </w:ins>
      <w:del w:id="302" w:author="Matthew Chung" w:date="2019-07-22T16:11:00Z">
        <w:r w:rsidR="00073784" w:rsidRPr="00187288" w:rsidDel="0024149E">
          <w:delText>may be resulting from</w:delText>
        </w:r>
      </w:del>
      <w:ins w:id="303" w:author="Matthew Chung" w:date="2019-07-22T16:11:00Z">
        <w:r w:rsidR="0024149E">
          <w:t>are likely a result of</w:t>
        </w:r>
      </w:ins>
      <w:r w:rsidR="00073784" w:rsidRPr="00187288">
        <w:t xml:space="preserve"> read pairs aligning to the portion </w:t>
      </w:r>
      <w:r w:rsidR="00073784" w:rsidRPr="0024149E">
        <w:rPr>
          <w:iCs/>
        </w:rPr>
        <w:t>of</w:t>
      </w:r>
      <w:r w:rsidR="00073784" w:rsidRPr="00187288">
        <w:t xml:space="preserve"> </w:t>
      </w:r>
      <w:ins w:id="304" w:author="Matthew Chung" w:date="2019-07-22T16:12:00Z">
        <w:r w:rsidR="0024149E" w:rsidRPr="00481557">
          <w:rPr>
            <w:iCs/>
          </w:rPr>
          <w:t>the</w:t>
        </w:r>
        <w:r w:rsidR="0024149E">
          <w:rPr>
            <w:iCs/>
          </w:rPr>
          <w:t xml:space="preserve"> </w:t>
        </w:r>
        <w:r w:rsidR="0024149E" w:rsidRPr="00481557">
          <w:rPr>
            <w:i/>
          </w:rPr>
          <w:t>cag</w:t>
        </w:r>
        <w:r w:rsidR="0024149E">
          <w:rPr>
            <w:i/>
          </w:rPr>
          <w:t xml:space="preserve"> </w:t>
        </w:r>
        <w:r w:rsidR="0024149E">
          <w:rPr>
            <w:iCs/>
          </w:rPr>
          <w:t>PAI</w:t>
        </w:r>
      </w:ins>
      <w:del w:id="305" w:author="Matthew Chung" w:date="2019-07-22T16:12:00Z">
        <w:r w:rsidR="00073784" w:rsidRPr="00187288" w:rsidDel="0024149E">
          <w:rPr>
            <w:i/>
          </w:rPr>
          <w:delText>cagE</w:delText>
        </w:r>
      </w:del>
      <w:r w:rsidR="00073784" w:rsidRPr="00187288">
        <w:t xml:space="preserve"> surrounding where the chloramphenicol resistance gene cassette was inserted.</w:t>
      </w:r>
    </w:p>
    <w:p w14:paraId="43FD2F48" w14:textId="2C625F94" w:rsidR="00073784" w:rsidDel="00F5075A" w:rsidRDefault="00073784" w:rsidP="00073784">
      <w:pPr>
        <w:rPr>
          <w:del w:id="306" w:author="Matthew Chung" w:date="2019-07-22T14:16:00Z"/>
        </w:rPr>
      </w:pPr>
      <w:del w:id="307" w:author="Matthew Chung" w:date="2019-07-22T14:16:00Z">
        <w:r w:rsidRPr="00187288" w:rsidDel="00F5075A">
          <w:delText xml:space="preserve">To further validate the knockout of </w:delText>
        </w:r>
        <w:r w:rsidRPr="00187288" w:rsidDel="00F5075A">
          <w:rPr>
            <w:i/>
          </w:rPr>
          <w:delText xml:space="preserve">cagE </w:delText>
        </w:r>
        <w:r w:rsidRPr="00187288" w:rsidDel="00F5075A">
          <w:delText xml:space="preserve">in our mutant strain, we preformed PCR of </w:delText>
        </w:r>
        <w:r w:rsidRPr="00187288" w:rsidDel="00F5075A">
          <w:rPr>
            <w:i/>
          </w:rPr>
          <w:delText xml:space="preserve">cagE </w:delText>
        </w:r>
        <w:r w:rsidRPr="00187288" w:rsidDel="00F5075A">
          <w:delText xml:space="preserve">to determine the presence or absence of the chloramphenicol resistance gene cassette. Primers were designed to flank both </w:delText>
        </w:r>
        <w:r w:rsidRPr="00187288" w:rsidDel="00F5075A">
          <w:rPr>
            <w:i/>
          </w:rPr>
          <w:delText>Eco47III</w:delText>
        </w:r>
        <w:r w:rsidRPr="00187288" w:rsidDel="00F5075A">
          <w:delText xml:space="preserve"> sites in the </w:delText>
        </w:r>
        <w:r w:rsidRPr="00187288" w:rsidDel="00F5075A">
          <w:rPr>
            <w:i/>
          </w:rPr>
          <w:delText>cagE</w:delText>
        </w:r>
        <w:r w:rsidRPr="00187288" w:rsidDel="00F5075A">
          <w:delText xml:space="preserve"> gene and another set was designed to amplify the entire </w:delText>
        </w:r>
        <w:r w:rsidRPr="00187288" w:rsidDel="00F5075A">
          <w:rPr>
            <w:i/>
          </w:rPr>
          <w:delText>cagE</w:delText>
        </w:r>
        <w:r w:rsidRPr="00187288" w:rsidDel="00F5075A">
          <w:delText xml:space="preserve"> gene (</w:delText>
        </w:r>
        <w:r w:rsidR="00867983" w:rsidDel="00F5075A">
          <w:delText>Supplemental Table 2</w:delText>
        </w:r>
        <w:r w:rsidRPr="00187288" w:rsidDel="00F5075A">
          <w:delText xml:space="preserve">, </w:delText>
        </w:r>
        <w:r w:rsidR="00867983" w:rsidDel="00F5075A">
          <w:delText>Supplemental Figure 1</w:delText>
        </w:r>
        <w:r w:rsidRPr="00187288" w:rsidDel="00F5075A">
          <w:delText xml:space="preserve">). These </w:delText>
        </w:r>
        <w:r w:rsidDel="00F5075A">
          <w:delText>were</w:delText>
        </w:r>
        <w:r w:rsidR="00C90BA5" w:rsidDel="00F5075A">
          <w:delText xml:space="preserve"> </w:delText>
        </w:r>
        <w:r w:rsidDel="00F5075A">
          <w:delText xml:space="preserve">used to create </w:delText>
        </w:r>
        <w:r w:rsidRPr="007F6B25" w:rsidDel="00F5075A">
          <w:rPr>
            <w:i/>
          </w:rPr>
          <w:delText>cagE</w:delText>
        </w:r>
        <w:r w:rsidDel="00F5075A">
          <w:delText xml:space="preserve"> amplicons from the DNA collected from all co-culture samples. These primer sets were used on all replicates of samples in co-culture, but the results for the 2 h wild-type and knockout replicate 1 are shown </w:delText>
        </w:r>
        <w:r w:rsidRPr="00187288" w:rsidDel="00F5075A">
          <w:delText>(</w:delText>
        </w:r>
        <w:r w:rsidR="00867983" w:rsidDel="00F5075A">
          <w:delText>Supplemental Figure 2</w:delText>
        </w:r>
        <w:r w:rsidRPr="00187288" w:rsidDel="00F5075A">
          <w:delText>). As expected, each primer set produced the anticipated amplicon size when using the wild-type 2 h sample as template DNA (</w:delText>
        </w:r>
        <w:r w:rsidR="00867983" w:rsidDel="00F5075A">
          <w:delText>Supplemental Figure 2</w:delText>
        </w:r>
        <w:r w:rsidRPr="00187288" w:rsidDel="00F5075A">
          <w:delText>). However</w:delText>
        </w:r>
        <w:r w:rsidDel="00F5075A">
          <w:delText xml:space="preserve">, a band was only present when using the </w:delText>
        </w:r>
        <w:r w:rsidDel="00F5075A">
          <w:rPr>
            <w:i/>
          </w:rPr>
          <w:delText xml:space="preserve">groES </w:delText>
        </w:r>
        <w:r w:rsidDel="00F5075A">
          <w:delText xml:space="preserve">control primers for the knockout 2 h sample. We anticipated being able to amplify the chloramphenicol cassette, however it is possible that it was larger than anticipated. To further determine the exact sequence of this </w:delText>
        </w:r>
        <w:r w:rsidRPr="00866868" w:rsidDel="00F5075A">
          <w:rPr>
            <w:i/>
          </w:rPr>
          <w:delText>cagE</w:delText>
        </w:r>
        <w:r w:rsidDel="00F5075A">
          <w:delText xml:space="preserve"> knockout, one replicate of the 2 h co-culture samples is undergoing whole genome sequencing.</w:delText>
        </w:r>
      </w:del>
    </w:p>
    <w:p w14:paraId="630BBE7C" w14:textId="77777777" w:rsidR="00073784" w:rsidRDefault="00073784" w:rsidP="00073784">
      <w:pPr>
        <w:pStyle w:val="Heading3"/>
        <w:rPr>
          <w:i/>
        </w:rPr>
      </w:pPr>
      <w:bookmarkStart w:id="308" w:name="_Toc353628734"/>
      <w:r>
        <w:t xml:space="preserve">Differentially expressed </w:t>
      </w:r>
      <w:r>
        <w:rPr>
          <w:i/>
        </w:rPr>
        <w:t>H. pylori</w:t>
      </w:r>
      <w:r>
        <w:t xml:space="preserve"> genes </w:t>
      </w:r>
      <w:r>
        <w:rPr>
          <w:i/>
        </w:rPr>
        <w:t>in vitro</w:t>
      </w:r>
      <w:bookmarkEnd w:id="308"/>
      <w:r>
        <w:rPr>
          <w:i/>
        </w:rPr>
        <w:t xml:space="preserve"> </w:t>
      </w:r>
    </w:p>
    <w:p w14:paraId="55C026D0" w14:textId="462FF848" w:rsidR="00AF562B" w:rsidRDefault="00073784" w:rsidP="00073784">
      <w:pPr>
        <w:rPr>
          <w:ins w:id="309" w:author="Matthew Chung" w:date="2019-07-22T18:38:00Z"/>
        </w:rPr>
      </w:pPr>
      <w:r>
        <w:t>The</w:t>
      </w:r>
      <w:del w:id="310" w:author="Matthew Chung" w:date="2019-07-21T22:24:00Z">
        <w:r w:rsidDel="00447392">
          <w:delText>se</w:delText>
        </w:r>
      </w:del>
      <w:ins w:id="311" w:author="Matthew Chung" w:date="2019-07-21T22:24:00Z">
        <w:r w:rsidR="00447392">
          <w:t xml:space="preserve"> </w:t>
        </w:r>
        <w:r w:rsidR="00447392">
          <w:rPr>
            <w:i/>
            <w:iCs/>
          </w:rPr>
          <w:t>H. pylori</w:t>
        </w:r>
      </w:ins>
      <w:r>
        <w:t xml:space="preserve"> strains differ in the presence/absence of </w:t>
      </w:r>
      <w:r w:rsidRPr="00A24739">
        <w:rPr>
          <w:i/>
        </w:rPr>
        <w:t>cag</w:t>
      </w:r>
      <w:ins w:id="312" w:author="Matthew Chung" w:date="2019-07-22T14:38:00Z">
        <w:r w:rsidR="00085163">
          <w:rPr>
            <w:iCs/>
          </w:rPr>
          <w:t xml:space="preserve"> PAI</w:t>
        </w:r>
      </w:ins>
      <w:del w:id="313" w:author="Matthew Chung" w:date="2019-07-21T22:24:00Z">
        <w:r w:rsidRPr="00A24739" w:rsidDel="00447392">
          <w:rPr>
            <w:i/>
          </w:rPr>
          <w:delText>E</w:delText>
        </w:r>
      </w:del>
      <w:r>
        <w:t xml:space="preserve">. </w:t>
      </w:r>
      <w:ins w:id="314" w:author="Matthew Chung" w:date="2019-10-14T20:46:00Z">
        <w:r w:rsidR="00071FF9">
          <w:t xml:space="preserve">To </w:t>
        </w:r>
      </w:ins>
      <w:ins w:id="315" w:author="Matthew Chung" w:date="2019-07-22T18:05:00Z">
        <w:r w:rsidR="00911AD9">
          <w:t xml:space="preserve">assess </w:t>
        </w:r>
      </w:ins>
      <w:ins w:id="316" w:author="Matthew Chung" w:date="2019-07-22T18:06:00Z">
        <w:r w:rsidR="001F0C32">
          <w:t xml:space="preserve">whether the presence of the </w:t>
        </w:r>
        <w:r w:rsidR="001F0C32">
          <w:rPr>
            <w:i/>
            <w:iCs/>
          </w:rPr>
          <w:t xml:space="preserve">cag </w:t>
        </w:r>
        <w:r w:rsidR="001F0C32">
          <w:t xml:space="preserve">PAI </w:t>
        </w:r>
      </w:ins>
      <w:ins w:id="317" w:author="Matthew Chung" w:date="2019-10-14T20:45:00Z">
        <w:r w:rsidR="00071FF9">
          <w:t>has a</w:t>
        </w:r>
      </w:ins>
      <w:ins w:id="318" w:author="Matthew Chung" w:date="2019-10-14T20:46:00Z">
        <w:r w:rsidR="00071FF9">
          <w:t xml:space="preserve">ffects </w:t>
        </w:r>
        <w:r w:rsidR="00071FF9">
          <w:rPr>
            <w:i/>
            <w:iCs/>
          </w:rPr>
          <w:t xml:space="preserve">H. pylori </w:t>
        </w:r>
        <w:r w:rsidR="00071FF9">
          <w:t xml:space="preserve">transcription </w:t>
        </w:r>
      </w:ins>
      <w:ins w:id="319" w:author="Matthew Chung" w:date="2019-07-22T18:06:00Z">
        <w:r w:rsidR="001F0C32">
          <w:t>in co-culture</w:t>
        </w:r>
        <w:r w:rsidR="001F0C32">
          <w:rPr>
            <w:i/>
            <w:iCs/>
          </w:rPr>
          <w:t xml:space="preserve">, </w:t>
        </w:r>
        <w:r w:rsidR="001F0C32">
          <w:t xml:space="preserve">we used </w:t>
        </w:r>
      </w:ins>
      <w:ins w:id="320" w:author="Matthew Chung" w:date="2019-07-22T18:07:00Z">
        <w:r w:rsidR="001F0C32">
          <w:t xml:space="preserve">RNA-Seq to </w:t>
        </w:r>
      </w:ins>
      <w:ins w:id="321" w:author="Matthew Chung" w:date="2019-10-14T20:47:00Z">
        <w:r w:rsidR="00071FF9">
          <w:t>conduct a differential expression analysis between the</w:t>
        </w:r>
      </w:ins>
      <w:ins w:id="322" w:author="Matthew Chung" w:date="2019-07-22T18:07:00Z">
        <w:r w:rsidR="001F0C32">
          <w:t xml:space="preserve"> </w:t>
        </w:r>
        <w:r w:rsidR="001F0C32">
          <w:rPr>
            <w:i/>
            <w:iCs/>
          </w:rPr>
          <w:t>cag</w:t>
        </w:r>
        <w:r w:rsidR="001F0C32">
          <w:t xml:space="preserve">+ and </w:t>
        </w:r>
        <w:r w:rsidR="001F0C32">
          <w:rPr>
            <w:i/>
            <w:iCs/>
          </w:rPr>
          <w:t>cag</w:t>
        </w:r>
        <w:r w:rsidR="001F0C32">
          <w:t xml:space="preserve">- </w:t>
        </w:r>
        <w:r w:rsidR="001F0C32">
          <w:rPr>
            <w:i/>
            <w:iCs/>
          </w:rPr>
          <w:t xml:space="preserve">H. pylori </w:t>
        </w:r>
        <w:r w:rsidR="001F0C32">
          <w:t>26995</w:t>
        </w:r>
      </w:ins>
      <w:ins w:id="323" w:author="Matthew Chung" w:date="2019-07-22T19:49:00Z">
        <w:r w:rsidR="005D01B7">
          <w:t xml:space="preserve">. </w:t>
        </w:r>
      </w:ins>
      <w:ins w:id="324" w:author="Matthew Chung" w:date="2019-07-22T19:50:00Z">
        <w:r w:rsidR="005D01B7">
          <w:t xml:space="preserve">Both strains of </w:t>
        </w:r>
        <w:r w:rsidR="005D01B7">
          <w:rPr>
            <w:i/>
            <w:iCs/>
          </w:rPr>
          <w:t xml:space="preserve">H. pylori </w:t>
        </w:r>
        <w:r w:rsidR="005D01B7">
          <w:t xml:space="preserve">were cultured in broth and transferred to </w:t>
        </w:r>
        <w:r w:rsidR="00DA7C31">
          <w:t xml:space="preserve">tissue culture media with or without N87 cells. Samples were </w:t>
        </w:r>
      </w:ins>
      <w:ins w:id="325" w:author="Matthew Chung" w:date="2019-10-14T09:54:00Z">
        <w:r w:rsidR="00D4374E">
          <w:t>done in triplicate and sampled for sequencing at</w:t>
        </w:r>
      </w:ins>
      <w:ins w:id="326" w:author="Matthew Chung" w:date="2019-07-22T18:07:00Z">
        <w:r w:rsidR="001F0C32">
          <w:t xml:space="preserve"> 2</w:t>
        </w:r>
      </w:ins>
      <w:ins w:id="327" w:author="Matthew Chung" w:date="2019-07-22T18:08:00Z">
        <w:r w:rsidR="001F0C32">
          <w:t xml:space="preserve">, 4, and 24 </w:t>
        </w:r>
        <w:proofErr w:type="spellStart"/>
        <w:r w:rsidR="001F0C32">
          <w:t>hr</w:t>
        </w:r>
        <w:proofErr w:type="spellEnd"/>
        <w:r w:rsidR="001F0C32">
          <w:t xml:space="preserve"> post co-culture</w:t>
        </w:r>
      </w:ins>
      <w:ins w:id="328" w:author="Matthew Chung" w:date="2019-07-22T18:30:00Z">
        <w:r w:rsidR="00AF562B">
          <w:t xml:space="preserve">, </w:t>
        </w:r>
        <w:proofErr w:type="gramStart"/>
        <w:r w:rsidR="00AF562B">
          <w:t>with the exception of</w:t>
        </w:r>
        <w:proofErr w:type="gramEnd"/>
        <w:r w:rsidR="00AF562B">
          <w:t xml:space="preserve"> </w:t>
        </w:r>
      </w:ins>
      <w:ins w:id="329" w:author="Matthew Chung" w:date="2019-07-22T18:31:00Z">
        <w:r w:rsidR="00AF562B">
          <w:t>the</w:t>
        </w:r>
      </w:ins>
      <w:ins w:id="330" w:author="Matthew Chung" w:date="2019-10-14T20:47:00Z">
        <w:r w:rsidR="00071FF9">
          <w:t xml:space="preserve"> 24 h</w:t>
        </w:r>
      </w:ins>
      <w:ins w:id="331" w:author="Matthew Chung" w:date="2019-07-22T18:31:00Z">
        <w:r w:rsidR="00AF562B">
          <w:t xml:space="preserve"> </w:t>
        </w:r>
      </w:ins>
      <w:ins w:id="332" w:author="Matthew Chung" w:date="2019-07-22T18:30:00Z">
        <w:r w:rsidR="00AF562B">
          <w:rPr>
            <w:i/>
            <w:iCs/>
          </w:rPr>
          <w:t>cag</w:t>
        </w:r>
        <w:r w:rsidR="00AF562B">
          <w:t>-</w:t>
        </w:r>
        <w:r w:rsidR="00AF562B">
          <w:rPr>
            <w:i/>
            <w:iCs/>
          </w:rPr>
          <w:t xml:space="preserve"> H. pylori</w:t>
        </w:r>
      </w:ins>
      <w:ins w:id="333" w:author="Matthew Chung" w:date="2019-07-22T18:31:00Z">
        <w:r w:rsidR="00AF562B">
          <w:rPr>
            <w:i/>
            <w:iCs/>
          </w:rPr>
          <w:t xml:space="preserve"> </w:t>
        </w:r>
        <w:r w:rsidR="00AF562B">
          <w:t xml:space="preserve">co-culture </w:t>
        </w:r>
      </w:ins>
      <w:ins w:id="334" w:author="Matthew Chung" w:date="2019-07-22T18:32:00Z">
        <w:r w:rsidR="00AF562B">
          <w:t xml:space="preserve">samples </w:t>
        </w:r>
      </w:ins>
      <w:ins w:id="335" w:author="Matthew Chung" w:date="2019-07-22T18:31:00Z">
        <w:r w:rsidR="00AF562B">
          <w:t>having only two replicates</w:t>
        </w:r>
      </w:ins>
      <w:ins w:id="336" w:author="Matthew Chung" w:date="2019-10-14T09:54:00Z">
        <w:r w:rsidR="00D4374E">
          <w:t>.</w:t>
        </w:r>
      </w:ins>
      <w:ins w:id="337" w:author="Matthew Chung" w:date="2019-07-22T18:25:00Z">
        <w:r w:rsidR="008205BD">
          <w:t xml:space="preserve"> </w:t>
        </w:r>
      </w:ins>
      <w:moveToRangeStart w:id="338" w:author="Matthew Chung" w:date="2019-07-22T18:10:00Z" w:name="move14711441"/>
      <w:moveTo w:id="339" w:author="Matthew Chung" w:date="2019-07-22T18:10:00Z">
        <w:del w:id="340" w:author="Matthew Chung" w:date="2019-07-22T18:15:00Z">
          <w:r w:rsidR="001F0C32" w:rsidRPr="00187288" w:rsidDel="001F0C32">
            <w:delText>Briefly</w:delText>
          </w:r>
        </w:del>
      </w:moveTo>
      <w:ins w:id="341" w:author="Matthew Chung" w:date="2019-07-22T18:15:00Z">
        <w:r w:rsidR="001F0C32">
          <w:t>To minimize erroneous read mappings in multi-species RNA-Seq experiments</w:t>
        </w:r>
      </w:ins>
      <w:moveTo w:id="342" w:author="Matthew Chung" w:date="2019-07-22T18:10:00Z">
        <w:r w:rsidR="001F0C32" w:rsidRPr="00187288">
          <w:t>, the bacterial data was</w:t>
        </w:r>
      </w:moveTo>
      <w:ins w:id="343" w:author="Matthew Chung" w:date="2019-07-22T18:16:00Z">
        <w:r w:rsidR="001F0C32">
          <w:t xml:space="preserve"> first</w:t>
        </w:r>
      </w:ins>
      <w:moveTo w:id="344" w:author="Matthew Chung" w:date="2019-07-22T18:10:00Z">
        <w:r w:rsidR="001F0C32" w:rsidRPr="00187288">
          <w:t xml:space="preserve"> aligned with </w:t>
        </w:r>
        <w:del w:id="345" w:author="Matthew Chung" w:date="2019-07-22T18:10:00Z">
          <w:r w:rsidR="001F0C32" w:rsidRPr="00187288" w:rsidDel="001F0C32">
            <w:delText>Bowtie</w:delText>
          </w:r>
        </w:del>
      </w:moveTo>
      <w:ins w:id="346" w:author="Matthew Chung" w:date="2019-07-22T18:10:00Z">
        <w:r w:rsidR="001F0C32">
          <w:t>HISAT2</w:t>
        </w:r>
      </w:ins>
      <w:ins w:id="347" w:author="Matthew Chung" w:date="2019-07-22T18:11:00Z">
        <w:r w:rsidR="001F0C32">
          <w:t xml:space="preserve"> </w:t>
        </w:r>
      </w:ins>
      <w:r w:rsidR="001F0C32">
        <w:t>{Kim, 2015 #1445}</w:t>
      </w:r>
      <w:moveTo w:id="348" w:author="Matthew Chung" w:date="2019-07-22T18:10:00Z">
        <w:del w:id="349" w:author="Matthew Chung" w:date="2019-07-22T18:11:00Z">
          <w:r w:rsidR="001F0C32" w:rsidRPr="00187288" w:rsidDel="001F0C32">
            <w:delText xml:space="preserve"> </w:delText>
          </w:r>
          <w:r w:rsidR="001F0C32" w:rsidRPr="00187288" w:rsidDel="001F0C32">
            <w:fldChar w:fldCharType="begin"/>
          </w:r>
          <w:r w:rsidR="001F0C32" w:rsidDel="001F0C32">
            <w:delInstrText xml:space="preserve"> ADDIN EN.CITE &lt;EndNote&gt;&lt;Cite&gt;&lt;Author&gt;Langmead&lt;/Author&gt;&lt;Year&gt;2009&lt;/Year&gt;&lt;RecNum&gt;356&lt;/RecNum&gt;&lt;DisplayText&gt;(41)&lt;/DisplayText&gt;&lt;record&gt;&lt;rec-number&gt;356&lt;/rec-number&gt;&lt;foreign-keys&gt;&lt;key app="EN" db-id="ezfxded98rwspxefrtj5z2avrdzpsrwr5rra" timestamp="1379433413"&gt;356&lt;/key&gt;&lt;/foreign-keys&gt;&lt;ref-type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biology&lt;/abbr-1&gt;&lt;/alt-periodical&gt;&lt;pages&gt;R25&lt;/pages&gt;&lt;volume&gt;10&lt;/volume&gt;&lt;number&gt;3&lt;/number&gt;&lt;edition&gt;2009/03/06&lt;/edition&gt;&lt;keywords&gt;&lt;keyword&gt;Algorithms&lt;/keyword&gt;&lt;keyword&gt;Base Sequence&lt;/keyword&gt;&lt;keyword&gt;Genome, Human/ genetics&lt;/keyword&gt;&lt;keyword&gt;Humans&lt;/keyword&gt;&lt;keyword&gt;Sequence Alignment/ methods&lt;/keyword&gt;&lt;/keywords&gt;&lt;dates&gt;&lt;year&gt;2009&lt;/year&gt;&lt;/dates&gt;&lt;isbn&gt;1465-6914 (Electronic)&amp;#xD;1465-6906 (Linking)&lt;/isbn&gt;&lt;accession-num&gt;19261174&lt;/accession-num&gt;&lt;urls&gt;&lt;/urls&gt;&lt;custom2&gt;PMC2690996&lt;/custom2&gt;&lt;electronic-resource-num&gt;10.1186/gb-2009-10-3-r25&lt;/electronic-resource-num&gt;&lt;remote-database-provider&gt;NLM&lt;/remote-database-provider&gt;&lt;language&gt;eng&lt;/language&gt;&lt;/record&gt;&lt;/Cite&gt;&lt;/EndNote&gt;</w:delInstrText>
          </w:r>
          <w:r w:rsidR="001F0C32" w:rsidRPr="00187288" w:rsidDel="001F0C32">
            <w:fldChar w:fldCharType="separate"/>
          </w:r>
          <w:r w:rsidR="001F0C32" w:rsidDel="001F0C32">
            <w:rPr>
              <w:noProof/>
            </w:rPr>
            <w:delText>(41)</w:delText>
          </w:r>
          <w:r w:rsidR="001F0C32" w:rsidRPr="00187288" w:rsidDel="001F0C32">
            <w:fldChar w:fldCharType="end"/>
          </w:r>
        </w:del>
        <w:r w:rsidR="001F0C32" w:rsidRPr="00187288">
          <w:t xml:space="preserve"> to</w:t>
        </w:r>
      </w:moveTo>
      <w:ins w:id="350" w:author="Matthew Chung" w:date="2019-07-22T18:10:00Z">
        <w:r w:rsidR="001F0C32">
          <w:t xml:space="preserve"> a combined reference consisting of the</w:t>
        </w:r>
      </w:ins>
      <w:ins w:id="351" w:author="Matthew Chung" w:date="2019-07-22T18:11:00Z">
        <w:r w:rsidR="001F0C32">
          <w:t xml:space="preserve"> human</w:t>
        </w:r>
      </w:ins>
      <w:ins w:id="352" w:author="Matthew Chung" w:date="2019-07-22T18:10:00Z">
        <w:r w:rsidR="001F0C32">
          <w:t xml:space="preserve"> </w:t>
        </w:r>
      </w:ins>
      <w:ins w:id="353" w:author="Matthew Chung" w:date="2019-07-22T18:11:00Z">
        <w:r w:rsidR="001F0C32">
          <w:t>(</w:t>
        </w:r>
        <w:proofErr w:type="spellStart"/>
        <w:r w:rsidR="001F0C32">
          <w:t>Ensembl</w:t>
        </w:r>
        <w:proofErr w:type="spellEnd"/>
        <w:r w:rsidR="001F0C32">
          <w:t xml:space="preserve">: GRCh38) and </w:t>
        </w:r>
        <w:r w:rsidR="001F0C32">
          <w:rPr>
            <w:i/>
          </w:rPr>
          <w:t xml:space="preserve">H. pylori </w:t>
        </w:r>
        <w:r w:rsidR="001F0C32" w:rsidRPr="001F0C32">
          <w:rPr>
            <w:iCs/>
            <w:rPrChange w:id="354" w:author="Matthew Chung" w:date="2019-07-22T18:15:00Z">
              <w:rPr>
                <w:i/>
              </w:rPr>
            </w:rPrChange>
          </w:rPr>
          <w:t>26695</w:t>
        </w:r>
        <w:r w:rsidR="001F0C32">
          <w:t xml:space="preserve"> genome</w:t>
        </w:r>
      </w:ins>
      <w:ins w:id="355" w:author="Matthew Chung" w:date="2019-10-14T09:55:00Z">
        <w:r w:rsidR="00D4374E">
          <w:t>s</w:t>
        </w:r>
      </w:ins>
      <w:ins w:id="356" w:author="Matthew Chung" w:date="2019-07-22T18:11:00Z">
        <w:r w:rsidR="001F0C32">
          <w:t xml:space="preserve"> (</w:t>
        </w:r>
        <w:proofErr w:type="spellStart"/>
        <w:r w:rsidR="001F0C32">
          <w:t>RefSeq</w:t>
        </w:r>
        <w:proofErr w:type="spellEnd"/>
        <w:r w:rsidR="001F0C32">
          <w:t>: NC_000915.1)</w:t>
        </w:r>
      </w:ins>
      <w:ins w:id="357" w:author="Matthew Chung" w:date="2019-07-22T18:13:00Z">
        <w:r w:rsidR="001F0C32">
          <w:t>, allowing for spliced mappings</w:t>
        </w:r>
      </w:ins>
      <w:moveTo w:id="358" w:author="Matthew Chung" w:date="2019-07-22T18:10:00Z">
        <w:del w:id="359" w:author="Matthew Chung" w:date="2019-07-22T18:11:00Z">
          <w:r w:rsidR="001F0C32" w:rsidRPr="00187288" w:rsidDel="001F0C32">
            <w:delText xml:space="preserve"> the </w:delText>
          </w:r>
          <w:r w:rsidR="001F0C32" w:rsidRPr="00187288" w:rsidDel="001F0C32">
            <w:rPr>
              <w:i/>
            </w:rPr>
            <w:delText xml:space="preserve">H. pylori </w:delText>
          </w:r>
          <w:r w:rsidR="001F0C32" w:rsidRPr="00054D9C" w:rsidDel="001F0C32">
            <w:rPr>
              <w:iCs/>
            </w:rPr>
            <w:delText>26695</w:delText>
          </w:r>
          <w:r w:rsidR="001F0C32" w:rsidRPr="00187288" w:rsidDel="001F0C32">
            <w:rPr>
              <w:i/>
            </w:rPr>
            <w:delText xml:space="preserve"> </w:delText>
          </w:r>
          <w:r w:rsidR="001F0C32" w:rsidRPr="00187288" w:rsidDel="001F0C32">
            <w:delText>reference genome</w:delText>
          </w:r>
        </w:del>
        <w:r w:rsidR="001F0C32" w:rsidRPr="00187288">
          <w:t xml:space="preserve">. </w:t>
        </w:r>
      </w:moveTo>
      <w:ins w:id="360" w:author="Matthew Chung" w:date="2019-07-22T18:12:00Z">
        <w:r w:rsidR="001F0C32">
          <w:t>All reads mapp</w:t>
        </w:r>
      </w:ins>
      <w:ins w:id="361" w:author="Matthew Chung" w:date="2019-07-22T18:13:00Z">
        <w:r w:rsidR="001F0C32">
          <w:t xml:space="preserve">ing to the </w:t>
        </w:r>
        <w:r w:rsidR="001F0C32">
          <w:rPr>
            <w:i/>
            <w:iCs/>
          </w:rPr>
          <w:t xml:space="preserve">H. pylori </w:t>
        </w:r>
        <w:r w:rsidR="001F0C32">
          <w:t xml:space="preserve">genome were </w:t>
        </w:r>
      </w:ins>
      <w:ins w:id="362" w:author="Matthew Chung" w:date="2019-10-14T09:55:00Z">
        <w:r w:rsidR="00D4374E">
          <w:t xml:space="preserve">then </w:t>
        </w:r>
      </w:ins>
      <w:ins w:id="363" w:author="Matthew Chung" w:date="2019-07-22T18:14:00Z">
        <w:r w:rsidR="001F0C32">
          <w:t xml:space="preserve">taken and </w:t>
        </w:r>
        <w:r w:rsidR="001F0C32">
          <w:lastRenderedPageBreak/>
          <w:t xml:space="preserve">mapped to only the </w:t>
        </w:r>
        <w:r w:rsidR="001F0C32">
          <w:rPr>
            <w:i/>
            <w:iCs/>
          </w:rPr>
          <w:t xml:space="preserve">H. pylori </w:t>
        </w:r>
        <w:r w:rsidR="001F0C32">
          <w:t xml:space="preserve">genome, disallowing spliced mappings. </w:t>
        </w:r>
      </w:ins>
      <w:moveTo w:id="364" w:author="Matthew Chung" w:date="2019-07-22T18:10:00Z">
        <w:r w:rsidR="001F0C32" w:rsidRPr="00187288">
          <w:t xml:space="preserve">Gene counts </w:t>
        </w:r>
      </w:moveTo>
      <w:ins w:id="365" w:author="Matthew Chung" w:date="2019-07-22T18:14:00Z">
        <w:r w:rsidR="001F0C32">
          <w:t xml:space="preserve">from the resulting alignment file were calculated using </w:t>
        </w:r>
      </w:ins>
      <w:ins w:id="366" w:author="Matthew Chung" w:date="2019-07-22T18:17:00Z">
        <w:r w:rsidR="008205BD">
          <w:t xml:space="preserve">the prokaryotic RNA-Seq quantification tool </w:t>
        </w:r>
      </w:ins>
      <w:ins w:id="367" w:author="Matthew Chung" w:date="2019-07-22T18:14:00Z">
        <w:r w:rsidR="001F0C32">
          <w:t>FADU</w:t>
        </w:r>
      </w:ins>
      <w:moveTo w:id="368" w:author="Matthew Chung" w:date="2019-07-22T18:10:00Z">
        <w:del w:id="369" w:author="Matthew Chung" w:date="2019-07-22T18:14:00Z">
          <w:r w:rsidR="001F0C32" w:rsidRPr="00187288" w:rsidDel="001F0C32">
            <w:delText xml:space="preserve">generated from HTSeq </w:delText>
          </w:r>
          <w:r w:rsidR="001F0C32" w:rsidRPr="00187288" w:rsidDel="001F0C32">
            <w:fldChar w:fldCharType="begin"/>
          </w:r>
          <w:r w:rsidR="001F0C32" w:rsidDel="001F0C32">
            <w:delInstrText xml:space="preserve"> ADDIN EN.CITE &lt;EndNote&gt;&lt;Cite&gt;&lt;Author&gt;Anders&lt;/Author&gt;&lt;Year&gt;2015&lt;/Year&gt;&lt;RecNum&gt;724&lt;/RecNum&gt;&lt;DisplayText&gt;(42)&lt;/DisplayText&gt;&lt;record&gt;&lt;rec-number&gt;724&lt;/rec-number&gt;&lt;foreign-keys&gt;&lt;key app="EN" db-id="ezfxded98rwspxefrtj5z2avrdzpsrwr5rra" timestamp="1489203249"&gt;724&lt;/key&gt;&lt;/foreign-keys&gt;&lt;ref-type name="Journal Article"&gt;17&lt;/ref-type&gt;&lt;contributors&gt;&lt;authors&gt;&lt;author&gt;Anders, Simon&lt;/author&gt;&lt;author&gt;Pyl, Paul Theodor&lt;/author&gt;&lt;author&gt;Huber, Wolfgang&lt;/author&gt;&lt;/authors&gt;&lt;/contributors&gt;&lt;titles&gt;&lt;title&gt;HTSeq—a Python framework to work with high-throughput sequencing data&lt;/title&gt;&lt;secondary-title&gt;Bioinformatics&lt;/secondary-title&gt;&lt;/titles&gt;&lt;periodical&gt;&lt;full-title&gt;Bioinformatics&lt;/full-title&gt;&lt;abbr-1&gt;Bioinformatics (Oxford, England)&lt;/abbr-1&gt;&lt;/periodical&gt;&lt;pages&gt;166-169&lt;/pages&gt;&lt;volume&gt;31&lt;/volume&gt;&lt;number&gt;2&lt;/number&gt;&lt;dates&gt;&lt;year&gt;2015&lt;/year&gt;&lt;/dates&gt;&lt;isbn&gt;1367-4803&lt;/isbn&gt;&lt;urls&gt;&lt;related-urls&gt;&lt;url&gt;http://dx.doi.org/10.1093/bioinformatics/btu638&lt;/url&gt;&lt;/related-urls&gt;&lt;/urls&gt;&lt;electronic-resource-num&gt;10.1093/bioinformatics/btu638&lt;/electronic-resource-num&gt;&lt;/record&gt;&lt;/Cite&gt;&lt;/EndNote&gt;</w:delInstrText>
          </w:r>
          <w:r w:rsidR="001F0C32" w:rsidRPr="00187288" w:rsidDel="001F0C32">
            <w:fldChar w:fldCharType="separate"/>
          </w:r>
          <w:r w:rsidR="001F0C32" w:rsidDel="001F0C32">
            <w:rPr>
              <w:noProof/>
            </w:rPr>
            <w:delText>(42)</w:delText>
          </w:r>
          <w:r w:rsidR="001F0C32" w:rsidRPr="00187288" w:rsidDel="001F0C32">
            <w:fldChar w:fldCharType="end"/>
          </w:r>
        </w:del>
      </w:moveTo>
      <w:ins w:id="370" w:author="Matthew Chung" w:date="2019-07-22T18:14:00Z">
        <w:r w:rsidR="001F0C32">
          <w:t xml:space="preserve"> </w:t>
        </w:r>
        <w:commentRangeStart w:id="371"/>
        <w:r w:rsidR="001F0C32" w:rsidRPr="001F0C32">
          <w:rPr>
            <w:highlight w:val="yellow"/>
            <w:rPrChange w:id="372" w:author="Matthew Chung" w:date="2019-07-22T18:14:00Z">
              <w:rPr/>
            </w:rPrChange>
          </w:rPr>
          <w:t>(ref)</w:t>
        </w:r>
      </w:ins>
      <w:ins w:id="373" w:author="Matthew Chung" w:date="2019-07-22T18:18:00Z">
        <w:r w:rsidR="008205BD">
          <w:t xml:space="preserve">. </w:t>
        </w:r>
      </w:ins>
      <w:commentRangeEnd w:id="371"/>
      <w:ins w:id="374" w:author="Matthew Chung" w:date="2019-10-14T09:55:00Z">
        <w:r w:rsidR="00D4374E">
          <w:rPr>
            <w:rStyle w:val="CommentReference"/>
          </w:rPr>
          <w:commentReference w:id="371"/>
        </w:r>
      </w:ins>
      <w:ins w:id="375" w:author="Matthew Chung" w:date="2019-07-22T18:18:00Z">
        <w:r w:rsidR="008205BD">
          <w:t xml:space="preserve">A rarefaction analysis shows </w:t>
        </w:r>
      </w:ins>
      <w:ins w:id="376" w:author="Matthew Chung" w:date="2019-07-22T18:28:00Z">
        <w:r w:rsidR="008205BD">
          <w:t xml:space="preserve">that </w:t>
        </w:r>
      </w:ins>
      <w:ins w:id="377" w:author="Matthew Chung" w:date="2019-07-22T18:32:00Z">
        <w:r w:rsidR="00AF562B">
          <w:t>5 samples were not sequenced to saturation and thus excluded</w:t>
        </w:r>
      </w:ins>
      <w:ins w:id="378" w:author="Matthew Chung" w:date="2019-07-22T18:33:00Z">
        <w:r w:rsidR="00AF562B">
          <w:t xml:space="preserve"> from all downstream analyses (</w:t>
        </w:r>
        <w:r w:rsidR="00AF562B">
          <w:rPr>
            <w:b/>
            <w:bCs/>
          </w:rPr>
          <w:t>Supplemental Figure 2</w:t>
        </w:r>
        <w:r w:rsidR="00AF562B">
          <w:t>).</w:t>
        </w:r>
      </w:ins>
    </w:p>
    <w:p w14:paraId="7B23675C" w14:textId="0E46DA0F" w:rsidR="005D01B7" w:rsidRPr="00071FF9" w:rsidRDefault="00AF562B" w:rsidP="00073784">
      <w:pPr>
        <w:rPr>
          <w:ins w:id="379" w:author="Matthew Chung" w:date="2019-07-22T18:18:00Z"/>
        </w:rPr>
      </w:pPr>
      <w:ins w:id="380" w:author="Matthew Chung" w:date="2019-07-22T18:33:00Z">
        <w:r>
          <w:t>A differential expression analysis</w:t>
        </w:r>
      </w:ins>
      <w:ins w:id="381" w:author="Matthew Chung" w:date="2019-07-22T18:39:00Z">
        <w:r w:rsidR="004066AA">
          <w:t xml:space="preserve"> across all samples</w:t>
        </w:r>
      </w:ins>
      <w:ins w:id="382" w:author="Matthew Chung" w:date="2019-07-22T18:33:00Z">
        <w:r>
          <w:t xml:space="preserve"> reveals </w:t>
        </w:r>
      </w:ins>
      <w:ins w:id="383" w:author="Matthew Chung" w:date="2019-07-22T18:39:00Z">
        <w:r w:rsidR="004066AA">
          <w:t xml:space="preserve">that </w:t>
        </w:r>
      </w:ins>
      <w:ins w:id="384" w:author="Matthew Chung" w:date="2019-07-22T18:34:00Z">
        <w:r>
          <w:t xml:space="preserve">all 1,445 protein-coding genes in the </w:t>
        </w:r>
        <w:r>
          <w:rPr>
            <w:i/>
            <w:iCs/>
          </w:rPr>
          <w:t xml:space="preserve">H. pylori </w:t>
        </w:r>
        <w:r>
          <w:t xml:space="preserve">26995 genome are differentially expressed. </w:t>
        </w:r>
      </w:ins>
      <w:ins w:id="385" w:author="Matthew Chung" w:date="2019-07-22T19:41:00Z">
        <w:r w:rsidR="005D01B7">
          <w:t>A</w:t>
        </w:r>
      </w:ins>
      <w:ins w:id="386" w:author="Matthew Chung" w:date="2019-07-22T18:34:00Z">
        <w:r>
          <w:t xml:space="preserve"> principal component analysis (PCA) </w:t>
        </w:r>
      </w:ins>
      <w:ins w:id="387" w:author="Matthew Chung" w:date="2019-07-22T19:42:00Z">
        <w:r w:rsidR="005D01B7">
          <w:t>splits</w:t>
        </w:r>
      </w:ins>
      <w:ins w:id="388" w:author="Matthew Chung" w:date="2019-07-22T18:35:00Z">
        <w:r>
          <w:t xml:space="preserve"> the transcriptional profiles of the samples </w:t>
        </w:r>
      </w:ins>
      <w:ins w:id="389" w:author="Matthew Chung" w:date="2019-07-22T18:36:00Z">
        <w:r>
          <w:t xml:space="preserve">groups into 3 distinct clusters consisting of (a) both the </w:t>
        </w:r>
        <w:r>
          <w:rPr>
            <w:i/>
            <w:iCs/>
          </w:rPr>
          <w:t>cag</w:t>
        </w:r>
        <w:r>
          <w:t xml:space="preserve">+ and </w:t>
        </w:r>
        <w:r>
          <w:rPr>
            <w:i/>
            <w:iCs/>
          </w:rPr>
          <w:t>cag</w:t>
        </w:r>
        <w:r>
          <w:t xml:space="preserve">- strains taken </w:t>
        </w:r>
      </w:ins>
      <w:ins w:id="390" w:author="Matthew Chung" w:date="2019-07-22T18:37:00Z">
        <w:r>
          <w:t>before co-culture</w:t>
        </w:r>
      </w:ins>
      <w:ins w:id="391" w:author="Matthew Chung" w:date="2019-07-22T18:36:00Z">
        <w:r>
          <w:t xml:space="preserve">; (b) </w:t>
        </w:r>
      </w:ins>
      <w:ins w:id="392" w:author="Matthew Chung" w:date="2019-07-22T18:37:00Z">
        <w:r>
          <w:t xml:space="preserve">both the </w:t>
        </w:r>
        <w:r>
          <w:rPr>
            <w:i/>
            <w:iCs/>
          </w:rPr>
          <w:t>cag</w:t>
        </w:r>
        <w:r>
          <w:t xml:space="preserve">+ and </w:t>
        </w:r>
        <w:r>
          <w:rPr>
            <w:i/>
            <w:iCs/>
          </w:rPr>
          <w:t>cag</w:t>
        </w:r>
        <w:r>
          <w:t>- strains taken 24 h post-co</w:t>
        </w:r>
      </w:ins>
      <w:ins w:id="393" w:author="Matthew Chung" w:date="2019-07-22T18:38:00Z">
        <w:r>
          <w:t>-</w:t>
        </w:r>
      </w:ins>
      <w:ins w:id="394" w:author="Matthew Chung" w:date="2019-07-22T18:37:00Z">
        <w:r>
          <w:t>culture</w:t>
        </w:r>
      </w:ins>
      <w:ins w:id="395" w:author="Matthew Chung" w:date="2019-07-22T18:36:00Z">
        <w:r>
          <w:t>; and (c)</w:t>
        </w:r>
      </w:ins>
      <w:ins w:id="396" w:author="Matthew Chung" w:date="2019-07-22T18:45:00Z">
        <w:r w:rsidR="004066AA">
          <w:t xml:space="preserve"> </w:t>
        </w:r>
      </w:ins>
      <w:ins w:id="397" w:author="Matthew Chung" w:date="2019-07-22T19:42:00Z">
        <w:r w:rsidR="005D01B7">
          <w:t>all other samples (</w:t>
        </w:r>
        <w:r w:rsidR="005D01B7">
          <w:rPr>
            <w:b/>
            <w:bCs/>
          </w:rPr>
          <w:t xml:space="preserve">Figure </w:t>
        </w:r>
      </w:ins>
      <w:ins w:id="398" w:author="Matthew Chung" w:date="2019-10-14T20:49:00Z">
        <w:r w:rsidR="00071FF9">
          <w:rPr>
            <w:b/>
            <w:bCs/>
          </w:rPr>
          <w:t>1</w:t>
        </w:r>
      </w:ins>
      <w:ins w:id="399" w:author="Matthew Chung" w:date="2019-07-22T19:42:00Z">
        <w:r w:rsidR="005D01B7">
          <w:rPr>
            <w:b/>
            <w:bCs/>
          </w:rPr>
          <w:t>a</w:t>
        </w:r>
        <w:r w:rsidR="005D01B7">
          <w:t>)</w:t>
        </w:r>
      </w:ins>
      <w:ins w:id="400" w:author="Matthew Chung" w:date="2019-07-22T18:36:00Z">
        <w:r>
          <w:t>.</w:t>
        </w:r>
      </w:ins>
      <w:ins w:id="401" w:author="Matthew Chung" w:date="2019-07-22T19:42:00Z">
        <w:r w:rsidR="005D01B7">
          <w:t xml:space="preserve"> Similarly, hierarchical clustering shows </w:t>
        </w:r>
      </w:ins>
      <w:ins w:id="402" w:author="Matthew Chung" w:date="2019-10-14T20:50:00Z">
        <w:r w:rsidR="00071FF9">
          <w:t xml:space="preserve">that </w:t>
        </w:r>
      </w:ins>
      <w:ins w:id="403" w:author="Matthew Chung" w:date="2019-07-22T19:42:00Z">
        <w:r w:rsidR="005D01B7">
          <w:t xml:space="preserve">both the </w:t>
        </w:r>
        <w:r w:rsidR="005D01B7">
          <w:rPr>
            <w:i/>
            <w:iCs/>
          </w:rPr>
          <w:t>cag</w:t>
        </w:r>
        <w:r w:rsidR="005D01B7">
          <w:t xml:space="preserve">+ and </w:t>
        </w:r>
        <w:r w:rsidR="005D01B7">
          <w:rPr>
            <w:i/>
            <w:iCs/>
          </w:rPr>
          <w:t>cag</w:t>
        </w:r>
        <w:r w:rsidR="005D01B7">
          <w:t xml:space="preserve">- strains </w:t>
        </w:r>
      </w:ins>
      <w:ins w:id="404" w:author="Matthew Chung" w:date="2019-10-14T20:51:00Z">
        <w:r w:rsidR="00071FF9">
          <w:t xml:space="preserve">cluster together both </w:t>
        </w:r>
      </w:ins>
      <w:ins w:id="405" w:author="Matthew Chung" w:date="2019-07-22T19:42:00Z">
        <w:r w:rsidR="005D01B7">
          <w:t>before co-culture</w:t>
        </w:r>
      </w:ins>
      <w:ins w:id="406" w:author="Matthew Chung" w:date="2019-10-14T20:51:00Z">
        <w:r w:rsidR="00071FF9">
          <w:t xml:space="preserve">. Additionally, the </w:t>
        </w:r>
        <w:r w:rsidR="00071FF9">
          <w:rPr>
            <w:i/>
            <w:iCs/>
          </w:rPr>
          <w:t xml:space="preserve">cag+ </w:t>
        </w:r>
        <w:r w:rsidR="00071FF9">
          <w:t xml:space="preserve">and </w:t>
        </w:r>
        <w:r w:rsidR="00071FF9">
          <w:rPr>
            <w:i/>
            <w:iCs/>
          </w:rPr>
          <w:t>cag</w:t>
        </w:r>
        <w:r w:rsidR="00071FF9">
          <w:t>- strains cluster together 24 h post co-culture</w:t>
        </w:r>
      </w:ins>
      <w:ins w:id="407" w:author="Matthew Chung" w:date="2019-10-14T20:50:00Z">
        <w:r w:rsidR="00071FF9">
          <w:t xml:space="preserve"> </w:t>
        </w:r>
      </w:ins>
      <w:ins w:id="408" w:author="Matthew Chung" w:date="2019-07-22T19:43:00Z">
        <w:r w:rsidR="005D01B7">
          <w:t>(</w:t>
        </w:r>
        <w:r w:rsidR="005D01B7">
          <w:rPr>
            <w:b/>
            <w:bCs/>
          </w:rPr>
          <w:t>Figure 2b</w:t>
        </w:r>
        <w:r w:rsidR="005D01B7">
          <w:t>).</w:t>
        </w:r>
      </w:ins>
      <w:ins w:id="409" w:author="Matthew Chung" w:date="2019-07-22T19:44:00Z">
        <w:r w:rsidR="005D01B7">
          <w:t xml:space="preserve"> </w:t>
        </w:r>
      </w:ins>
      <w:ins w:id="410" w:author="Matthew Chung" w:date="2019-10-14T20:51:00Z">
        <w:r w:rsidR="00071FF9">
          <w:t>Hierarchical</w:t>
        </w:r>
      </w:ins>
      <w:ins w:id="411" w:author="Matthew Chung" w:date="2019-07-22T19:44:00Z">
        <w:r w:rsidR="005D01B7">
          <w:t xml:space="preserve"> clustering </w:t>
        </w:r>
      </w:ins>
      <w:ins w:id="412" w:author="Matthew Chung" w:date="2019-10-14T20:51:00Z">
        <w:r w:rsidR="00071FF9">
          <w:t xml:space="preserve">also </w:t>
        </w:r>
      </w:ins>
      <w:ins w:id="413" w:author="Matthew Chung" w:date="2019-07-22T19:44:00Z">
        <w:r w:rsidR="005D01B7">
          <w:t xml:space="preserve">shows that both the </w:t>
        </w:r>
        <w:r w:rsidR="005D01B7">
          <w:rPr>
            <w:i/>
            <w:iCs/>
          </w:rPr>
          <w:t>cag</w:t>
        </w:r>
        <w:r w:rsidR="005D01B7">
          <w:t xml:space="preserve">+ and </w:t>
        </w:r>
        <w:r w:rsidR="005D01B7">
          <w:rPr>
            <w:i/>
            <w:iCs/>
          </w:rPr>
          <w:t>cag</w:t>
        </w:r>
      </w:ins>
      <w:ins w:id="414" w:author="Matthew Chung" w:date="2019-07-22T19:45:00Z">
        <w:r w:rsidR="005D01B7">
          <w:t xml:space="preserve">- co-culture samples taken at 2 and 4 </w:t>
        </w:r>
        <w:proofErr w:type="spellStart"/>
        <w:r w:rsidR="005D01B7">
          <w:t>h all</w:t>
        </w:r>
        <w:proofErr w:type="spellEnd"/>
        <w:r w:rsidR="005D01B7">
          <w:t xml:space="preserve"> cluster together</w:t>
        </w:r>
      </w:ins>
      <w:ins w:id="415" w:author="Matthew Chung" w:date="2019-10-14T20:52:00Z">
        <w:r w:rsidR="00071FF9">
          <w:t>, with</w:t>
        </w:r>
      </w:ins>
      <w:ins w:id="416" w:author="Matthew Chung" w:date="2019-07-22T19:45:00Z">
        <w:r w:rsidR="005D01B7">
          <w:t xml:space="preserve"> the </w:t>
        </w:r>
      </w:ins>
      <w:ins w:id="417" w:author="Matthew Chung" w:date="2019-07-22T19:46:00Z">
        <w:r w:rsidR="005D01B7">
          <w:rPr>
            <w:i/>
            <w:iCs/>
          </w:rPr>
          <w:t>cag</w:t>
        </w:r>
        <w:r w:rsidR="005D01B7">
          <w:t xml:space="preserve">+ and </w:t>
        </w:r>
        <w:r w:rsidR="005D01B7">
          <w:rPr>
            <w:i/>
            <w:iCs/>
          </w:rPr>
          <w:t xml:space="preserve">cag- </w:t>
        </w:r>
      </w:ins>
      <w:ins w:id="418" w:author="Matthew Chung" w:date="2019-07-22T19:48:00Z">
        <w:r w:rsidR="005D01B7">
          <w:t>broth</w:t>
        </w:r>
      </w:ins>
      <w:ins w:id="419" w:author="Matthew Chung" w:date="2019-07-22T19:46:00Z">
        <w:r w:rsidR="005D01B7">
          <w:t xml:space="preserve"> samples at 2 and 4 h form another cluster.</w:t>
        </w:r>
      </w:ins>
      <w:ins w:id="420" w:author="Matthew Chung" w:date="2019-07-22T19:48:00Z">
        <w:r w:rsidR="005D01B7">
          <w:t xml:space="preserve"> </w:t>
        </w:r>
      </w:ins>
      <w:ins w:id="421" w:author="Matthew Chung" w:date="2019-10-14T20:52:00Z">
        <w:r w:rsidR="00071FF9">
          <w:t>Transcriptional d</w:t>
        </w:r>
      </w:ins>
      <w:ins w:id="422" w:author="Matthew Chung" w:date="2019-07-22T19:48:00Z">
        <w:r w:rsidR="005D01B7" w:rsidRPr="00187288">
          <w:t xml:space="preserve">ifferences were noted in the </w:t>
        </w:r>
        <w:r w:rsidR="005D01B7">
          <w:t xml:space="preserve">transcription </w:t>
        </w:r>
        <w:r w:rsidR="005D01B7" w:rsidRPr="00187288">
          <w:t xml:space="preserve">of </w:t>
        </w:r>
        <w:r w:rsidR="005D01B7" w:rsidRPr="00187288">
          <w:rPr>
            <w:i/>
          </w:rPr>
          <w:t xml:space="preserve">H. pylori </w:t>
        </w:r>
        <w:r w:rsidR="005D01B7" w:rsidRPr="00187288">
          <w:t xml:space="preserve">strains in co-culture, </w:t>
        </w:r>
        <w:r w:rsidR="005D01B7" w:rsidRPr="00187288">
          <w:rPr>
            <w:i/>
          </w:rPr>
          <w:t xml:space="preserve">H. pylori </w:t>
        </w:r>
        <w:r w:rsidR="005D01B7" w:rsidRPr="00187288">
          <w:t xml:space="preserve">strains in broth, and those in tissue culture media, </w:t>
        </w:r>
      </w:ins>
      <w:ins w:id="423" w:author="Matthew Chung" w:date="2019-10-14T20:52:00Z">
        <w:r w:rsidR="00071FF9">
          <w:t xml:space="preserve">but </w:t>
        </w:r>
        <w:r w:rsidR="00071FF9">
          <w:rPr>
            <w:i/>
            <w:iCs/>
          </w:rPr>
          <w:t xml:space="preserve">H. pylori </w:t>
        </w:r>
        <w:r w:rsidR="00071FF9">
          <w:t>transcription was not observed</w:t>
        </w:r>
      </w:ins>
      <w:ins w:id="424" w:author="Matthew Chung" w:date="2019-10-14T20:53:00Z">
        <w:r w:rsidR="00071FF9">
          <w:t xml:space="preserve"> to differ based on the presence of the </w:t>
        </w:r>
        <w:r w:rsidR="00071FF9">
          <w:rPr>
            <w:i/>
            <w:iCs/>
          </w:rPr>
          <w:t xml:space="preserve">cag </w:t>
        </w:r>
        <w:r w:rsidR="00071FF9">
          <w:t>PAI.</w:t>
        </w:r>
      </w:ins>
    </w:p>
    <w:p w14:paraId="54979960" w14:textId="4CB73759" w:rsidR="00073784" w:rsidRPr="00461368" w:rsidDel="008710FB" w:rsidRDefault="004066AA" w:rsidP="00073784">
      <w:pPr>
        <w:rPr>
          <w:del w:id="425" w:author="Matthew Chung" w:date="2019-07-21T22:24:00Z"/>
          <w:i/>
          <w:iCs/>
          <w:rPrChange w:id="426" w:author="Matthew Chung" w:date="2019-07-22T23:22:00Z">
            <w:rPr>
              <w:del w:id="427" w:author="Matthew Chung" w:date="2019-07-21T22:24:00Z"/>
            </w:rPr>
          </w:rPrChange>
        </w:rPr>
      </w:pPr>
      <w:ins w:id="428" w:author="Matthew Chung" w:date="2019-07-22T18:45:00Z">
        <w:r>
          <w:t>WGCNA was used to</w:t>
        </w:r>
      </w:ins>
      <w:ins w:id="429" w:author="Matthew Chung" w:date="2019-07-22T18:46:00Z">
        <w:r>
          <w:t xml:space="preserve"> perform unsupervised</w:t>
        </w:r>
      </w:ins>
      <w:ins w:id="430" w:author="Matthew Chung" w:date="2019-07-22T18:45:00Z">
        <w:r>
          <w:t xml:space="preserve"> clust</w:t>
        </w:r>
      </w:ins>
      <w:ins w:id="431" w:author="Matthew Chung" w:date="2019-07-22T18:46:00Z">
        <w:r>
          <w:t xml:space="preserve">ering of the </w:t>
        </w:r>
        <w:r>
          <w:rPr>
            <w:i/>
            <w:iCs/>
          </w:rPr>
          <w:t xml:space="preserve">H. pylori </w:t>
        </w:r>
        <w:r>
          <w:t xml:space="preserve">genes into </w:t>
        </w:r>
      </w:ins>
      <w:ins w:id="432" w:author="Matthew Chung" w:date="2019-10-14T20:53:00Z">
        <w:r w:rsidR="00071FF9">
          <w:t>modules of genes</w:t>
        </w:r>
      </w:ins>
      <w:ins w:id="433" w:author="Matthew Chung" w:date="2019-07-22T18:46:00Z">
        <w:r>
          <w:t xml:space="preserve"> based on </w:t>
        </w:r>
      </w:ins>
      <w:ins w:id="434" w:author="Matthew Chung" w:date="2019-10-14T20:53:00Z">
        <w:r w:rsidR="00071FF9">
          <w:t>expression profile similarity</w:t>
        </w:r>
      </w:ins>
      <w:ins w:id="435" w:author="Matthew Chung" w:date="2019-07-22T18:46:00Z">
        <w:r>
          <w:t xml:space="preserve"> across all samples</w:t>
        </w:r>
      </w:ins>
      <w:ins w:id="436" w:author="Matthew Chung" w:date="2019-07-22T18:49:00Z">
        <w:r>
          <w:t xml:space="preserve"> (</w:t>
        </w:r>
        <w:r>
          <w:rPr>
            <w:b/>
            <w:bCs/>
          </w:rPr>
          <w:t xml:space="preserve">Figure </w:t>
        </w:r>
      </w:ins>
      <w:ins w:id="437" w:author="Matthew Chung" w:date="2019-10-14T20:53:00Z">
        <w:r w:rsidR="00071FF9">
          <w:rPr>
            <w:b/>
            <w:bCs/>
          </w:rPr>
          <w:t>2</w:t>
        </w:r>
      </w:ins>
      <w:ins w:id="438" w:author="Matthew Chung" w:date="2019-07-22T18:49:00Z">
        <w:r>
          <w:t>)</w:t>
        </w:r>
      </w:ins>
      <w:ins w:id="439" w:author="Matthew Chung" w:date="2019-07-22T18:46:00Z">
        <w:r>
          <w:t>.</w:t>
        </w:r>
      </w:ins>
      <w:ins w:id="440" w:author="Matthew Chung" w:date="2019-07-22T18:47:00Z">
        <w:r>
          <w:t xml:space="preserve"> </w:t>
        </w:r>
      </w:ins>
      <w:ins w:id="441" w:author="Matthew Chung" w:date="2019-07-22T18:48:00Z">
        <w:r>
          <w:t>Each individual module was further split into two clusters depending on whether the expression pattern of a gene has a higher Pearson correlation to the eigengene or the inverse eigengene</w:t>
        </w:r>
        <w:r>
          <w:fldChar w:fldCharType="begin"/>
        </w:r>
        <w:r>
          <w:instrText xml:space="preserve"> HYPERLINK \l "_ENREF_29" \o "Langfelder, 2007 #308" </w:instrText>
        </w:r>
        <w:r>
          <w:fldChar w:fldCharType="end"/>
        </w:r>
        <w:r>
          <w:t>.</w:t>
        </w:r>
      </w:ins>
      <w:ins w:id="442" w:author="Matthew Chung" w:date="2019-07-22T18:49:00Z">
        <w:r>
          <w:t xml:space="preserve"> </w:t>
        </w:r>
      </w:ins>
      <w:ins w:id="443" w:author="Matthew Chung" w:date="2019-07-22T19:40:00Z">
        <w:r w:rsidR="005D01B7">
          <w:t>In total, WGCNA returned 24 expression modules</w:t>
        </w:r>
      </w:ins>
      <w:ins w:id="444" w:author="Matthew Chung" w:date="2019-07-22T19:41:00Z">
        <w:r w:rsidR="005D01B7">
          <w:t xml:space="preserve">, with 19 of the </w:t>
        </w:r>
        <w:r w:rsidR="005D01B7">
          <w:lastRenderedPageBreak/>
          <w:t>modules having ≥10 genes (</w:t>
        </w:r>
        <w:r w:rsidR="005D01B7">
          <w:rPr>
            <w:b/>
            <w:bCs/>
          </w:rPr>
          <w:t xml:space="preserve">Figure </w:t>
        </w:r>
      </w:ins>
      <w:ins w:id="445" w:author="Matthew Chung" w:date="2019-07-22T23:17:00Z">
        <w:r w:rsidR="008710FB">
          <w:rPr>
            <w:b/>
            <w:bCs/>
          </w:rPr>
          <w:t>2</w:t>
        </w:r>
      </w:ins>
      <w:ins w:id="446" w:author="Matthew Chung" w:date="2019-07-22T19:41:00Z">
        <w:r w:rsidR="005D01B7">
          <w:t>).</w:t>
        </w:r>
      </w:ins>
      <w:ins w:id="447" w:author="Matthew Chung" w:date="2019-07-22T23:23:00Z">
        <w:r w:rsidR="00461368">
          <w:t xml:space="preserve"> For each expression module, significantly over-represented functional terms were identified using Fisher’s exact test (FDR &lt; 0.05).</w:t>
        </w:r>
      </w:ins>
      <w:moveTo w:id="448" w:author="Matthew Chung" w:date="2019-07-22T18:10:00Z">
        <w:del w:id="449" w:author="Matthew Chung" w:date="2019-07-22T18:34:00Z">
          <w:r w:rsidR="001F0C32" w:rsidRPr="00187288" w:rsidDel="00AF562B">
            <w:delText xml:space="preserve"> </w:delText>
          </w:r>
        </w:del>
        <w:del w:id="450" w:author="Matthew Chung" w:date="2019-07-22T18:15:00Z">
          <w:r w:rsidR="001F0C32" w:rsidRPr="00187288" w:rsidDel="001F0C32">
            <w:delText xml:space="preserve">were </w:delText>
          </w:r>
        </w:del>
        <w:del w:id="451" w:author="Matthew Chung" w:date="2019-07-22T19:51:00Z">
          <w:r w:rsidR="001F0C32" w:rsidRPr="00187288" w:rsidDel="00DA7C31">
            <w:delText>used to calculate transcripts per kilobase million (TPM)</w:delText>
          </w:r>
        </w:del>
        <w:del w:id="452" w:author="Matthew Chung" w:date="2019-07-22T18:16:00Z">
          <w:r w:rsidR="001F0C32" w:rsidRPr="00187288" w:rsidDel="001F0C32">
            <w:delText xml:space="preserve"> for each RNA sample</w:delText>
          </w:r>
        </w:del>
        <w:del w:id="453" w:author="Matthew Chung" w:date="2019-07-22T19:51:00Z">
          <w:r w:rsidR="001F0C32" w:rsidRPr="00187288" w:rsidDel="00DA7C31">
            <w:delText>.</w:delText>
          </w:r>
        </w:del>
        <w:del w:id="454" w:author="Matthew Chung" w:date="2019-07-22T18:16:00Z">
          <w:r w:rsidR="001F0C32" w:rsidRPr="00187288" w:rsidDel="001F0C32">
            <w:delText xml:space="preserve"> TPM values were used to determine differentially expressed genes across the dataset.</w:delText>
          </w:r>
        </w:del>
        <w:del w:id="455" w:author="Matthew Chung" w:date="2019-07-22T19:51:00Z">
          <w:r w:rsidR="001F0C32" w:rsidRPr="00187288" w:rsidDel="00DA7C31">
            <w:delText xml:space="preserve"> </w:delText>
          </w:r>
        </w:del>
        <w:del w:id="456" w:author="Matthew Chung" w:date="2019-07-22T19:48:00Z">
          <w:r w:rsidR="001F0C32" w:rsidRPr="00187288" w:rsidDel="005D01B7">
            <w:delText xml:space="preserve">Differences were noted in the differentially expressed genes of </w:delText>
          </w:r>
          <w:r w:rsidR="001F0C32" w:rsidRPr="00187288" w:rsidDel="005D01B7">
            <w:rPr>
              <w:i/>
            </w:rPr>
            <w:delText xml:space="preserve">H. pylori </w:delText>
          </w:r>
          <w:r w:rsidR="001F0C32" w:rsidRPr="00187288" w:rsidDel="005D01B7">
            <w:delText xml:space="preserve">strains in co-culture, </w:delText>
          </w:r>
          <w:r w:rsidR="001F0C32" w:rsidRPr="00187288" w:rsidDel="005D01B7">
            <w:rPr>
              <w:i/>
            </w:rPr>
            <w:delText xml:space="preserve">H. pylori </w:delText>
          </w:r>
          <w:r w:rsidR="001F0C32" w:rsidRPr="00187288" w:rsidDel="005D01B7">
            <w:delText>strains in broth, and those in tissue culture media, as all samples</w:delText>
          </w:r>
          <w:r w:rsidR="001F0C32" w:rsidRPr="004F3812" w:rsidDel="005D01B7">
            <w:delText xml:space="preserve"> </w:delText>
          </w:r>
          <w:r w:rsidR="001F0C32" w:rsidRPr="00187288" w:rsidDel="005D01B7">
            <w:delText xml:space="preserve">separated into clades based on how they were cultured </w:delText>
          </w:r>
        </w:del>
        <w:del w:id="457" w:author="Matthew Chung" w:date="2019-07-22T19:51:00Z">
          <w:r w:rsidR="001F0C32" w:rsidRPr="00187288" w:rsidDel="00DA7C31">
            <w:delText>and all but two bootstrap</w:delText>
          </w:r>
          <w:r w:rsidR="001F0C32" w:rsidDel="00DA7C31">
            <w:delText xml:space="preserve"> </w:delText>
          </w:r>
          <w:r w:rsidR="001F0C32" w:rsidRPr="00187288" w:rsidDel="00DA7C31">
            <w:delText>probabilities were &gt; 99 (</w:delText>
          </w:r>
          <w:r w:rsidR="001F0C32" w:rsidDel="00DA7C31">
            <w:delText>Figure 1</w:delText>
          </w:r>
          <w:r w:rsidR="001F0C32" w:rsidRPr="00187288" w:rsidDel="00DA7C31">
            <w:delText xml:space="preserve">). </w:delText>
          </w:r>
        </w:del>
      </w:moveTo>
      <w:moveToRangeEnd w:id="338"/>
      <w:del w:id="458" w:author="Matthew Chung" w:date="2019-07-22T18:08:00Z">
        <w:r w:rsidR="00073784" w:rsidDel="001F0C32">
          <w:delText xml:space="preserve">The absence of </w:delText>
        </w:r>
        <w:r w:rsidR="00073784" w:rsidDel="001F0C32">
          <w:rPr>
            <w:i/>
          </w:rPr>
          <w:delText>cagE</w:delText>
        </w:r>
        <w:r w:rsidR="00073784" w:rsidDel="001F0C32">
          <w:delText xml:space="preserve"> results in the loss of transport of effectors through the type IV secretion system </w:delText>
        </w:r>
        <w:r w:rsidR="00073784" w:rsidDel="001F0C32">
          <w:fldChar w:fldCharType="begin"/>
        </w:r>
        <w:r w:rsidR="008C1CAD" w:rsidDel="001F0C32">
          <w:delInstrText xml:space="preserve"> ADDIN EN.CITE &lt;EndNote&gt;&lt;Cite&gt;&lt;Author&gt;Shariq&lt;/Author&gt;&lt;Year&gt;2015&lt;/Year&gt;&lt;RecNum&gt;657&lt;/RecNum&gt;&lt;DisplayText&gt;(38)&lt;/DisplayText&gt;&lt;record&gt;&lt;rec-number&gt;657&lt;/rec-number&gt;&lt;foreign-keys&gt;&lt;key app="EN" db-id="ezfxded98rwspxefrtj5z2avrdzpsrwr5rra" timestamp="1485190825"&gt;657&lt;/key&gt;&lt;/foreign-keys&gt;&lt;ref-type name="Journal Article"&gt;17&lt;/ref-type&gt;&lt;contributors&gt;&lt;authors&gt;&lt;author&gt;Shariq, Mohd&lt;/author&gt;&lt;author&gt;Kumar, Navin&lt;/author&gt;&lt;author&gt;Kumari, Rajesh&lt;/author&gt;&lt;author&gt;Kumar, Amarjeet&lt;/author&gt;&lt;author&gt;Subbarao, Naidu&lt;/author&gt;&lt;author&gt;Mukhopadhyay, Gauranga&lt;/author&gt;&lt;/authors&gt;&lt;/contributors&gt;&lt;titles&gt;&lt;title&gt;&lt;style face="normal" font="default" size="100%"&gt;Biochemical analysis of CagE: A VirB4 homologue of &lt;/style&gt;&lt;style face="italic" font="default" size="100%"&gt;Helicobacter pylori &lt;/style&gt;&lt;style face="normal" font="default" size="100%"&gt;Cag-T4SS&lt;/style&gt;&lt;/title&gt;&lt;secondary-title&gt;PLOS ONE&lt;/secondary-title&gt;&lt;/titles&gt;&lt;periodical&gt;&lt;full-title&gt;PLoS ONE&lt;/full-title&gt;&lt;/periodical&gt;&lt;pages&gt;e0142606&lt;/pages&gt;&lt;volume&gt;10&lt;/volume&gt;&lt;number&gt;11&lt;/number&gt;&lt;dates&gt;&lt;year&gt;2015&lt;/year&gt;&lt;/dates&gt;&lt;publisher&gt;Public Library of Science&lt;/publisher&gt;&lt;urls&gt;&lt;related-urls&gt;&lt;url&gt;http://dx.doi.org/10.1371%2Fjournal.pone.0142606&lt;/url&gt;&lt;/related-urls&gt;&lt;/urls&gt;&lt;electronic-resource-num&gt;10.1371/journal.pone.0142606&lt;/electronic-resource-num&gt;&lt;/record&gt;&lt;/Cite&gt;&lt;/EndNote&gt;</w:delInstrText>
        </w:r>
        <w:r w:rsidR="00073784" w:rsidDel="001F0C32">
          <w:fldChar w:fldCharType="separate"/>
        </w:r>
        <w:r w:rsidR="008C1CAD" w:rsidDel="001F0C32">
          <w:rPr>
            <w:noProof/>
          </w:rPr>
          <w:delText>(38)</w:delText>
        </w:r>
        <w:r w:rsidR="00073784" w:rsidDel="001F0C32">
          <w:fldChar w:fldCharType="end"/>
        </w:r>
        <w:r w:rsidR="00073784" w:rsidDel="001F0C32">
          <w:delText xml:space="preserve">. As this alteration on effectors is post-transcriptional, we do not necessarily expect to see an altered transcriptional profile of other </w:delText>
        </w:r>
        <w:r w:rsidR="00073784" w:rsidDel="001F0C32">
          <w:rPr>
            <w:i/>
          </w:rPr>
          <w:delText xml:space="preserve">H. pylori </w:delText>
        </w:r>
        <w:r w:rsidR="00073784" w:rsidDel="001F0C32">
          <w:delText xml:space="preserve">genes in the </w:delText>
        </w:r>
        <w:r w:rsidR="00073784" w:rsidRPr="00DF47CB" w:rsidDel="001F0C32">
          <w:rPr>
            <w:i/>
          </w:rPr>
          <w:delText>cagE-</w:delText>
        </w:r>
        <w:r w:rsidR="00073784" w:rsidDel="001F0C32">
          <w:delText xml:space="preserve"> strain. </w:delText>
        </w:r>
      </w:del>
      <w:del w:id="459" w:author="Matthew Chung" w:date="2019-07-22T19:51:00Z">
        <w:r w:rsidR="00073784" w:rsidDel="00DA7C31">
          <w:delText>As expected, f</w:delText>
        </w:r>
      </w:del>
      <w:del w:id="460" w:author="Matthew Chung" w:date="2019-07-22T19:52:00Z">
        <w:r w:rsidR="00073784" w:rsidDel="00DA7C31">
          <w:delText xml:space="preserve">ew genes were differentially expressed over the time course between the </w:delText>
        </w:r>
        <w:r w:rsidR="00073784" w:rsidDel="00DA7C31">
          <w:rPr>
            <w:i/>
          </w:rPr>
          <w:delText>cag</w:delText>
        </w:r>
      </w:del>
      <w:del w:id="461" w:author="Matthew Chung" w:date="2019-07-22T19:51:00Z">
        <w:r w:rsidR="00073784" w:rsidDel="00DA7C31">
          <w:rPr>
            <w:i/>
          </w:rPr>
          <w:delText>E</w:delText>
        </w:r>
      </w:del>
      <w:del w:id="462" w:author="Matthew Chung" w:date="2019-07-22T19:52:00Z">
        <w:r w:rsidR="00073784" w:rsidDel="00DA7C31">
          <w:delText xml:space="preserve">+ and </w:delText>
        </w:r>
      </w:del>
    </w:p>
    <w:p w14:paraId="7AD5160A" w14:textId="7ECAB01A" w:rsidR="006F28B5" w:rsidRDefault="00073784" w:rsidP="00073784">
      <w:pPr>
        <w:rPr>
          <w:ins w:id="463" w:author="Matthew Chung" w:date="2019-07-22T20:49:00Z"/>
        </w:rPr>
      </w:pPr>
      <w:del w:id="464" w:author="Matthew Chung" w:date="2019-07-22T19:52:00Z">
        <w:r w:rsidDel="00DA7C31">
          <w:rPr>
            <w:i/>
          </w:rPr>
          <w:delText>cag</w:delText>
        </w:r>
      </w:del>
      <w:del w:id="465" w:author="Matthew Chung" w:date="2019-07-22T19:51:00Z">
        <w:r w:rsidDel="00DA7C31">
          <w:rPr>
            <w:i/>
          </w:rPr>
          <w:delText>E</w:delText>
        </w:r>
      </w:del>
      <w:del w:id="466" w:author="Matthew Chung" w:date="2019-07-22T19:52:00Z">
        <w:r w:rsidDel="00DA7C31">
          <w:delText>- strains (</w:delText>
        </w:r>
        <w:r w:rsidR="00867983" w:rsidDel="00DA7C31">
          <w:delText xml:space="preserve">Figure </w:delText>
        </w:r>
      </w:del>
      <w:del w:id="467" w:author="Matthew Chung" w:date="2019-07-22T19:51:00Z">
        <w:r w:rsidR="00867983" w:rsidDel="00DA7C31">
          <w:delText>1</w:delText>
        </w:r>
      </w:del>
      <w:del w:id="468" w:author="Matthew Chung" w:date="2019-07-22T19:52:00Z">
        <w:r w:rsidRPr="00187288" w:rsidDel="00DA7C31">
          <w:delText xml:space="preserve">, </w:delText>
        </w:r>
        <w:r w:rsidR="00867983" w:rsidDel="00DA7C31">
          <w:delText>Supplemental Figure 3</w:delText>
        </w:r>
        <w:r w:rsidRPr="00187288" w:rsidDel="00DA7C31">
          <w:delText xml:space="preserve">, </w:delText>
        </w:r>
        <w:r w:rsidR="00867983" w:rsidDel="00DA7C31">
          <w:delText>Figure 2</w:delText>
        </w:r>
        <w:r w:rsidRPr="00187288" w:rsidDel="00DA7C31">
          <w:delText xml:space="preserve">). </w:delText>
        </w:r>
      </w:del>
      <w:moveFromRangeStart w:id="469" w:author="Matthew Chung" w:date="2019-07-22T18:10:00Z" w:name="move14711441"/>
      <w:moveFrom w:id="470" w:author="Matthew Chung" w:date="2019-07-22T18:10:00Z">
        <w:del w:id="471" w:author="Matthew Chung" w:date="2019-07-22T23:08:00Z">
          <w:r w:rsidRPr="00187288" w:rsidDel="008710FB">
            <w:delText xml:space="preserve">Briefly, the bacterial data was aligned with Bowtie </w:delText>
          </w:r>
          <w:r w:rsidRPr="00187288" w:rsidDel="008710FB">
            <w:fldChar w:fldCharType="begin"/>
          </w:r>
          <w:r w:rsidR="008C1CAD" w:rsidDel="008710FB">
            <w:delInstrText xml:space="preserve"> ADDIN EN.CITE &lt;EndNote&gt;&lt;Cite&gt;&lt;Author&gt;Langmead&lt;/Author&gt;&lt;Year&gt;2009&lt;/Year&gt;&lt;RecNum&gt;356&lt;/RecNum&gt;&lt;DisplayText&gt;(41)&lt;/DisplayText&gt;&lt;record&gt;&lt;rec-number&gt;356&lt;/rec-number&gt;&lt;foreign-keys&gt;&lt;key app="EN" db-id="ezfxded98rwspxefrtj5z2avrdzpsrwr5rra" timestamp="1379433413"&gt;356&lt;/key&gt;&lt;/foreign-keys&gt;&lt;ref-type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biology&lt;/abbr-1&gt;&lt;/alt-periodical&gt;&lt;pages&gt;R25&lt;/pages&gt;&lt;volume&gt;10&lt;/volume&gt;&lt;number&gt;3&lt;/number&gt;&lt;edition&gt;2009/03/06&lt;/edition&gt;&lt;keywords&gt;&lt;keyword&gt;Algorithms&lt;/keyword&gt;&lt;keyword&gt;Base Sequence&lt;/keyword&gt;&lt;keyword&gt;Genome, Human/ genetics&lt;/keyword&gt;&lt;keyword&gt;Humans&lt;/keyword&gt;&lt;keyword&gt;Sequence Alignment/ methods&lt;/keyword&gt;&lt;/keywords&gt;&lt;dates&gt;&lt;year&gt;2009&lt;/year&gt;&lt;/dates&gt;&lt;isbn&gt;1465-6914 (Electronic)&amp;#xD;1465-6906 (Linking)&lt;/isbn&gt;&lt;accession-num&gt;19261174&lt;/accession-num&gt;&lt;urls&gt;&lt;/urls&gt;&lt;custom2&gt;PMC2690996&lt;/custom2&gt;&lt;electronic-resource-num&gt;10.1186/gb-2009-10-3-r25&lt;/electronic-resource-num&gt;&lt;remote-database-provider&gt;NLM&lt;/remote-database-provider&gt;&lt;language&gt;eng&lt;/language&gt;&lt;/record&gt;&lt;/Cite&gt;&lt;/EndNote&gt;</w:delInstrText>
          </w:r>
          <w:r w:rsidRPr="00187288" w:rsidDel="008710FB">
            <w:fldChar w:fldCharType="separate"/>
          </w:r>
          <w:r w:rsidR="008C1CAD" w:rsidDel="008710FB">
            <w:rPr>
              <w:noProof/>
            </w:rPr>
            <w:delText>(41)</w:delText>
          </w:r>
          <w:r w:rsidRPr="00187288" w:rsidDel="008710FB">
            <w:fldChar w:fldCharType="end"/>
          </w:r>
          <w:r w:rsidRPr="00187288" w:rsidDel="008710FB">
            <w:delText xml:space="preserve"> to the </w:delText>
          </w:r>
          <w:r w:rsidRPr="00187288" w:rsidDel="008710FB">
            <w:rPr>
              <w:i/>
            </w:rPr>
            <w:delText xml:space="preserve">H. pylori </w:delText>
          </w:r>
          <w:r w:rsidRPr="00ED1FB3" w:rsidDel="008710FB">
            <w:rPr>
              <w:iCs/>
              <w:rPrChange w:id="472" w:author="Matthew Chung" w:date="2019-07-22T14:52:00Z">
                <w:rPr>
                  <w:i/>
                </w:rPr>
              </w:rPrChange>
            </w:rPr>
            <w:delText>26695</w:delText>
          </w:r>
          <w:r w:rsidRPr="00187288" w:rsidDel="008710FB">
            <w:rPr>
              <w:i/>
            </w:rPr>
            <w:delText xml:space="preserve"> </w:delText>
          </w:r>
          <w:r w:rsidRPr="00187288" w:rsidDel="008710FB">
            <w:delText xml:space="preserve">reference genome. Gene counts generated from HTSeq </w:delText>
          </w:r>
          <w:r w:rsidRPr="00187288" w:rsidDel="008710FB">
            <w:fldChar w:fldCharType="begin"/>
          </w:r>
          <w:r w:rsidR="008C1CAD" w:rsidDel="008710FB">
            <w:delInstrText xml:space="preserve"> ADDIN EN.CITE &lt;EndNote&gt;&lt;Cite&gt;&lt;Author&gt;Anders&lt;/Author&gt;&lt;Year&gt;2015&lt;/Year&gt;&lt;RecNum&gt;724&lt;/RecNum&gt;&lt;DisplayText&gt;(42)&lt;/DisplayText&gt;&lt;record&gt;&lt;rec-number&gt;724&lt;/rec-number&gt;&lt;foreign-keys&gt;&lt;key app="EN" db-id="ezfxded98rwspxefrtj5z2avrdzpsrwr5rra" timestamp="1489203249"&gt;724&lt;/key&gt;&lt;/foreign-keys&gt;&lt;ref-type name="Journal Article"&gt;17&lt;/ref-type&gt;&lt;contributors&gt;&lt;authors&gt;&lt;author&gt;Anders, Simon&lt;/author&gt;&lt;author&gt;Pyl, Paul Theodor&lt;/author&gt;&lt;author&gt;Huber, Wolfgang&lt;/author&gt;&lt;/authors&gt;&lt;/contributors&gt;&lt;titles&gt;&lt;title&gt;HTSeq—a Python framework to work with high-throughput sequencing data&lt;/title&gt;&lt;secondary-title&gt;Bioinformatics&lt;/secondary-title&gt;&lt;/titles&gt;&lt;periodical&gt;&lt;full-title&gt;Bioinformatics&lt;/full-title&gt;&lt;abbr-1&gt;Bioinformatics (Oxford, England)&lt;/abbr-1&gt;&lt;/periodical&gt;&lt;pages&gt;166-169&lt;/pages&gt;&lt;volume&gt;31&lt;/volume&gt;&lt;number&gt;2&lt;/number&gt;&lt;dates&gt;&lt;year&gt;2015&lt;/year&gt;&lt;/dates&gt;&lt;isbn&gt;1367-4803&lt;/isbn&gt;&lt;urls&gt;&lt;related-urls&gt;&lt;url&gt;http://dx.doi.org/10.1093/bioinformatics/btu638&lt;/url&gt;&lt;/related-urls&gt;&lt;/urls&gt;&lt;electronic-resource-num&gt;10.1093/bioinformatics/btu638&lt;/electronic-resource-num&gt;&lt;/record&gt;&lt;/Cite&gt;&lt;/EndNote&gt;</w:delInstrText>
          </w:r>
          <w:r w:rsidRPr="00187288" w:rsidDel="008710FB">
            <w:fldChar w:fldCharType="separate"/>
          </w:r>
          <w:r w:rsidR="008C1CAD" w:rsidDel="008710FB">
            <w:rPr>
              <w:noProof/>
            </w:rPr>
            <w:delText>(42)</w:delText>
          </w:r>
          <w:r w:rsidRPr="00187288" w:rsidDel="008710FB">
            <w:fldChar w:fldCharType="end"/>
          </w:r>
          <w:r w:rsidRPr="00187288" w:rsidDel="008710FB">
            <w:delText xml:space="preserve"> were used to calculate transcripts per kilobase million (TPM) for each RNA sample. TPM values were used to determine differentially expressed genes across the dataset. Differences were noted in the differentially expressed genes of </w:delText>
          </w:r>
          <w:r w:rsidRPr="00187288" w:rsidDel="008710FB">
            <w:rPr>
              <w:i/>
            </w:rPr>
            <w:delText xml:space="preserve">H. pylori </w:delText>
          </w:r>
          <w:r w:rsidRPr="00187288" w:rsidDel="008710FB">
            <w:delText xml:space="preserve">strains in co-culture, </w:delText>
          </w:r>
          <w:r w:rsidRPr="00187288" w:rsidDel="008710FB">
            <w:rPr>
              <w:i/>
            </w:rPr>
            <w:delText xml:space="preserve">H. pylori </w:delText>
          </w:r>
          <w:r w:rsidRPr="00187288" w:rsidDel="008710FB">
            <w:delText>strains in broth, and those in tissue culture media, as all samples</w:delText>
          </w:r>
          <w:r w:rsidRPr="004F3812" w:rsidDel="008710FB">
            <w:delText xml:space="preserve"> </w:delText>
          </w:r>
          <w:r w:rsidRPr="00187288" w:rsidDel="008710FB">
            <w:delText>separated into clades based on how they were cultured and all but two bootstrap</w:delText>
          </w:r>
          <w:r w:rsidR="00C90BA5" w:rsidDel="008710FB">
            <w:delText xml:space="preserve"> </w:delText>
          </w:r>
          <w:r w:rsidRPr="00187288" w:rsidDel="008710FB">
            <w:delText>probabilities were &gt; 99 (</w:delText>
          </w:r>
          <w:r w:rsidR="00867983" w:rsidDel="008710FB">
            <w:delText>Figure 1</w:delText>
          </w:r>
          <w:r w:rsidRPr="00187288" w:rsidDel="008710FB">
            <w:delText xml:space="preserve">). </w:delText>
          </w:r>
        </w:del>
      </w:moveFrom>
      <w:moveFromRangeEnd w:id="469"/>
      <w:del w:id="473" w:author="Matthew Chung" w:date="2019-07-22T19:52:00Z">
        <w:r w:rsidRPr="00187288" w:rsidDel="00DA7C31">
          <w:delText>All but 5</w:delText>
        </w:r>
      </w:del>
      <w:del w:id="474" w:author="Matthew Chung" w:date="2019-07-22T23:08:00Z">
        <w:r w:rsidRPr="00187288" w:rsidDel="008710FB">
          <w:delText xml:space="preserve"> genes in the </w:delText>
        </w:r>
        <w:r w:rsidRPr="00187288" w:rsidDel="008710FB">
          <w:rPr>
            <w:i/>
          </w:rPr>
          <w:delText xml:space="preserve">H. pylori </w:delText>
        </w:r>
        <w:r w:rsidRPr="00187288" w:rsidDel="008710FB">
          <w:delText xml:space="preserve">26695 reference genome were identified as differentially expressed, </w:delText>
        </w:r>
      </w:del>
    </w:p>
    <w:p w14:paraId="56E3DB27" w14:textId="6983EA26" w:rsidR="00073784" w:rsidRDefault="00073784" w:rsidP="00073784">
      <w:del w:id="475" w:author="Matthew Chung" w:date="2019-07-22T19:52:00Z">
        <w:r w:rsidRPr="00187288" w:rsidDel="00DA7C31">
          <w:delText xml:space="preserve">but </w:delText>
        </w:r>
      </w:del>
      <w:ins w:id="476" w:author="Matthew Chung" w:date="2019-07-22T23:17:00Z">
        <w:r w:rsidR="008710FB">
          <w:t>O</w:t>
        </w:r>
      </w:ins>
      <w:del w:id="477" w:author="Matthew Chung" w:date="2019-07-22T23:17:00Z">
        <w:r w:rsidRPr="00187288" w:rsidDel="008710FB">
          <w:delText>o</w:delText>
        </w:r>
      </w:del>
      <w:r w:rsidRPr="00187288">
        <w:t xml:space="preserve">nly one cluster of genes illustrated any difference between the </w:t>
      </w:r>
      <w:r w:rsidRPr="00187288">
        <w:rPr>
          <w:i/>
        </w:rPr>
        <w:t>cag</w:t>
      </w:r>
      <w:del w:id="478" w:author="Matthew Chung" w:date="2019-07-22T19:52:00Z">
        <w:r w:rsidRPr="00187288" w:rsidDel="00DA7C31">
          <w:rPr>
            <w:i/>
          </w:rPr>
          <w:delText>E</w:delText>
        </w:r>
      </w:del>
      <w:r w:rsidRPr="00187288">
        <w:t xml:space="preserve">+ and </w:t>
      </w:r>
      <w:r w:rsidRPr="00187288">
        <w:rPr>
          <w:i/>
        </w:rPr>
        <w:t>cag</w:t>
      </w:r>
      <w:del w:id="479" w:author="Matthew Chung" w:date="2019-07-22T19:52:00Z">
        <w:r w:rsidRPr="00187288" w:rsidDel="00DA7C31">
          <w:rPr>
            <w:i/>
          </w:rPr>
          <w:delText>E</w:delText>
        </w:r>
      </w:del>
      <w:r w:rsidRPr="00187288">
        <w:t>- strains (</w:t>
      </w:r>
      <w:del w:id="480" w:author="Matthew Chung" w:date="2019-07-22T23:17:00Z">
        <w:r w:rsidRPr="008710FB" w:rsidDel="008710FB">
          <w:rPr>
            <w:b/>
            <w:bCs/>
            <w:rPrChange w:id="481" w:author="Matthew Chung" w:date="2019-07-22T23:17:00Z">
              <w:rPr/>
            </w:rPrChange>
          </w:rPr>
          <w:delText xml:space="preserve">Cluster 6 </w:delText>
        </w:r>
        <w:r w:rsidR="00867983" w:rsidRPr="008710FB" w:rsidDel="008710FB">
          <w:rPr>
            <w:b/>
            <w:bCs/>
            <w:rPrChange w:id="482" w:author="Matthew Chung" w:date="2019-07-22T23:17:00Z">
              <w:rPr/>
            </w:rPrChange>
          </w:rPr>
          <w:delText>Supplemental Figure 3</w:delText>
        </w:r>
        <w:r w:rsidRPr="008710FB" w:rsidDel="008710FB">
          <w:rPr>
            <w:b/>
            <w:bCs/>
            <w:rPrChange w:id="483" w:author="Matthew Chung" w:date="2019-07-22T23:17:00Z">
              <w:rPr/>
            </w:rPrChange>
          </w:rPr>
          <w:delText xml:space="preserve">, </w:delText>
        </w:r>
        <w:r w:rsidR="00867983" w:rsidRPr="008710FB" w:rsidDel="008710FB">
          <w:rPr>
            <w:b/>
            <w:bCs/>
            <w:rPrChange w:id="484" w:author="Matthew Chung" w:date="2019-07-22T23:17:00Z">
              <w:rPr/>
            </w:rPrChange>
          </w:rPr>
          <w:delText>Figure 3</w:delText>
        </w:r>
      </w:del>
      <w:r w:rsidR="008710FB" w:rsidRPr="008710FB">
        <w:rPr>
          <w:b/>
          <w:bCs/>
          <w:rPrChange w:id="485" w:author="Matthew Chung" w:date="2019-07-22T23:17:00Z">
            <w:rPr/>
          </w:rPrChange>
        </w:rPr>
        <w:t>Figure 2</w:t>
      </w:r>
      <w:r w:rsidR="00461368">
        <w:rPr>
          <w:b/>
          <w:bCs/>
        </w:rPr>
        <w:t xml:space="preserve">, </w:t>
      </w:r>
      <w:r w:rsidR="00461368" w:rsidRPr="00461368">
        <w:rPr>
          <w:rFonts w:ascii="Segoe UI Symbol" w:hAnsi="Segoe UI Symbol" w:cs="Segoe UI Emoji"/>
          <w:b/>
          <w:color w:val="483D8B"/>
          <w:rPrChange w:id="486" w:author="Matthew Chung" w:date="2019-07-22T23:26:00Z">
            <w:rPr>
              <w:rFonts w:ascii="Segoe UI Emoji" w:hAnsi="Segoe UI Emoji" w:cs="Segoe UI Emoji"/>
              <w:b/>
              <w:color w:val="0000FF"/>
            </w:rPr>
          </w:rPrChange>
        </w:rPr>
        <w:t>⬛</w:t>
      </w:r>
      <w:r w:rsidRPr="00187288">
        <w:t xml:space="preserve">). </w:t>
      </w:r>
      <w:ins w:id="487" w:author="Matthew Chung" w:date="2019-07-22T23:18:00Z">
        <w:r w:rsidR="008710FB">
          <w:t>T</w:t>
        </w:r>
      </w:ins>
      <w:ins w:id="488" w:author="Matthew Chung" w:date="2019-07-22T23:17:00Z">
        <w:r w:rsidR="008710FB">
          <w:t xml:space="preserve">his </w:t>
        </w:r>
      </w:ins>
      <w:ins w:id="489" w:author="Matthew Chung" w:date="2019-07-22T23:19:00Z">
        <w:r w:rsidR="00461368">
          <w:t>module</w:t>
        </w:r>
      </w:ins>
      <w:ins w:id="490" w:author="Matthew Chung" w:date="2019-07-22T23:17:00Z">
        <w:r w:rsidR="008710FB">
          <w:t xml:space="preserve"> of genes contains </w:t>
        </w:r>
      </w:ins>
      <w:ins w:id="491" w:author="Matthew Chung" w:date="2019-07-22T23:18:00Z">
        <w:r w:rsidR="008710FB">
          <w:t xml:space="preserve">31 genes upregulated in </w:t>
        </w:r>
        <w:r w:rsidR="00461368">
          <w:t xml:space="preserve">only the </w:t>
        </w:r>
        <w:r w:rsidR="00461368">
          <w:rPr>
            <w:i/>
            <w:iCs/>
          </w:rPr>
          <w:t>cag</w:t>
        </w:r>
        <w:r w:rsidR="00461368">
          <w:t xml:space="preserve">+ samples and as expected, all </w:t>
        </w:r>
      </w:ins>
      <w:ins w:id="492" w:author="Matthew Chung" w:date="2019-07-22T23:17:00Z">
        <w:r w:rsidR="008710FB">
          <w:t xml:space="preserve">26 </w:t>
        </w:r>
      </w:ins>
      <w:ins w:id="493" w:author="Matthew Chung" w:date="2019-07-22T23:18:00Z">
        <w:r w:rsidR="008710FB">
          <w:rPr>
            <w:i/>
            <w:iCs/>
          </w:rPr>
          <w:t xml:space="preserve">cag </w:t>
        </w:r>
        <w:r w:rsidR="008710FB">
          <w:t>PAI genes</w:t>
        </w:r>
        <w:r w:rsidR="00461368">
          <w:t xml:space="preserve"> are ident</w:t>
        </w:r>
      </w:ins>
      <w:ins w:id="494" w:author="Matthew Chung" w:date="2019-07-22T23:19:00Z">
        <w:r w:rsidR="00461368">
          <w:t>ified in this cluster.</w:t>
        </w:r>
      </w:ins>
      <w:del w:id="495" w:author="Matthew Chung" w:date="2019-07-22T23:20:00Z">
        <w:r w:rsidRPr="00187288" w:rsidDel="00461368">
          <w:delText xml:space="preserve">A closer look at cluster 6 determined that this cluster possessed all </w:delText>
        </w:r>
        <w:r w:rsidRPr="00187288" w:rsidDel="00461368">
          <w:rPr>
            <w:i/>
          </w:rPr>
          <w:delText>cag</w:delText>
        </w:r>
        <w:r w:rsidRPr="00187288" w:rsidDel="00461368">
          <w:delText xml:space="preserve"> PAI genes included in the annotation file (annotation did not include the hypothetical proteins HP0521 and HP0533) (</w:delText>
        </w:r>
        <w:r w:rsidR="00867983" w:rsidDel="00461368">
          <w:delText>Additional File 2</w:delText>
        </w:r>
        <w:r w:rsidRPr="00187288" w:rsidDel="00461368">
          <w:delText>).</w:delText>
        </w:r>
      </w:del>
      <w:r w:rsidRPr="00187288">
        <w:t xml:space="preserve"> The </w:t>
      </w:r>
      <w:r w:rsidRPr="00187288">
        <w:rPr>
          <w:i/>
        </w:rPr>
        <w:t>cag</w:t>
      </w:r>
      <w:r w:rsidRPr="00187288">
        <w:t xml:space="preserve"> PAI genes and HP0120, a protein of unknown function that has been predicted to be an outer membrane protein </w:t>
      </w:r>
      <w:r w:rsidRPr="00187288">
        <w:fldChar w:fldCharType="begin"/>
      </w:r>
      <w:r w:rsidR="008C1CAD">
        <w:instrText xml:space="preserve"> ADDIN EN.CITE &lt;EndNote&gt;&lt;Cite&gt;&lt;Author&gt;Voss&lt;/Author&gt;&lt;Year&gt;2014&lt;/Year&gt;&lt;RecNum&gt;771&lt;/RecNum&gt;&lt;DisplayText&gt;(43)&lt;/DisplayText&gt;&lt;record&gt;&lt;rec-number&gt;771&lt;/rec-number&gt;&lt;foreign-keys&gt;&lt;key app="EN" db-id="ezfxded98rwspxefrtj5z2avrdzpsrwr5rra" timestamp="1491576466"&gt;771&lt;/key&gt;&lt;/foreign-keys&gt;&lt;ref-type name="Journal Article"&gt;17&lt;/ref-type&gt;&lt;contributors&gt;&lt;authors&gt;&lt;author&gt;Voss, Bradley J.&lt;/author&gt;&lt;author&gt;Gaddy, Jennifer A.&lt;/author&gt;&lt;author&gt;McDonald, W. Hayes&lt;/author&gt;&lt;author&gt;Cover, Timothy L.&lt;/author&gt;&lt;/authors&gt;&lt;/contributors&gt;&lt;titles&gt;&lt;title&gt;Analysis of Surface-Exposed Outer Membrane Proteins in Helicobacter pylori&lt;/title&gt;&lt;secondary-title&gt;Journal of Bacteriology&lt;/secondary-title&gt;&lt;/titles&gt;&lt;periodical&gt;&lt;full-title&gt;J Bacteriol&lt;/full-title&gt;&lt;abbr-1&gt;Journal of bacteriology&lt;/abbr-1&gt;&lt;/periodical&gt;&lt;pages&gt;2455-2471&lt;/pages&gt;&lt;volume&gt;196&lt;/volume&gt;&lt;number&gt;13&lt;/number&gt;&lt;dates&gt;&lt;year&gt;2014&lt;/year&gt;&lt;pub-dates&gt;&lt;date&gt;July 1, 2014&lt;/date&gt;&lt;/pub-dates&gt;&lt;/dates&gt;&lt;urls&gt;&lt;related-urls&gt;&lt;url&gt;http://jb.asm.org/content/196/13/2455.abstract&lt;/url&gt;&lt;/related-urls&gt;&lt;/urls&gt;&lt;electronic-resource-num&gt;10.1128/jb.01768-14&lt;/electronic-resource-num&gt;&lt;/record&gt;&lt;/Cite&gt;&lt;/EndNote&gt;</w:instrText>
      </w:r>
      <w:r w:rsidRPr="00187288">
        <w:fldChar w:fldCharType="separate"/>
      </w:r>
      <w:r w:rsidR="008C1CAD">
        <w:rPr>
          <w:noProof/>
        </w:rPr>
        <w:t>(43)</w:t>
      </w:r>
      <w:r w:rsidRPr="00187288">
        <w:fldChar w:fldCharType="end"/>
      </w:r>
      <w:r w:rsidRPr="00187288">
        <w:t xml:space="preserve">, are grouped together in </w:t>
      </w:r>
      <w:del w:id="496" w:author="Matthew Chung" w:date="2019-10-14T20:54:00Z">
        <w:r w:rsidRPr="00187288" w:rsidDel="00071FF9">
          <w:delText>the block of genes that are</w:delText>
        </w:r>
      </w:del>
      <w:ins w:id="497" w:author="Matthew Chung" w:date="2019-10-14T20:54:00Z">
        <w:r w:rsidR="00071FF9">
          <w:t>this block of genes that is</w:t>
        </w:r>
      </w:ins>
      <w:r w:rsidRPr="00187288">
        <w:t xml:space="preserve"> consistently induced in </w:t>
      </w:r>
      <w:r w:rsidRPr="00187288">
        <w:rPr>
          <w:i/>
        </w:rPr>
        <w:t>cag</w:t>
      </w:r>
      <w:del w:id="498" w:author="Matthew Chung" w:date="2019-07-22T23:22:00Z">
        <w:r w:rsidRPr="00187288" w:rsidDel="00461368">
          <w:rPr>
            <w:i/>
          </w:rPr>
          <w:delText>E</w:delText>
        </w:r>
      </w:del>
      <w:r w:rsidRPr="00187288">
        <w:t xml:space="preserve">+ strains and repressed in </w:t>
      </w:r>
      <w:r w:rsidRPr="00187288">
        <w:rPr>
          <w:i/>
        </w:rPr>
        <w:t>cag</w:t>
      </w:r>
      <w:del w:id="499" w:author="Matthew Chung" w:date="2019-07-22T23:22:00Z">
        <w:r w:rsidRPr="00187288" w:rsidDel="00461368">
          <w:rPr>
            <w:i/>
          </w:rPr>
          <w:delText>E</w:delText>
        </w:r>
      </w:del>
      <w:r w:rsidRPr="00187288">
        <w:t>- strains</w:t>
      </w:r>
      <w:ins w:id="500" w:author="Matthew Chung" w:date="2019-07-22T23:22:00Z">
        <w:r w:rsidR="00461368">
          <w:t>.</w:t>
        </w:r>
      </w:ins>
      <w:ins w:id="501" w:author="Matthew Chung" w:date="2019-07-22T23:23:00Z">
        <w:r w:rsidR="00461368">
          <w:t xml:space="preserve"> </w:t>
        </w:r>
      </w:ins>
      <w:del w:id="502" w:author="Matthew Chung" w:date="2019-07-22T23:22:00Z">
        <w:r w:rsidRPr="00187288" w:rsidDel="00461368">
          <w:delText xml:space="preserve"> (</w:delText>
        </w:r>
        <w:r w:rsidR="00867983" w:rsidDel="00461368">
          <w:delText>Figure 3</w:delText>
        </w:r>
        <w:r w:rsidRPr="00187288" w:rsidDel="00461368">
          <w:delText>).</w:delText>
        </w:r>
      </w:del>
      <w:del w:id="503" w:author="Matthew Chung" w:date="2019-07-22T23:21:00Z">
        <w:r w:rsidRPr="00187288" w:rsidDel="00461368">
          <w:delText xml:space="preserve"> This</w:delText>
        </w:r>
        <w:r w:rsidDel="00461368">
          <w:delText xml:space="preserve"> represents the decreased expression of genes on the </w:delText>
        </w:r>
        <w:r w:rsidDel="00461368">
          <w:rPr>
            <w:i/>
          </w:rPr>
          <w:delText xml:space="preserve">cag </w:delText>
        </w:r>
        <w:r w:rsidDel="00461368">
          <w:delText xml:space="preserve">PAI when </w:delText>
        </w:r>
        <w:r w:rsidDel="00461368">
          <w:rPr>
            <w:i/>
          </w:rPr>
          <w:delText xml:space="preserve">cagE </w:delText>
        </w:r>
        <w:r w:rsidDel="00461368">
          <w:delText xml:space="preserve">is knocked out and indicates that all genes related to the type IV secretion system were repressed in the </w:delText>
        </w:r>
        <w:r w:rsidDel="00461368">
          <w:rPr>
            <w:i/>
          </w:rPr>
          <w:delText>cagE</w:delText>
        </w:r>
        <w:r w:rsidDel="00461368">
          <w:delText xml:space="preserve">- samples. However, repression of the entire </w:delText>
        </w:r>
        <w:r w:rsidDel="00461368">
          <w:rPr>
            <w:i/>
          </w:rPr>
          <w:delText xml:space="preserve">cag </w:delText>
        </w:r>
        <w:r w:rsidDel="00461368">
          <w:delText xml:space="preserve">PAI was not anticipated as only </w:delText>
        </w:r>
        <w:r w:rsidDel="00461368">
          <w:rPr>
            <w:i/>
          </w:rPr>
          <w:delText xml:space="preserve">cagE </w:delText>
        </w:r>
        <w:r w:rsidDel="00461368">
          <w:delText>was knocked out.</w:delText>
        </w:r>
      </w:del>
      <w:del w:id="504" w:author="Matthew Chung" w:date="2019-07-22T23:22:00Z">
        <w:r w:rsidDel="00461368">
          <w:delText xml:space="preserve"> </w:delText>
        </w:r>
      </w:del>
      <w:r>
        <w:t xml:space="preserve">The similarity in expression profiles between HP0120 and the </w:t>
      </w:r>
      <w:r>
        <w:rPr>
          <w:i/>
        </w:rPr>
        <w:t xml:space="preserve">cag </w:t>
      </w:r>
      <w:r>
        <w:t xml:space="preserve">PAI genes indicates that expression of this predicted outer membrane protein may be affected by alterations to the </w:t>
      </w:r>
      <w:r>
        <w:rPr>
          <w:i/>
        </w:rPr>
        <w:t xml:space="preserve">cag </w:t>
      </w:r>
      <w:r>
        <w:t xml:space="preserve">PAI or may be important to pathogenesis in </w:t>
      </w:r>
      <w:r>
        <w:rPr>
          <w:i/>
        </w:rPr>
        <w:t>cag</w:t>
      </w:r>
      <w:ins w:id="505" w:author="Matthew Chung" w:date="2019-07-22T23:23:00Z">
        <w:r w:rsidR="00461368">
          <w:t>+</w:t>
        </w:r>
      </w:ins>
      <w:del w:id="506" w:author="Matthew Chung" w:date="2019-07-22T23:23:00Z">
        <w:r w:rsidDel="00461368">
          <w:rPr>
            <w:i/>
          </w:rPr>
          <w:delText xml:space="preserve"> </w:delText>
        </w:r>
        <w:r w:rsidDel="00461368">
          <w:delText>PAI+</w:delText>
        </w:r>
      </w:del>
      <w:r>
        <w:t xml:space="preserve"> strains.</w:t>
      </w:r>
    </w:p>
    <w:p w14:paraId="487F0574" w14:textId="0B03FDA0" w:rsidR="00DE48BC" w:rsidRDefault="00073784" w:rsidP="00461368">
      <w:pPr>
        <w:rPr>
          <w:ins w:id="507" w:author="Matthew Chung" w:date="2019-10-14T22:30:00Z"/>
        </w:rPr>
      </w:pPr>
      <w:r>
        <w:t xml:space="preserve">Despite the </w:t>
      </w:r>
      <w:del w:id="508" w:author="Matthew Chung" w:date="2019-07-22T23:33:00Z">
        <w:r w:rsidDel="0046397F">
          <w:delText xml:space="preserve">lack </w:delText>
        </w:r>
      </w:del>
      <w:ins w:id="509" w:author="Matthew Chung" w:date="2019-07-22T23:33:00Z">
        <w:r w:rsidR="0046397F">
          <w:t xml:space="preserve">paucity </w:t>
        </w:r>
      </w:ins>
      <w:r>
        <w:t xml:space="preserve">of </w:t>
      </w:r>
      <w:ins w:id="510" w:author="Matthew Chung" w:date="2019-07-22T23:23:00Z">
        <w:r w:rsidR="00461368">
          <w:t xml:space="preserve">expression modules describing </w:t>
        </w:r>
      </w:ins>
      <w:r>
        <w:t xml:space="preserve">transcriptional differences between </w:t>
      </w:r>
      <w:ins w:id="511" w:author="Matthew Chung" w:date="2019-07-22T23:23:00Z">
        <w:r w:rsidR="00461368">
          <w:t xml:space="preserve">the </w:t>
        </w:r>
        <w:r w:rsidR="00461368" w:rsidRPr="00461368">
          <w:rPr>
            <w:i/>
            <w:iCs/>
          </w:rPr>
          <w:t>cag</w:t>
        </w:r>
        <w:r w:rsidR="00461368">
          <w:t xml:space="preserve">+ and </w:t>
        </w:r>
        <w:r w:rsidR="00461368" w:rsidRPr="00461368">
          <w:rPr>
            <w:i/>
            <w:iCs/>
            <w:rPrChange w:id="512" w:author="Matthew Chung" w:date="2019-07-22T23:23:00Z">
              <w:rPr/>
            </w:rPrChange>
          </w:rPr>
          <w:t>cag</w:t>
        </w:r>
        <w:r w:rsidR="00461368">
          <w:t xml:space="preserve">- </w:t>
        </w:r>
      </w:ins>
      <w:r w:rsidRPr="00461368">
        <w:t>strains</w:t>
      </w:r>
      <w:del w:id="513" w:author="Matthew Chung" w:date="2019-07-22T23:23:00Z">
        <w:r w:rsidDel="00461368">
          <w:delText xml:space="preserve"> (62 out of 1443 genes)</w:delText>
        </w:r>
      </w:del>
      <w:r>
        <w:t xml:space="preserve">, </w:t>
      </w:r>
      <w:del w:id="514" w:author="Matthew Chung" w:date="2019-10-14T22:30:00Z">
        <w:r w:rsidDel="00DE48BC">
          <w:delText xml:space="preserve">there were </w:delText>
        </w:r>
      </w:del>
      <w:del w:id="515" w:author="Matthew Chung" w:date="2019-07-22T23:48:00Z">
        <w:r w:rsidDel="00AD529B">
          <w:delText xml:space="preserve">differences </w:delText>
        </w:r>
      </w:del>
      <w:ins w:id="516" w:author="Matthew Chung" w:date="2019-10-14T22:30:00Z">
        <w:r w:rsidR="00DE48BC">
          <w:t>we observed several</w:t>
        </w:r>
      </w:ins>
      <w:ins w:id="517" w:author="Matthew Chung" w:date="2019-07-22T23:49:00Z">
        <w:r w:rsidR="00AD529B">
          <w:t xml:space="preserve"> expression modules</w:t>
        </w:r>
      </w:ins>
      <w:del w:id="518" w:author="Matthew Chung" w:date="2019-07-22T23:49:00Z">
        <w:r w:rsidDel="00AD529B">
          <w:delText>in expression</w:delText>
        </w:r>
      </w:del>
      <w:r>
        <w:t xml:space="preserve"> </w:t>
      </w:r>
      <w:ins w:id="519" w:author="Matthew Chung" w:date="2019-10-14T22:30:00Z">
        <w:r w:rsidR="00DE48BC">
          <w:t xml:space="preserve">describing transcriptional differences </w:t>
        </w:r>
      </w:ins>
      <w:del w:id="520" w:author="Matthew Chung" w:date="2019-07-22T23:49:00Z">
        <w:r w:rsidDel="00AD529B">
          <w:delText>across the types of samples</w:delText>
        </w:r>
      </w:del>
      <w:ins w:id="521" w:author="Matthew Chung" w:date="2019-07-22T23:49:00Z">
        <w:r w:rsidR="00AD529B">
          <w:t>based on the time course or the culture method</w:t>
        </w:r>
      </w:ins>
      <w:r>
        <w:t>.</w:t>
      </w:r>
      <w:del w:id="522" w:author="Matthew Chung" w:date="2019-10-14T22:30:00Z">
        <w:r w:rsidDel="00DE48BC">
          <w:delText xml:space="preserve"> </w:delText>
        </w:r>
      </w:del>
      <w:ins w:id="523" w:author="Matthew Chung" w:date="2019-10-14T22:30:00Z">
        <w:r w:rsidR="00DE48BC">
          <w:t xml:space="preserve"> The largest recovered expression module consists of 507 genes that are upregulated specifically at 24 h in both the </w:t>
        </w:r>
        <w:r w:rsidR="00DE48BC">
          <w:rPr>
            <w:i/>
            <w:iCs/>
          </w:rPr>
          <w:t>cag</w:t>
        </w:r>
        <w:r w:rsidR="00DE48BC">
          <w:t xml:space="preserve">+ and </w:t>
        </w:r>
        <w:r w:rsidR="00DE48BC">
          <w:rPr>
            <w:i/>
            <w:iCs/>
          </w:rPr>
          <w:t>cag</w:t>
        </w:r>
        <w:r w:rsidR="00DE48BC">
          <w:t xml:space="preserve">- </w:t>
        </w:r>
        <w:r w:rsidR="00DE48BC">
          <w:rPr>
            <w:i/>
            <w:iCs/>
          </w:rPr>
          <w:t xml:space="preserve">H. pylori </w:t>
        </w:r>
        <w:r w:rsidR="00DE48BC">
          <w:t>strains in tissue culture media alone (</w:t>
        </w:r>
        <w:r w:rsidR="00DE48BC">
          <w:rPr>
            <w:b/>
            <w:bCs/>
          </w:rPr>
          <w:t xml:space="preserve">Figure 2, </w:t>
        </w:r>
        <w:r w:rsidR="00DE48BC" w:rsidRPr="00063910">
          <w:rPr>
            <w:rFonts w:ascii="Segoe UI Symbol" w:hAnsi="Segoe UI Symbol" w:cs="Segoe UI Emoji"/>
            <w:b/>
            <w:color w:val="006400"/>
          </w:rPr>
          <w:t>⬛</w:t>
        </w:r>
        <w:r w:rsidR="00DE48BC">
          <w:t>). While there were no over-represented functional terms</w:t>
        </w:r>
        <w:r w:rsidR="00DE48BC" w:rsidRPr="00C23180">
          <w:t xml:space="preserve">, </w:t>
        </w:r>
        <w:r w:rsidR="00DE48BC">
          <w:t>this module contains several predicted</w:t>
        </w:r>
        <w:r w:rsidR="00DE48BC" w:rsidRPr="00C23180">
          <w:t xml:space="preserve"> outer membrane proteins (HP0726, HP1055, HP1327, HP1467) and a virulence factor (HP1407). In </w:t>
        </w:r>
        <w:r w:rsidR="00DE48BC">
          <w:t xml:space="preserve">the inverse module upregulated only at 24 h in the co-culture samples, we find the outer membrane protein and virulence factor </w:t>
        </w:r>
        <w:proofErr w:type="spellStart"/>
        <w:r w:rsidR="00DE48BC">
          <w:rPr>
            <w:i/>
            <w:iCs/>
          </w:rPr>
          <w:t>oipA</w:t>
        </w:r>
        <w:proofErr w:type="spellEnd"/>
        <w:r w:rsidR="00DE48BC">
          <w:t>. The</w:t>
        </w:r>
        <w:r w:rsidR="00DE48BC" w:rsidRPr="00712EE2">
          <w:rPr>
            <w:i/>
          </w:rPr>
          <w:t xml:space="preserve"> </w:t>
        </w:r>
        <w:proofErr w:type="spellStart"/>
        <w:r w:rsidR="00DE48BC">
          <w:rPr>
            <w:i/>
          </w:rPr>
          <w:t>oipA</w:t>
        </w:r>
        <w:proofErr w:type="spellEnd"/>
        <w:r w:rsidR="00DE48BC">
          <w:rPr>
            <w:i/>
          </w:rPr>
          <w:t xml:space="preserve"> </w:t>
        </w:r>
        <w:r w:rsidR="00DE48BC">
          <w:t xml:space="preserve">gene encodes an outer membrane protein and is a virulence factor associated with enhanced inflammation and IL-8 production </w:t>
        </w:r>
        <w:r w:rsidR="00DE48BC">
          <w:fldChar w:fldCharType="begin"/>
        </w:r>
        <w:r w:rsidR="00DE48BC">
          <w: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instrText>
        </w:r>
        <w:r w:rsidR="00DE48BC">
          <w:fldChar w:fldCharType="separate"/>
        </w:r>
        <w:r w:rsidR="00DE48BC">
          <w:rPr>
            <w:noProof/>
          </w:rPr>
          <w:t>(39)</w:t>
        </w:r>
        <w:r w:rsidR="00DE48BC">
          <w:fldChar w:fldCharType="end"/>
        </w:r>
        <w:r w:rsidR="00DE48BC">
          <w:t>.</w:t>
        </w:r>
      </w:ins>
    </w:p>
    <w:p w14:paraId="0F7235EF" w14:textId="078D082B" w:rsidR="0046397F" w:rsidRDefault="00461368" w:rsidP="00461368">
      <w:pPr>
        <w:rPr>
          <w:ins w:id="524" w:author="Matthew Chung" w:date="2019-07-22T23:38:00Z"/>
        </w:rPr>
      </w:pPr>
      <w:proofErr w:type="gramStart"/>
      <w:ins w:id="525" w:author="Matthew Chung" w:date="2019-07-22T23:22:00Z">
        <w:r>
          <w:lastRenderedPageBreak/>
          <w:t>A</w:t>
        </w:r>
        <w:proofErr w:type="gramEnd"/>
        <w:r>
          <w:t xml:space="preserve"> expression module containing 40 genes upregulated in both </w:t>
        </w:r>
        <w:r>
          <w:rPr>
            <w:i/>
            <w:iCs/>
          </w:rPr>
          <w:t>cag</w:t>
        </w:r>
        <w:r>
          <w:t xml:space="preserve">+ and </w:t>
        </w:r>
        <w:r>
          <w:rPr>
            <w:i/>
            <w:iCs/>
          </w:rPr>
          <w:t>cag</w:t>
        </w:r>
        <w:r>
          <w:t xml:space="preserve">- </w:t>
        </w:r>
        <w:r>
          <w:rPr>
            <w:i/>
            <w:iCs/>
          </w:rPr>
          <w:t xml:space="preserve">H. pylori </w:t>
        </w:r>
        <w:r>
          <w:t>2 and 4 h in cell culture media, regardless of the presence of N87 cells, was significantly over-represented in genes encoding for structural constituents for ribosomes</w:t>
        </w:r>
      </w:ins>
      <w:ins w:id="526" w:author="Matthew Chung" w:date="2019-07-22T23:26:00Z">
        <w:r>
          <w:t xml:space="preserve"> (</w:t>
        </w:r>
        <w:r>
          <w:rPr>
            <w:b/>
            <w:bCs/>
          </w:rPr>
          <w:t>Figure 2,</w:t>
        </w:r>
      </w:ins>
      <w:r w:rsidRPr="00461368">
        <w:rPr>
          <w:rFonts w:ascii="Segoe UI Symbol" w:hAnsi="Segoe UI Symbol" w:cs="Segoe UI Emoji"/>
          <w:b/>
          <w:color w:val="483D8B"/>
        </w:rPr>
        <w:t xml:space="preserve"> </w:t>
      </w:r>
      <w:r w:rsidRPr="00461368">
        <w:rPr>
          <w:rFonts w:ascii="Segoe UI Symbol" w:hAnsi="Segoe UI Symbol" w:cs="Segoe UI Emoji"/>
          <w:b/>
          <w:color w:val="556B2F"/>
          <w:rPrChange w:id="527" w:author="Matthew Chung" w:date="2019-07-22T23:28:00Z">
            <w:rPr>
              <w:rFonts w:ascii="Segoe UI Symbol" w:hAnsi="Segoe UI Symbol" w:cs="Segoe UI Emoji"/>
              <w:b/>
              <w:color w:val="483D8B"/>
            </w:rPr>
          </w:rPrChange>
        </w:rPr>
        <w:t>⬛</w:t>
      </w:r>
      <w:ins w:id="528" w:author="Matthew Chung" w:date="2019-07-22T23:26:00Z">
        <w:r>
          <w:rPr>
            <w:rFonts w:ascii="Segoe UI Symbol" w:hAnsi="Segoe UI Symbol" w:cs="Segoe UI Emoji"/>
            <w:bCs/>
            <w:color w:val="483D8B"/>
          </w:rPr>
          <w:t>)</w:t>
        </w:r>
      </w:ins>
      <w:ins w:id="529" w:author="Matthew Chung" w:date="2019-07-22T23:22:00Z">
        <w:r>
          <w:t>. Similarly, a set of</w:t>
        </w:r>
      </w:ins>
      <w:ins w:id="530" w:author="Matthew Chung" w:date="2019-07-22T23:38:00Z">
        <w:r w:rsidR="0046397F">
          <w:t xml:space="preserve"> 28</w:t>
        </w:r>
      </w:ins>
      <w:ins w:id="531" w:author="Matthew Chung" w:date="2019-07-22T23:22:00Z">
        <w:r>
          <w:t xml:space="preserve"> </w:t>
        </w:r>
        <w:r>
          <w:rPr>
            <w:i/>
            <w:iCs/>
          </w:rPr>
          <w:t xml:space="preserve">H. pylori </w:t>
        </w:r>
        <w:r>
          <w:t xml:space="preserve">genes upregulated only in the co-culture samples </w:t>
        </w:r>
      </w:ins>
      <w:ins w:id="532" w:author="Matthew Chung" w:date="2019-07-22T23:39:00Z">
        <w:r w:rsidR="0046397F">
          <w:t xml:space="preserve">and a set of 15 genes upregulated at 2 and 4 h in </w:t>
        </w:r>
      </w:ins>
      <w:ins w:id="533" w:author="Matthew Chung" w:date="2019-07-22T23:40:00Z">
        <w:r w:rsidR="00AD529B">
          <w:t>co-culture</w:t>
        </w:r>
        <w:r w:rsidR="0046397F">
          <w:t xml:space="preserve"> alone were</w:t>
        </w:r>
      </w:ins>
      <w:ins w:id="534" w:author="Matthew Chung" w:date="2019-07-22T23:39:00Z">
        <w:r w:rsidR="0046397F">
          <w:t xml:space="preserve"> </w:t>
        </w:r>
      </w:ins>
      <w:ins w:id="535" w:author="Matthew Chung" w:date="2019-07-22T23:40:00Z">
        <w:r w:rsidR="00AD529B">
          <w:t xml:space="preserve">both </w:t>
        </w:r>
      </w:ins>
      <w:ins w:id="536" w:author="Matthew Chung" w:date="2019-07-22T23:22:00Z">
        <w:r>
          <w:t>over-represented in ribosomal proteins</w:t>
        </w:r>
      </w:ins>
      <w:ins w:id="537" w:author="Matthew Chung" w:date="2019-07-22T23:28:00Z">
        <w:r>
          <w:t xml:space="preserve"> </w:t>
        </w:r>
      </w:ins>
      <w:r>
        <w:t>(</w:t>
      </w:r>
      <w:r>
        <w:rPr>
          <w:b/>
          <w:bCs/>
        </w:rPr>
        <w:t xml:space="preserve">Figure 2, </w:t>
      </w:r>
      <w:r w:rsidRPr="00DE48BC">
        <w:rPr>
          <w:rFonts w:ascii="Segoe UI Symbol" w:hAnsi="Segoe UI Symbol" w:cs="Segoe UI Emoji"/>
          <w:b/>
          <w:color w:val="CD3700"/>
          <w:rPrChange w:id="538" w:author="Matthew Chung" w:date="2019-10-14T22:26:00Z">
            <w:rPr>
              <w:rFonts w:ascii="Segoe UI Symbol" w:hAnsi="Segoe UI Symbol" w:cs="Segoe UI Emoji"/>
              <w:b/>
              <w:color w:val="483D8B"/>
            </w:rPr>
          </w:rPrChange>
        </w:rPr>
        <w:t>⬛</w:t>
      </w:r>
      <w:r>
        <w:t>)</w:t>
      </w:r>
      <w:ins w:id="539" w:author="Matthew Chung" w:date="2019-07-22T23:22:00Z">
        <w:r>
          <w:t>.</w:t>
        </w:r>
      </w:ins>
      <w:r w:rsidR="0046397F">
        <w:t xml:space="preserve"> </w:t>
      </w:r>
    </w:p>
    <w:p w14:paraId="36774138" w14:textId="5904DE60" w:rsidR="00AD529B" w:rsidRPr="00AD529B" w:rsidRDefault="0046397F" w:rsidP="00461368">
      <w:pPr>
        <w:rPr>
          <w:ins w:id="540" w:author="Matthew Chung" w:date="2019-07-22T23:22:00Z"/>
        </w:rPr>
      </w:pPr>
      <w:ins w:id="541" w:author="Matthew Chung" w:date="2019-07-22T23:31:00Z">
        <w:r>
          <w:t>We identif</w:t>
        </w:r>
      </w:ins>
      <w:ins w:id="542" w:author="Matthew Chung" w:date="2019-07-22T23:41:00Z">
        <w:r w:rsidR="00AD529B">
          <w:t>ied</w:t>
        </w:r>
      </w:ins>
      <w:ins w:id="543" w:author="Matthew Chung" w:date="2019-07-22T23:31:00Z">
        <w:r>
          <w:t xml:space="preserve"> a module of </w:t>
        </w:r>
      </w:ins>
      <w:ins w:id="544" w:author="Matthew Chung" w:date="2019-07-22T23:32:00Z">
        <w:r>
          <w:t xml:space="preserve">24 </w:t>
        </w:r>
      </w:ins>
      <w:ins w:id="545" w:author="Matthew Chung" w:date="2019-07-22T23:31:00Z">
        <w:r>
          <w:t>genes over-expressed in only the 24 h samples</w:t>
        </w:r>
      </w:ins>
      <w:ins w:id="546" w:author="Matthew Chung" w:date="2019-07-22T23:32:00Z">
        <w:r>
          <w:t xml:space="preserve"> that is</w:t>
        </w:r>
      </w:ins>
      <w:ins w:id="547" w:author="Matthew Chung" w:date="2019-07-22T23:22:00Z">
        <w:r>
          <w:t xml:space="preserve"> </w:t>
        </w:r>
      </w:ins>
      <w:ins w:id="548" w:author="Matthew Chung" w:date="2019-07-22T23:19:00Z">
        <w:r>
          <w:t>over-represented in genes with hydrolase activity that specifically acts on carbon-nitrogen bonds</w:t>
        </w:r>
      </w:ins>
      <w:ins w:id="549" w:author="Matthew Chung" w:date="2019-07-22T23:20:00Z">
        <w:r>
          <w:t>, with the exception of peptide bonds</w:t>
        </w:r>
      </w:ins>
      <w:r w:rsidR="00063910">
        <w:t xml:space="preserve"> (</w:t>
      </w:r>
      <w:r w:rsidR="00063910">
        <w:rPr>
          <w:b/>
          <w:bCs/>
        </w:rPr>
        <w:t xml:space="preserve">Figure 2, </w:t>
      </w:r>
      <w:r w:rsidR="00063910" w:rsidRPr="00063910">
        <w:rPr>
          <w:rFonts w:ascii="Segoe UI Symbol" w:hAnsi="Segoe UI Symbol" w:cs="Segoe UI Emoji"/>
          <w:b/>
          <w:color w:val="8B008B"/>
        </w:rPr>
        <w:t>⬛</w:t>
      </w:r>
      <w:r w:rsidR="00063910">
        <w:t>)</w:t>
      </w:r>
      <w:del w:id="550" w:author="Matthew Chung" w:date="2019-07-22T23:20:00Z">
        <w:r w:rsidRPr="00187288" w:rsidDel="00461368">
          <w:delText>When assigning gene functions to the genes in cluster 6 (</w:delText>
        </w:r>
        <w:r w:rsidDel="00461368">
          <w:delText>Figure 3</w:delText>
        </w:r>
        <w:r w:rsidRPr="00187288" w:rsidDel="00461368">
          <w:delText>), it was determined that translational processes, Chaperon DnaJ, and ribosomal cell component descriptions were common for the 62 genes in this cluster, as all of these functions had p-values &lt;0.05 and enrichment scores &gt;2 as determined by a Fisher odds ratio test (</w:delText>
        </w:r>
        <w:r w:rsidDel="00461368">
          <w:delText>Additional File 1</w:delText>
        </w:r>
        <w:r w:rsidRPr="00187288" w:rsidDel="00461368">
          <w:delText>)</w:delText>
        </w:r>
      </w:del>
      <w:r w:rsidRPr="00187288">
        <w:t>.</w:t>
      </w:r>
      <w:ins w:id="551" w:author="Matthew Chung" w:date="2019-07-22T23:35:00Z">
        <w:r>
          <w:t xml:space="preserve"> Additionally, we identify another module containing 20 genes that are downregulated in broth and at 24 h in </w:t>
        </w:r>
      </w:ins>
      <w:ins w:id="552" w:author="Matthew Chung" w:date="2019-07-22T23:37:00Z">
        <w:r>
          <w:t xml:space="preserve">tissue </w:t>
        </w:r>
      </w:ins>
      <w:ins w:id="553" w:author="Matthew Chung" w:date="2019-07-22T23:35:00Z">
        <w:r>
          <w:t>culture media</w:t>
        </w:r>
      </w:ins>
      <w:ins w:id="554" w:author="Matthew Chung" w:date="2019-07-22T23:37:00Z">
        <w:r>
          <w:t xml:space="preserve"> alone</w:t>
        </w:r>
      </w:ins>
      <w:ins w:id="555" w:author="Matthew Chung" w:date="2019-07-22T23:35:00Z">
        <w:r>
          <w:t>, but not in co-culture</w:t>
        </w:r>
      </w:ins>
      <w:r w:rsidR="00063910">
        <w:t xml:space="preserve"> (</w:t>
      </w:r>
      <w:r w:rsidR="00063910">
        <w:rPr>
          <w:b/>
          <w:bCs/>
        </w:rPr>
        <w:t xml:space="preserve">Figure 2, </w:t>
      </w:r>
      <w:r w:rsidR="00063910" w:rsidRPr="00063910">
        <w:rPr>
          <w:rFonts w:ascii="Segoe UI Symbol" w:hAnsi="Segoe UI Symbol" w:cs="Segoe UI Emoji"/>
          <w:b/>
          <w:color w:val="8B2323"/>
        </w:rPr>
        <w:t>⬛</w:t>
      </w:r>
      <w:r w:rsidR="00063910">
        <w:t>)</w:t>
      </w:r>
      <w:ins w:id="556" w:author="Matthew Chung" w:date="2019-07-22T23:35:00Z">
        <w:r>
          <w:t xml:space="preserve">. This module is over-represented in genes encoding for </w:t>
        </w:r>
        <w:proofErr w:type="spellStart"/>
        <w:r>
          <w:t>SabA</w:t>
        </w:r>
        <w:proofErr w:type="spellEnd"/>
        <w:r>
          <w:t>, a N-terminal extracellular adhesion domain.</w:t>
        </w:r>
      </w:ins>
      <w:ins w:id="557" w:author="Matthew Chung" w:date="2019-07-22T23:41:00Z">
        <w:r w:rsidR="00AD529B">
          <w:t xml:space="preserve"> </w:t>
        </w:r>
      </w:ins>
      <w:ins w:id="558" w:author="Matthew Chung" w:date="2019-07-22T23:43:00Z">
        <w:r w:rsidR="00AD529B">
          <w:t xml:space="preserve">We also observe a module of 15 genes that appears to be upregulated only in the </w:t>
        </w:r>
        <w:r w:rsidR="00AD529B">
          <w:rPr>
            <w:i/>
            <w:iCs/>
          </w:rPr>
          <w:t>cag</w:t>
        </w:r>
        <w:r w:rsidR="00AD529B">
          <w:t xml:space="preserve">- strain </w:t>
        </w:r>
      </w:ins>
      <w:ins w:id="559" w:author="Matthew Chung" w:date="2019-07-22T23:45:00Z">
        <w:r w:rsidR="00AD529B">
          <w:t xml:space="preserve">at 24 h in tissue culture media only and </w:t>
        </w:r>
      </w:ins>
      <w:ins w:id="560" w:author="Matthew Chung" w:date="2019-07-22T23:43:00Z">
        <w:r w:rsidR="00AD529B">
          <w:t xml:space="preserve">2, 4, and 24 h in co-culture that is over-represented in </w:t>
        </w:r>
      </w:ins>
      <w:ins w:id="561" w:author="Matthew Chung" w:date="2019-07-22T23:44:00Z">
        <w:r w:rsidR="00AD529B">
          <w:t>genes that encode for proteins with structural molecule activity</w:t>
        </w:r>
      </w:ins>
      <w:r w:rsidR="00063910">
        <w:t xml:space="preserve"> (</w:t>
      </w:r>
      <w:r w:rsidR="00063910">
        <w:rPr>
          <w:b/>
          <w:bCs/>
        </w:rPr>
        <w:t xml:space="preserve">Figure 2, </w:t>
      </w:r>
      <w:r w:rsidR="00063910" w:rsidRPr="00063910">
        <w:rPr>
          <w:rFonts w:ascii="Segoe UI Symbol" w:hAnsi="Segoe UI Symbol" w:cs="Segoe UI Emoji"/>
          <w:b/>
          <w:color w:val="8B7D6B"/>
        </w:rPr>
        <w:t>⬛</w:t>
      </w:r>
      <w:r w:rsidR="00063910">
        <w:t>)</w:t>
      </w:r>
      <w:ins w:id="562" w:author="Matthew Chung" w:date="2019-07-22T23:44:00Z">
        <w:r w:rsidR="00AD529B">
          <w:t>.</w:t>
        </w:r>
      </w:ins>
      <w:ins w:id="563" w:author="Matthew Chung" w:date="2019-07-22T23:45:00Z">
        <w:r w:rsidR="00AD529B">
          <w:t xml:space="preserve"> However, the </w:t>
        </w:r>
      </w:ins>
      <w:ins w:id="564" w:author="Matthew Chung" w:date="2019-07-22T23:46:00Z">
        <w:r w:rsidR="00AD529B">
          <w:t xml:space="preserve">incongruence between the </w:t>
        </w:r>
        <w:r w:rsidR="00AD529B">
          <w:rPr>
            <w:i/>
            <w:iCs/>
          </w:rPr>
          <w:t>cag</w:t>
        </w:r>
        <w:r w:rsidR="00AD529B">
          <w:t xml:space="preserve">- strain in tissue culture media alone </w:t>
        </w:r>
      </w:ins>
      <w:ins w:id="565" w:author="Matthew Chung" w:date="2019-07-22T23:47:00Z">
        <w:r w:rsidR="00AD529B">
          <w:t>and co-culture</w:t>
        </w:r>
      </w:ins>
      <w:ins w:id="566" w:author="Matthew Chung" w:date="2019-07-22T23:45:00Z">
        <w:r w:rsidR="00AD529B">
          <w:t xml:space="preserve"> makes it unclear whet</w:t>
        </w:r>
      </w:ins>
      <w:ins w:id="567" w:author="Matthew Chung" w:date="2019-07-22T23:46:00Z">
        <w:r w:rsidR="00AD529B">
          <w:t xml:space="preserve">her this set of genes is truly specific to the </w:t>
        </w:r>
        <w:r w:rsidR="00AD529B">
          <w:rPr>
            <w:i/>
            <w:iCs/>
          </w:rPr>
          <w:t>cag</w:t>
        </w:r>
        <w:r w:rsidR="00AD529B">
          <w:t>- strain or an artifact of the WGCNA clustering method.</w:t>
        </w:r>
      </w:ins>
    </w:p>
    <w:p w14:paraId="7E5B5ADB" w14:textId="1EF49FE6" w:rsidR="00073784" w:rsidRPr="004414F7" w:rsidRDefault="00063910" w:rsidP="00C90BA5">
      <w:pPr>
        <w:spacing w:before="240"/>
      </w:pPr>
      <w:del w:id="568" w:author="Matthew Chung" w:date="2019-10-14T22:29:00Z">
        <w:r w:rsidDel="00DE48BC">
          <w:delText xml:space="preserve"> (</w:delText>
        </w:r>
        <w:r w:rsidDel="00DE48BC">
          <w:rPr>
            <w:b/>
            <w:bCs/>
          </w:rPr>
          <w:delText xml:space="preserve">Figure 2, </w:delText>
        </w:r>
        <w:r w:rsidRPr="00063910" w:rsidDel="00DE48BC">
          <w:rPr>
            <w:rFonts w:ascii="Segoe UI Symbol" w:hAnsi="Segoe UI Symbol" w:cs="Segoe UI Emoji"/>
            <w:b/>
            <w:color w:val="006400"/>
          </w:rPr>
          <w:delText>⬛</w:delText>
        </w:r>
        <w:r w:rsidDel="00DE48BC">
          <w:delText>)</w:delText>
        </w:r>
      </w:del>
      <w:del w:id="569" w:author="Matthew Chung" w:date="2019-07-22T23:47:00Z">
        <w:r w:rsidR="00073784" w:rsidDel="00AD529B">
          <w:delText>Clusters 8 and 10 showed differences in expression between the strains cultured in broth or tissue culture media alone when compared to the strains cultured with the N87 cells (</w:delText>
        </w:r>
        <w:r w:rsidR="00867983" w:rsidDel="00AD529B">
          <w:delText>Supplemental Figure 3</w:delText>
        </w:r>
        <w:r w:rsidR="00073784" w:rsidRPr="00C23180" w:rsidDel="00AD529B">
          <w:delText xml:space="preserve">, </w:delText>
        </w:r>
        <w:r w:rsidR="00867983" w:rsidDel="00AD529B">
          <w:delText>Figure 2</w:delText>
        </w:r>
        <w:r w:rsidR="00073784" w:rsidDel="00AD529B">
          <w:delText>). The genes in cluster 8 that are induced in the broth or media samples and repressed in the co-culture samples had biological processes of response to antibiotics, menaquinone biosynthetic processes, and protein glycosylation (</w:delText>
        </w:r>
        <w:r w:rsidR="00867983" w:rsidDel="00AD529B">
          <w:delText>Additional File 1</w:delText>
        </w:r>
        <w:r w:rsidR="00073784" w:rsidRPr="00C23180" w:rsidDel="00AD529B">
          <w:delText xml:space="preserve">). </w:delText>
        </w:r>
        <w:r w:rsidR="00073784" w:rsidRPr="00C23180" w:rsidDel="00AD529B">
          <w:rPr>
            <w:i/>
          </w:rPr>
          <w:delText xml:space="preserve">H. pylori </w:delText>
        </w:r>
        <w:r w:rsidR="00073784" w:rsidRPr="00C23180" w:rsidDel="00AD529B">
          <w:delText>strains were grown with vancomycin in the liquid broth, which likely caused the observed induction of antibiotic resistance genes in broth samples. Unfortunately, the genes in cluster 8 are largely ribosomal proteins or hypothetical proteins (</w:delText>
        </w:r>
        <w:r w:rsidR="00867983" w:rsidDel="00AD529B">
          <w:delText>Additional File 2</w:delText>
        </w:r>
        <w:r w:rsidR="00073784" w:rsidRPr="00C23180" w:rsidDel="00AD529B">
          <w:delText xml:space="preserve">). </w:delText>
        </w:r>
      </w:del>
      <w:del w:id="570" w:author="Matthew Chung" w:date="2019-07-22T23:54:00Z">
        <w:r w:rsidR="00073784" w:rsidRPr="00C23180" w:rsidDel="00DA31D1">
          <w:delText>However</w:delText>
        </w:r>
      </w:del>
      <w:del w:id="571" w:author="Matthew Chung" w:date="2019-10-14T22:29:00Z">
        <w:r w:rsidR="00073784" w:rsidRPr="00C23180" w:rsidDel="00DE48BC">
          <w:delText xml:space="preserve">, </w:delText>
        </w:r>
      </w:del>
      <w:del w:id="572" w:author="Matthew Chung" w:date="2019-07-22T23:54:00Z">
        <w:r w:rsidR="00073784" w:rsidRPr="00C23180" w:rsidDel="00DA31D1">
          <w:delText>some genes are predicted to be</w:delText>
        </w:r>
      </w:del>
      <w:del w:id="573" w:author="Matthew Chung" w:date="2019-10-14T22:29:00Z">
        <w:r w:rsidR="00073784" w:rsidRPr="00C23180" w:rsidDel="00DE48BC">
          <w:delText xml:space="preserve"> outer membrane proteins (HP0726, HP1055, HP1327, HP1467) and a virulence factor (HP1407)</w:delText>
        </w:r>
      </w:del>
      <w:del w:id="574" w:author="Matthew Chung" w:date="2019-07-22T23:54:00Z">
        <w:r w:rsidR="00073784" w:rsidRPr="00C23180" w:rsidDel="00DA31D1">
          <w:delText xml:space="preserve"> (</w:delText>
        </w:r>
        <w:r w:rsidR="00867983" w:rsidDel="00DA31D1">
          <w:delText>Additional File 2</w:delText>
        </w:r>
        <w:r w:rsidR="00073784" w:rsidRPr="00C23180" w:rsidDel="00DA31D1">
          <w:delText>)</w:delText>
        </w:r>
      </w:del>
      <w:del w:id="575" w:author="Matthew Chung" w:date="2019-10-14T22:29:00Z">
        <w:r w:rsidR="00073784" w:rsidRPr="00C23180" w:rsidDel="00DE48BC">
          <w:delText xml:space="preserve">. In </w:delText>
        </w:r>
      </w:del>
      <w:moveToRangeStart w:id="576" w:author="Matthew Chung" w:date="2019-07-23T00:09:00Z" w:name="move14732956"/>
      <w:moveTo w:id="577" w:author="Matthew Chung" w:date="2019-07-23T00:09:00Z">
        <w:del w:id="578" w:author="Matthew Chung" w:date="2019-10-14T22:29:00Z">
          <w:r w:rsidR="00A91EBB" w:rsidDel="00DE48BC">
            <w:delText>The</w:delText>
          </w:r>
          <w:r w:rsidR="00A91EBB" w:rsidRPr="00712EE2" w:rsidDel="00DE48BC">
            <w:rPr>
              <w:i/>
            </w:rPr>
            <w:delText xml:space="preserve"> </w:delText>
          </w:r>
          <w:r w:rsidR="00A91EBB" w:rsidDel="00DE48BC">
            <w:rPr>
              <w:i/>
            </w:rPr>
            <w:delText xml:space="preserve">oipA </w:delText>
          </w:r>
          <w:r w:rsidR="00A91EBB" w:rsidDel="00DE48BC">
            <w:delText xml:space="preserve">gene encodes an outer membrane protein and is a virulence factor associated with enhanced inflammation and IL-8 production </w:delText>
          </w:r>
          <w:r w:rsidR="00A91EBB" w:rsidDel="00DE48BC">
            <w:fldChar w:fldCharType="begin"/>
          </w:r>
          <w:r w:rsidR="00A91EBB" w:rsidDel="00DE48BC">
            <w:del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delInstrText>
          </w:r>
          <w:r w:rsidR="00A91EBB" w:rsidDel="00DE48BC">
            <w:fldChar w:fldCharType="separate"/>
          </w:r>
          <w:r w:rsidR="00A91EBB" w:rsidDel="00DE48BC">
            <w:rPr>
              <w:noProof/>
            </w:rPr>
            <w:delText>(39)</w:delText>
          </w:r>
          <w:r w:rsidR="00A91EBB" w:rsidDel="00DE48BC">
            <w:fldChar w:fldCharType="end"/>
          </w:r>
          <w:r w:rsidR="00A91EBB" w:rsidDel="00DE48BC">
            <w:delText>.</w:delText>
          </w:r>
        </w:del>
      </w:moveTo>
      <w:moveToRangeEnd w:id="576"/>
      <w:ins w:id="579" w:author="Matthew Chung" w:date="2019-07-23T00:10:00Z">
        <w:r w:rsidR="00A91EBB">
          <w:t xml:space="preserve">We also find </w:t>
        </w:r>
      </w:ins>
      <w:del w:id="580" w:author="Matthew Chung" w:date="2019-07-23T00:09:00Z">
        <w:r w:rsidR="00073784" w:rsidRPr="00C23180" w:rsidDel="00A91EBB">
          <w:delText>cluster 10, the opposite trend is observed, where the 177 genes in this cluster were repressed in the broth or tissue culture samples and induced in the samples in co-culture (</w:delText>
        </w:r>
        <w:r w:rsidR="00867983" w:rsidDel="00A91EBB">
          <w:delText>Supplemental Figure 3</w:delText>
        </w:r>
        <w:r w:rsidR="00073784" w:rsidRPr="00C23180" w:rsidDel="00A91EBB">
          <w:delText xml:space="preserve">, </w:delText>
        </w:r>
        <w:r w:rsidR="00867983" w:rsidDel="00A91EBB">
          <w:delText>Figure 2</w:delText>
        </w:r>
        <w:r w:rsidR="00073784" w:rsidRPr="00C23180" w:rsidDel="00A91EBB">
          <w:delText>). These cluster 10 genes had biological process assignments of translation and bacterial-type flagellum-</w:delText>
        </w:r>
        <w:r w:rsidR="00073784" w:rsidDel="00A91EBB">
          <w:delText xml:space="preserve"> </w:delText>
        </w:r>
        <w:r w:rsidR="00073784" w:rsidRPr="00C23180" w:rsidDel="00A91EBB">
          <w:delText>dependent cell motility (</w:delText>
        </w:r>
        <w:r w:rsidR="00867983" w:rsidDel="00A91EBB">
          <w:delText>Additional File 1</w:delText>
        </w:r>
        <w:r w:rsidR="00073784" w:rsidRPr="00C23180" w:rsidDel="00A91EBB">
          <w:delText xml:space="preserve">) and the </w:delText>
        </w:r>
        <w:r w:rsidR="00073784" w:rsidRPr="00C23180" w:rsidDel="00A91EBB">
          <w:rPr>
            <w:i/>
          </w:rPr>
          <w:delText xml:space="preserve">ureE </w:delText>
        </w:r>
        <w:r w:rsidR="00073784" w:rsidRPr="00C23180" w:rsidDel="00A91EBB">
          <w:delText>and</w:delText>
        </w:r>
        <w:r w:rsidR="00073784" w:rsidRPr="00C23180" w:rsidDel="00A91EBB">
          <w:rPr>
            <w:i/>
          </w:rPr>
          <w:delText xml:space="preserve"> oipA </w:delText>
        </w:r>
        <w:r w:rsidR="00073784" w:rsidRPr="00C23180" w:rsidDel="00A91EBB">
          <w:delText>genes were included in this cluster (</w:delText>
        </w:r>
        <w:r w:rsidR="00867983" w:rsidDel="00A91EBB">
          <w:delText>Additional File 2</w:delText>
        </w:r>
        <w:r w:rsidR="00073784" w:rsidDel="00A91EBB">
          <w:delText xml:space="preserve">). </w:delText>
        </w:r>
      </w:del>
      <w:moveFromRangeStart w:id="581" w:author="Matthew Chung" w:date="2019-07-23T00:09:00Z" w:name="move14732956"/>
      <w:moveFrom w:id="582" w:author="Matthew Chung" w:date="2019-07-23T00:09:00Z">
        <w:r w:rsidR="00073784" w:rsidDel="00A91EBB">
          <w:t>The</w:t>
        </w:r>
        <w:r w:rsidR="00073784" w:rsidRPr="00712EE2" w:rsidDel="00A91EBB">
          <w:rPr>
            <w:i/>
          </w:rPr>
          <w:t xml:space="preserve"> </w:t>
        </w:r>
        <w:r w:rsidR="00073784" w:rsidDel="00A91EBB">
          <w:rPr>
            <w:i/>
          </w:rPr>
          <w:t xml:space="preserve">oipA </w:t>
        </w:r>
        <w:r w:rsidR="00073784" w:rsidDel="00A91EBB">
          <w:t xml:space="preserve">gene encodes an outer membrane protein and is a virulence factor associated with enhanced inflammation and IL-8 production </w:t>
        </w:r>
        <w:r w:rsidR="00073784" w:rsidDel="00A91EBB">
          <w:fldChar w:fldCharType="begin"/>
        </w:r>
        <w:r w:rsidR="008C1CAD" w:rsidDel="00A91EBB">
          <w: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instrText>
        </w:r>
        <w:r w:rsidR="00073784" w:rsidDel="00A91EBB">
          <w:fldChar w:fldCharType="separate"/>
        </w:r>
        <w:r w:rsidR="008C1CAD" w:rsidDel="00A91EBB">
          <w:rPr>
            <w:noProof/>
          </w:rPr>
          <w:t>(39)</w:t>
        </w:r>
        <w:r w:rsidR="00073784" w:rsidDel="00A91EBB">
          <w:fldChar w:fldCharType="end"/>
        </w:r>
        <w:r w:rsidR="00073784" w:rsidDel="00A91EBB">
          <w:t xml:space="preserve">. </w:t>
        </w:r>
      </w:moveFrom>
      <w:moveFromRangeEnd w:id="581"/>
      <w:del w:id="583" w:author="Matthew Chung" w:date="2019-07-23T00:10:00Z">
        <w:r w:rsidR="00073784" w:rsidDel="00A91EBB">
          <w:delText>T</w:delText>
        </w:r>
      </w:del>
      <w:ins w:id="584" w:author="Matthew Chung" w:date="2019-07-23T00:10:00Z">
        <w:r w:rsidR="00A91EBB">
          <w:t>t</w:t>
        </w:r>
      </w:ins>
      <w:r w:rsidR="00073784">
        <w:t xml:space="preserve">he </w:t>
      </w:r>
      <w:proofErr w:type="spellStart"/>
      <w:r w:rsidR="00073784">
        <w:rPr>
          <w:i/>
        </w:rPr>
        <w:t>ureE</w:t>
      </w:r>
      <w:proofErr w:type="spellEnd"/>
      <w:r w:rsidR="00073784">
        <w:t xml:space="preserve"> gene</w:t>
      </w:r>
      <w:ins w:id="585" w:author="Matthew Chung" w:date="2019-07-23T00:10:00Z">
        <w:r w:rsidR="00A91EBB">
          <w:t xml:space="preserve"> to be </w:t>
        </w:r>
      </w:ins>
      <w:ins w:id="586" w:author="Matthew Chung" w:date="2019-07-23T00:11:00Z">
        <w:r w:rsidR="00A91EBB">
          <w:t>relatively upregulated only in co-culture at 2, 4, and 24 h</w:t>
        </w:r>
      </w:ins>
      <w:r>
        <w:t xml:space="preserve"> (</w:t>
      </w:r>
      <w:r>
        <w:rPr>
          <w:b/>
          <w:bCs/>
        </w:rPr>
        <w:t xml:space="preserve">Figure 2, </w:t>
      </w:r>
      <w:r w:rsidRPr="00063910">
        <w:rPr>
          <w:rFonts w:ascii="Segoe UI Symbol" w:hAnsi="Segoe UI Symbol" w:cs="Segoe UI Emoji"/>
          <w:b/>
          <w:color w:val="8B0000"/>
        </w:rPr>
        <w:t>⬛</w:t>
      </w:r>
      <w:r>
        <w:t>)</w:t>
      </w:r>
      <w:ins w:id="587" w:author="Matthew Chung" w:date="2019-07-23T00:11:00Z">
        <w:r w:rsidR="00A91EBB">
          <w:t xml:space="preserve">. The </w:t>
        </w:r>
        <w:proofErr w:type="spellStart"/>
        <w:r w:rsidR="00A91EBB">
          <w:rPr>
            <w:i/>
            <w:iCs/>
          </w:rPr>
          <w:t>ureE</w:t>
        </w:r>
        <w:proofErr w:type="spellEnd"/>
        <w:r w:rsidR="00A91EBB">
          <w:rPr>
            <w:i/>
            <w:iCs/>
          </w:rPr>
          <w:t xml:space="preserve"> </w:t>
        </w:r>
        <w:r w:rsidR="00A91EBB">
          <w:t xml:space="preserve">gene </w:t>
        </w:r>
      </w:ins>
      <w:r w:rsidR="00073784">
        <w:t xml:space="preserve">encodes a urease accessory protein that contributes to nickel sequestration and is required for urease production </w:t>
      </w:r>
      <w:r w:rsidR="00073784">
        <w:fldChar w:fldCharType="begin"/>
      </w:r>
      <w:r w:rsidR="008C1CAD">
        <w:instrText xml:space="preserve"> ADDIN EN.CITE &lt;EndNote&gt;&lt;Cite&gt;&lt;Author&gt;Benoit&lt;/Author&gt;&lt;Year&gt;2003&lt;/Year&gt;&lt;RecNum&gt;743&lt;/RecNum&gt;&lt;DisplayText&gt;(44)&lt;/DisplayText&gt;&lt;record&gt;&lt;rec-number&gt;743&lt;/rec-number&gt;&lt;foreign-keys&gt;&lt;key app="EN" db-id="ezfxded98rwspxefrtj5z2avrdzpsrwr5rra" timestamp="1489807931"&gt;743&lt;/key&gt;&lt;/foreign-keys&gt;&lt;ref-type name="Journal Article"&gt;17&lt;/ref-type&gt;&lt;contributors&gt;&lt;authors&gt;&lt;author&gt;Benoit, Stéphane&lt;/author&gt;&lt;author&gt;Maier, Robert J.&lt;/author&gt;&lt;/authors&gt;&lt;/contributors&gt;&lt;titles&gt;&lt;title&gt;Dependence of Helicobacter pylori Urease Activity on the Nickel-Sequestering Ability of the UreE Accessory Protein&lt;/title&gt;&lt;secondary-title&gt;Journal of Bacteriology&lt;/secondary-title&gt;&lt;/titles&gt;&lt;periodical&gt;&lt;full-title&gt;J Bacteriol&lt;/full-title&gt;&lt;abbr-1&gt;Journal of bacteriology&lt;/abbr-1&gt;&lt;/periodical&gt;&lt;pages&gt;4787-4795&lt;/pages&gt;&lt;volume&gt;185&lt;/volume&gt;&lt;number&gt;16&lt;/number&gt;&lt;dates&gt;&lt;year&gt;2003&lt;/year&gt;&lt;pub-dates&gt;&lt;date&gt;August 15, 2003&lt;/date&gt;&lt;/pub-dates&gt;&lt;/dates&gt;&lt;urls&gt;&lt;related-urls&gt;&lt;url&gt;http://jb.asm.org/content/185/16/4787.abstract&lt;/url&gt;&lt;/related-urls&gt;&lt;/urls&gt;&lt;electronic-resource-num&gt;10.1128/jb.185.16.4787-4795.2003&lt;/electronic-resource-num&gt;&lt;/record&gt;&lt;/Cite&gt;&lt;/EndNote&gt;</w:instrText>
      </w:r>
      <w:r w:rsidR="00073784">
        <w:fldChar w:fldCharType="separate"/>
      </w:r>
      <w:r w:rsidR="008C1CAD">
        <w:rPr>
          <w:noProof/>
        </w:rPr>
        <w:t>(44)</w:t>
      </w:r>
      <w:r w:rsidR="00073784">
        <w:fldChar w:fldCharType="end"/>
      </w:r>
      <w:r w:rsidR="00073784">
        <w:t xml:space="preserve">. Urease is essential for </w:t>
      </w:r>
      <w:r w:rsidR="00073784">
        <w:rPr>
          <w:i/>
        </w:rPr>
        <w:t xml:space="preserve">H. pylori </w:t>
      </w:r>
      <w:r w:rsidR="00073784">
        <w:t xml:space="preserve">colonization as it converts urea to ammonia and neutralizes the stomach acidity </w:t>
      </w:r>
      <w:r w:rsidR="00073784">
        <w:lastRenderedPageBreak/>
        <w:fldChar w:fldCharType="begin"/>
      </w:r>
      <w:r w:rsidR="008C1CAD">
        <w:instrText xml:space="preserve"> ADDIN EN.CITE &lt;EndNote&gt;&lt;Cite&gt;&lt;Author&gt;Evans&lt;/Author&gt;&lt;Year&gt;1991&lt;/Year&gt;&lt;RecNum&gt;746&lt;/RecNum&gt;&lt;DisplayText&gt;(45)&lt;/DisplayText&gt;&lt;record&gt;&lt;rec-number&gt;746&lt;/rec-number&gt;&lt;foreign-keys&gt;&lt;key app="EN" db-id="ezfxded98rwspxefrtj5z2avrdzpsrwr5rra" timestamp="1489809394"&gt;746&lt;/key&gt;&lt;/foreign-keys&gt;&lt;ref-type name="Journal Article"&gt;17&lt;/ref-type&gt;&lt;contributors&gt;&lt;authors&gt;&lt;author&gt;Evans, D. J., Jr.&lt;/author&gt;&lt;author&gt;Evans, D. G.&lt;/author&gt;&lt;author&gt;Kirkpatrick, S. S.&lt;/author&gt;&lt;author&gt;Graham, D. Y.&lt;/author&gt;&lt;/authors&gt;&lt;/contributors&gt;&lt;auth-address&gt;Department of Medicine, Baylor College of Medicine, Houston, Texas.&lt;/auth-address&gt;&lt;titles&gt;&lt;title&gt;Characterization of the Helicobacter pylori urease and purification of its subunits&lt;/title&gt;&lt;secondary-title&gt;Microb Pathog&lt;/secondary-title&gt;&lt;alt-title&gt;Microbial pathogenesis&lt;/alt-title&gt;&lt;/titles&gt;&lt;periodical&gt;&lt;full-title&gt;Microb Pathog&lt;/full-title&gt;&lt;abbr-1&gt;Microbial pathogenesis&lt;/abbr-1&gt;&lt;/periodical&gt;&lt;alt-periodical&gt;&lt;full-title&gt;Microb Pathog&lt;/full-title&gt;&lt;abbr-1&gt;Microbial pathogenesis&lt;/abbr-1&gt;&lt;/alt-periodical&gt;&lt;pages&gt;15-26&lt;/pages&gt;&lt;volume&gt;10&lt;/volume&gt;&lt;number&gt;1&lt;/number&gt;&lt;edition&gt;1991/01/11&lt;/edition&gt;&lt;keywords&gt;&lt;keyword&gt;Amino Acid Sequence&lt;/keyword&gt;&lt;keyword&gt;Chromatography&lt;/keyword&gt;&lt;keyword&gt;Fabaceae/enzymology&lt;/keyword&gt;&lt;keyword&gt;Helicobacter pylori/*enzymology&lt;/keyword&gt;&lt;keyword&gt;Hydrogen-Ion Concentration&lt;/keyword&gt;&lt;keyword&gt;Isoelectric Point&lt;/keyword&gt;&lt;keyword&gt;Kinetics&lt;/keyword&gt;&lt;keyword&gt;Klebsiella pneumoniae/enzymology&lt;/keyword&gt;&lt;keyword&gt;Macromolecular Substances&lt;/keyword&gt;&lt;keyword&gt;Molecular Sequence Data&lt;/keyword&gt;&lt;keyword&gt;Nickel/analysis&lt;/keyword&gt;&lt;keyword&gt;Plants, Medicinal&lt;/keyword&gt;&lt;keyword&gt;Proteus mirabilis/enzymology&lt;/keyword&gt;&lt;keyword&gt;Urease/chemistry/*isolation &amp;amp; purification/metabolism&lt;/keyword&gt;&lt;/keywords&gt;&lt;dates&gt;&lt;year&gt;1991&lt;/year&gt;&lt;pub-dates&gt;&lt;date&gt;Jan&lt;/date&gt;&lt;/pub-dates&gt;&lt;/dates&gt;&lt;isbn&gt;0882-4010 (Print)&amp;#xD;0882-4010&lt;/isbn&gt;&lt;accession-num&gt;1857197&lt;/accession-num&gt;&lt;urls&gt;&lt;/urls&gt;&lt;remote-database-provider&gt;NLM&lt;/remote-database-provider&gt;&lt;language&gt;eng&lt;/language&gt;&lt;/record&gt;&lt;/Cite&gt;&lt;/EndNote&gt;</w:instrText>
      </w:r>
      <w:r w:rsidR="00073784">
        <w:fldChar w:fldCharType="separate"/>
      </w:r>
      <w:r w:rsidR="008C1CAD">
        <w:rPr>
          <w:noProof/>
        </w:rPr>
        <w:t>(45)</w:t>
      </w:r>
      <w:r w:rsidR="00073784">
        <w:fldChar w:fldCharType="end"/>
      </w:r>
      <w:r w:rsidR="00073784">
        <w:t xml:space="preserve">. While </w:t>
      </w:r>
      <w:proofErr w:type="spellStart"/>
      <w:r w:rsidR="00073784">
        <w:rPr>
          <w:i/>
        </w:rPr>
        <w:t>ureE</w:t>
      </w:r>
      <w:proofErr w:type="spellEnd"/>
      <w:r w:rsidR="00073784">
        <w:t xml:space="preserve"> was detected in this cluster, other urease genes were not. This is particularly noteworthy as all urease</w:t>
      </w:r>
      <w:r w:rsidR="00073784" w:rsidRPr="003A6FBA">
        <w:t xml:space="preserve"> </w:t>
      </w:r>
      <w:r w:rsidR="00073784">
        <w:t>accessory proteins (</w:t>
      </w:r>
      <w:proofErr w:type="spellStart"/>
      <w:r w:rsidR="00073784">
        <w:t>UreIEFGH</w:t>
      </w:r>
      <w:proofErr w:type="spellEnd"/>
      <w:r w:rsidR="00073784">
        <w:t xml:space="preserve">) are encoded in an operon, transcribed, and then cleaved into separate mRNA </w:t>
      </w:r>
      <w:r w:rsidR="00073784">
        <w:fldChar w:fldCharType="begin"/>
      </w:r>
      <w:r w:rsidR="008C1CAD">
        <w:instrText xml:space="preserve"> ADDIN EN.CITE &lt;EndNote&gt;&lt;Cite&gt;&lt;Author&gt;Akada&lt;/Author&gt;&lt;Year&gt;2000&lt;/Year&gt;&lt;RecNum&gt;766&lt;/RecNum&gt;&lt;DisplayText&gt;(46)&lt;/DisplayText&gt;&lt;record&gt;&lt;rec-number&gt;766&lt;/rec-number&gt;&lt;foreign-keys&gt;&lt;key app="EN" db-id="ezfxded98rwspxefrtj5z2avrdzpsrwr5rra" timestamp="1490154663"&gt;766&lt;/key&gt;&lt;/foreign-keys&gt;&lt;ref-type name="Journal Article"&gt;17&lt;/ref-type&gt;&lt;contributors&gt;&lt;authors&gt;&lt;author&gt;Akada, J. K.&lt;/author&gt;&lt;author&gt;Shirai, M.&lt;/author&gt;&lt;author&gt;Takeuchi, H.&lt;/author&gt;&lt;author&gt;Tsuda, M.&lt;/author&gt;&lt;author&gt;Nakazawa, T.&lt;/author&gt;&lt;/authors&gt;&lt;/contributors&gt;&lt;auth-address&gt;Department of Microbiology, Yamaguchi University School of Medicine, Ube, Yamaguchi 755-8505, Japan.&lt;/auth-address&gt;&lt;titles&gt;&lt;title&gt;Identification of the urease operon in Helicobacter pylori and its control by mRNA decay in response to pH&lt;/title&gt;&lt;secondary-title&gt;Mol Microbiol&lt;/secondary-title&gt;&lt;alt-title&gt;Molecular microbiology&lt;/alt-title&gt;&lt;/titles&gt;&lt;alt-periodical&gt;&lt;full-title&gt;Molecular Microbiology&lt;/full-title&gt;&lt;/alt-periodical&gt;&lt;pages&gt;1071-84&lt;/pages&gt;&lt;volume&gt;36&lt;/volume&gt;&lt;number&gt;5&lt;/number&gt;&lt;edition&gt;2000/06/09&lt;/edition&gt;&lt;keywords&gt;&lt;keyword&gt;Amino Acid Sequence&lt;/keyword&gt;&lt;keyword&gt;Apoenzymes/metabolism&lt;/keyword&gt;&lt;keyword&gt;Bacterial Proteins/genetics&lt;/keyword&gt;&lt;keyword&gt;Base Sequence&lt;/keyword&gt;&lt;keyword&gt;Carrier Proteins/genetics&lt;/keyword&gt;&lt;keyword&gt;Chromosome Mapping&lt;/keyword&gt;&lt;keyword&gt;DNA, Bacterial&lt;/keyword&gt;&lt;keyword&gt;Helicobacter pylori/*enzymology/genetics/growth &amp;amp; development&lt;/keyword&gt;&lt;keyword&gt;Hydrogen-Ion Concentration&lt;/keyword&gt;&lt;keyword&gt;Molecular Sequence Data&lt;/keyword&gt;&lt;keyword&gt;Mutagenesis&lt;/keyword&gt;&lt;keyword&gt;*Operon&lt;/keyword&gt;&lt;keyword&gt;RNA, Bacterial/*metabolism&lt;/keyword&gt;&lt;keyword&gt;RNA, Messenger/*metabolism&lt;/keyword&gt;&lt;keyword&gt;RNA-Directed DNA Polymerase&lt;/keyword&gt;&lt;keyword&gt;Transcription, Genetic&lt;/keyword&gt;&lt;keyword&gt;Urease/*genetics/metabolism&lt;/keyword&gt;&lt;/keywords&gt;&lt;dates&gt;&lt;year&gt;2000&lt;/year&gt;&lt;pub-dates&gt;&lt;date&gt;Jun&lt;/date&gt;&lt;/pub-dates&gt;&lt;/dates&gt;&lt;isbn&gt;0950-382X (Print)&amp;#xD;0950-382x&lt;/isbn&gt;&lt;accession-num&gt;10844692&lt;/accession-num&gt;&lt;urls&gt;&lt;/urls&gt;&lt;remote-database-provider&gt;NLM&lt;/remote-database-provider&gt;&lt;language&gt;eng&lt;/language&gt;&lt;/record&gt;&lt;/Cite&gt;&lt;/EndNote&gt;</w:instrText>
      </w:r>
      <w:r w:rsidR="00073784">
        <w:fldChar w:fldCharType="separate"/>
      </w:r>
      <w:r w:rsidR="008C1CAD">
        <w:rPr>
          <w:noProof/>
        </w:rPr>
        <w:t>(46)</w:t>
      </w:r>
      <w:r w:rsidR="00073784">
        <w:fldChar w:fldCharType="end"/>
      </w:r>
      <w:r w:rsidR="00073784">
        <w:t xml:space="preserve">. </w:t>
      </w:r>
      <w:del w:id="588" w:author="Matthew Chung" w:date="2019-07-23T00:13:00Z">
        <w:r w:rsidR="00073784" w:rsidDel="00A91EBB">
          <w:delText xml:space="preserve">UreE forms a complex with UreG </w:delText>
        </w:r>
        <w:r w:rsidR="00073784" w:rsidDel="00A91EBB">
          <w:fldChar w:fldCharType="begin">
            <w:fldData xml:space="preserve">PEVuZE5vdGU+PENpdGU+PEF1dGhvcj5CZWxsdWNjaTwvQXV0aG9yPjxZZWFyPjIwMDk8L1llYXI+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b2xvZ2ljYWwgY2hlbWlzdHJ5PC9hYmJyLTE+PC9hbHQtcGVyaW9kaWNhbD48cGFnZXM+MTI0NzQt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</w:fldData>
          </w:fldChar>
        </w:r>
        <w:r w:rsidR="008C1CAD" w:rsidDel="00A91EBB">
          <w:delInstrText xml:space="preserve"> ADDIN EN.CITE </w:delInstrText>
        </w:r>
        <w:r w:rsidR="008C1CAD" w:rsidDel="00A91EBB">
          <w:fldChar w:fldCharType="begin">
            <w:fldData xml:space="preserve">PEVuZE5vdGU+PENpdGU+PEF1dGhvcj5CZWxsdWNjaTwvQXV0aG9yPjxZZWFyPjIwMDk8L1llYXI+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b2xvZ2ljYWwgY2hlbWlzdHJ5PC9hYmJyLTE+PC9hbHQtcGVyaW9kaWNhbD48cGFnZXM+MTI0NzQt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</w:fldData>
          </w:fldChar>
        </w:r>
        <w:r w:rsidR="008C1CAD" w:rsidDel="00A91EBB">
          <w:delInstrText xml:space="preserve"> ADDIN EN.CITE.DATA </w:delInstrText>
        </w:r>
        <w:r w:rsidR="008C1CAD" w:rsidDel="00A91EBB">
          <w:fldChar w:fldCharType="end"/>
        </w:r>
        <w:r w:rsidR="00073784" w:rsidDel="00A91EBB">
          <w:fldChar w:fldCharType="separate"/>
        </w:r>
        <w:r w:rsidR="008C1CAD" w:rsidDel="00A91EBB">
          <w:rPr>
            <w:noProof/>
          </w:rPr>
          <w:delText>(47, 48)</w:delText>
        </w:r>
        <w:r w:rsidR="00073784" w:rsidDel="00A91EBB">
          <w:fldChar w:fldCharType="end"/>
        </w:r>
        <w:r w:rsidR="00073784" w:rsidDel="00A91EBB">
          <w:delText xml:space="preserve">, but </w:delText>
        </w:r>
        <w:r w:rsidR="00073784" w:rsidRPr="00D51685" w:rsidDel="00A91EBB">
          <w:rPr>
            <w:i/>
          </w:rPr>
          <w:delText>ureG</w:delText>
        </w:r>
        <w:r w:rsidR="00073784" w:rsidDel="00A91EBB">
          <w:delText xml:space="preserve"> along with </w:delText>
        </w:r>
        <w:r w:rsidR="00073784" w:rsidRPr="00D51685" w:rsidDel="00A91EBB">
          <w:rPr>
            <w:i/>
          </w:rPr>
          <w:delText>ureF</w:delText>
        </w:r>
        <w:r w:rsidR="00073784" w:rsidDel="00A91EBB">
          <w:delText xml:space="preserve"> and </w:delText>
        </w:r>
        <w:r w:rsidR="00073784" w:rsidRPr="00D51685" w:rsidDel="00A91EBB">
          <w:rPr>
            <w:i/>
          </w:rPr>
          <w:delText>ureI</w:delText>
        </w:r>
        <w:r w:rsidR="00073784" w:rsidDel="00A91EBB">
          <w:delText xml:space="preserve"> were identified in cluster 3 and </w:delText>
        </w:r>
        <w:r w:rsidR="00073784" w:rsidRPr="00D51685" w:rsidDel="00A91EBB">
          <w:rPr>
            <w:i/>
          </w:rPr>
          <w:delText>ureD</w:delText>
        </w:r>
        <w:r w:rsidR="00073784" w:rsidDel="00A91EBB">
          <w:delText xml:space="preserve"> was identified in cluster 4 (</w:delText>
        </w:r>
        <w:r w:rsidR="00867983" w:rsidDel="00A91EBB">
          <w:delText>Additional File 2</w:delText>
        </w:r>
        <w:r w:rsidR="00073784" w:rsidRPr="00C23180" w:rsidDel="00A91EBB">
          <w:delText xml:space="preserve">). The </w:delText>
        </w:r>
        <w:r w:rsidR="00073784" w:rsidRPr="00C23180" w:rsidDel="00A91EBB">
          <w:rPr>
            <w:i/>
          </w:rPr>
          <w:delText>ureA</w:delText>
        </w:r>
        <w:r w:rsidR="00073784" w:rsidRPr="00C23180" w:rsidDel="00A91EBB">
          <w:delText xml:space="preserve"> and </w:delText>
        </w:r>
        <w:r w:rsidR="00073784" w:rsidRPr="00C23180" w:rsidDel="00A91EBB">
          <w:rPr>
            <w:i/>
          </w:rPr>
          <w:delText>ureB</w:delText>
        </w:r>
        <w:r w:rsidR="00073784" w:rsidRPr="00C23180" w:rsidDel="00A91EBB">
          <w:delText xml:space="preserve"> genes are encoded in their own operon </w:delText>
        </w:r>
        <w:r w:rsidR="00073784" w:rsidRPr="00C23180" w:rsidDel="00A91EBB">
          <w:fldChar w:fldCharType="begin"/>
        </w:r>
        <w:r w:rsidR="008C1CAD" w:rsidDel="00A91EBB">
          <w:delInstrText xml:space="preserve"> ADDIN EN.CITE &lt;EndNote&gt;&lt;Cite&gt;&lt;Author&gt;Akada&lt;/Author&gt;&lt;Year&gt;2000&lt;/Year&gt;&lt;RecNum&gt;766&lt;/RecNum&gt;&lt;DisplayText&gt;(46)&lt;/DisplayText&gt;&lt;record&gt;&lt;rec-number&gt;766&lt;/rec-number&gt;&lt;foreign-keys&gt;&lt;key app="EN" db-id="ezfxded98rwspxefrtj5z2avrdzpsrwr5rra" timestamp="1490154663"&gt;766&lt;/key&gt;&lt;/foreign-keys&gt;&lt;ref-type name="Journal Article"&gt;17&lt;/ref-type&gt;&lt;contributors&gt;&lt;authors&gt;&lt;author&gt;Akada, J. K.&lt;/author&gt;&lt;author&gt;Shirai, M.&lt;/author&gt;&lt;author&gt;Takeuchi, H.&lt;/author&gt;&lt;author&gt;Tsuda, M.&lt;/author&gt;&lt;author&gt;Nakazawa, T.&lt;/author&gt;&lt;/authors&gt;&lt;/contributors&gt;&lt;auth-address&gt;Department of Microbiology, Yamaguchi University School of Medicine, Ube, Yamaguchi 755-8505, Japan.&lt;/auth-address&gt;&lt;titles&gt;&lt;title&gt;Identification of the urease operon in Helicobacter pylori and its control by mRNA decay in response to pH&lt;/title&gt;&lt;secondary-title&gt;Mol Microbiol&lt;/secondary-title&gt;&lt;alt-title&gt;Molecular microbiology&lt;/alt-title&gt;&lt;/titles&gt;&lt;alt-periodical&gt;&lt;full-title&gt;Molecular Microbiology&lt;/full-title&gt;&lt;/alt-periodical&gt;&lt;pages&gt;1071-84&lt;/pages&gt;&lt;volume&gt;36&lt;/volume&gt;&lt;number&gt;5&lt;/number&gt;&lt;edition&gt;2000/06/09&lt;/edition&gt;&lt;keywords&gt;&lt;keyword&gt;Amino Acid Sequence&lt;/keyword&gt;&lt;keyword&gt;Apoenzymes/metabolism&lt;/keyword&gt;&lt;keyword&gt;Bacterial Proteins/genetics&lt;/keyword&gt;&lt;keyword&gt;Base Sequence&lt;/keyword&gt;&lt;keyword&gt;Carrier Proteins/genetics&lt;/keyword&gt;&lt;keyword&gt;Chromosome Mapping&lt;/keyword&gt;&lt;keyword&gt;DNA, Bacterial&lt;/keyword&gt;&lt;keyword&gt;Helicobacter pylori/*enzymology/genetics/growth &amp;amp; development&lt;/keyword&gt;&lt;keyword&gt;Hydrogen-Ion Concentration&lt;/keyword&gt;&lt;keyword&gt;Molecular Sequence Data&lt;/keyword&gt;&lt;keyword&gt;Mutagenesis&lt;/keyword&gt;&lt;keyword&gt;*Operon&lt;/keyword&gt;&lt;keyword&gt;RNA, Bacterial/*metabolism&lt;/keyword&gt;&lt;keyword&gt;RNA, Messenger/*metabolism&lt;/keyword&gt;&lt;keyword&gt;RNA-Directed DNA Polymerase&lt;/keyword&gt;&lt;keyword&gt;Transcription, Genetic&lt;/keyword&gt;&lt;keyword&gt;Urease/*genetics/metabolism&lt;/keyword&gt;&lt;/keywords&gt;&lt;dates&gt;&lt;year&gt;2000&lt;/year&gt;&lt;pub-dates&gt;&lt;date&gt;Jun&lt;/date&gt;&lt;/pub-dates&gt;&lt;/dates&gt;&lt;isbn&gt;0950-382X (Print)&amp;#xD;0950-382x&lt;/isbn&gt;&lt;accession-num&gt;10844692&lt;/accession-num&gt;&lt;urls&gt;&lt;/urls&gt;&lt;remote-database-provider&gt;NLM&lt;/remote-database-provider&gt;&lt;language&gt;eng&lt;/language&gt;&lt;/record&gt;&lt;/Cite&gt;&lt;/EndNote&gt;</w:delInstrText>
        </w:r>
        <w:r w:rsidR="00073784" w:rsidRPr="00C23180" w:rsidDel="00A91EBB">
          <w:fldChar w:fldCharType="separate"/>
        </w:r>
        <w:r w:rsidR="008C1CAD" w:rsidDel="00A91EBB">
          <w:rPr>
            <w:noProof/>
          </w:rPr>
          <w:delText>(46)</w:delText>
        </w:r>
        <w:r w:rsidR="00073784" w:rsidRPr="00C23180" w:rsidDel="00A91EBB">
          <w:fldChar w:fldCharType="end"/>
        </w:r>
        <w:r w:rsidR="00073784" w:rsidRPr="00C23180" w:rsidDel="00A91EBB">
          <w:delText xml:space="preserve"> and both were identified in cluster 1 (</w:delText>
        </w:r>
        <w:r w:rsidR="00867983" w:rsidDel="00A91EBB">
          <w:delText>Additional File 2</w:delText>
        </w:r>
        <w:r w:rsidR="00073784" w:rsidDel="00A91EBB">
          <w:delText xml:space="preserve">). </w:delText>
        </w:r>
      </w:del>
      <w:r w:rsidR="00073784">
        <w:t xml:space="preserve">While it is unclear why </w:t>
      </w:r>
      <w:proofErr w:type="spellStart"/>
      <w:r w:rsidR="00073784" w:rsidRPr="00AF52B1">
        <w:rPr>
          <w:i/>
        </w:rPr>
        <w:t>ureIEFGH</w:t>
      </w:r>
      <w:proofErr w:type="spellEnd"/>
      <w:r w:rsidR="00073784">
        <w:t xml:space="preserve"> would not be present in the same cluster despite their presence in an operon, </w:t>
      </w:r>
      <w:ins w:id="589" w:author="Matthew Chung" w:date="2019-10-21T13:45:00Z">
        <w:r w:rsidR="005D2AE8">
          <w:t xml:space="preserve">as </w:t>
        </w:r>
      </w:ins>
      <w:r w:rsidR="00073784">
        <w:t xml:space="preserve">both urease operons are regulated by mRNA decay in response to pH </w:t>
      </w:r>
      <w:r w:rsidR="00073784">
        <w:fldChar w:fldCharType="begin"/>
      </w:r>
      <w:r w:rsidR="008C1CAD">
        <w:instrText xml:space="preserve"> ADDIN EN.CITE &lt;EndNote&gt;&lt;Cite&gt;&lt;Author&gt;Akada&lt;/Author&gt;&lt;Year&gt;2000&lt;/Year&gt;&lt;RecNum&gt;772&lt;/RecNum&gt;&lt;DisplayText&gt;(46)&lt;/DisplayText&gt;&lt;record&gt;&lt;rec-number&gt;772&lt;/rec-number&gt;&lt;foreign-keys&gt;&lt;key app="EN" db-id="ezfxded98rwspxefrtj5z2avrdzpsrwr5rra" timestamp="1491580581"&gt;772&lt;/key&gt;&lt;/foreign-keys&gt;&lt;ref-type name="Journal Article"&gt;17&lt;/ref-type&gt;&lt;contributors&gt;&lt;authors&gt;&lt;author&gt;Akada, J. K.&lt;/author&gt;&lt;author&gt;Shirai, M.&lt;/author&gt;&lt;author&gt;Takeuchi, H.&lt;/author&gt;&lt;author&gt;Tsuda, M.&lt;/author&gt;&lt;author&gt;Nakazawa, T.&lt;/author&gt;&lt;/authors&gt;&lt;/contributors&gt;&lt;auth-address&gt;Department of Microbiology, Yamaguchi University School of Medicine, Ube, Yamaguchi 755-8505, Japan.&lt;/auth-address&gt;&lt;titles&gt;&lt;title&gt;Identification of the urease operon in Helicobacter pylori and its control by mRNA decay in response to pH&lt;/title&gt;&lt;secondary-title&gt;Mol Microbiol&lt;/secondary-title&gt;&lt;alt-title&gt;Molecular microbiology&lt;/alt-title&gt;&lt;/titles&gt;&lt;alt-periodical&gt;&lt;full-title&gt;Molecular Microbiology&lt;/full-title&gt;&lt;/alt-periodical&gt;&lt;pages&gt;1071-84&lt;/pages&gt;&lt;volume&gt;36&lt;/volume&gt;&lt;number&gt;5&lt;/number&gt;&lt;edition&gt;2000/06/09&lt;/edition&gt;&lt;keywords&gt;&lt;keyword&gt;Amino Acid Sequence&lt;/keyword&gt;&lt;keyword&gt;Apoenzymes/metabolism&lt;/keyword&gt;&lt;keyword&gt;Bacterial Proteins/genetics&lt;/keyword&gt;&lt;keyword&gt;Base Sequence&lt;/keyword&gt;&lt;keyword&gt;Carrier Proteins/genetics&lt;/keyword&gt;&lt;keyword&gt;Chromosome Mapping&lt;/keyword&gt;&lt;keyword&gt;DNA, Bacterial&lt;/keyword&gt;&lt;keyword&gt;Helicobacter pylori/*enzymology/genetics/growth &amp;amp; development&lt;/keyword&gt;&lt;keyword&gt;Hydrogen-Ion Concentration&lt;/keyword&gt;&lt;keyword&gt;Molecular Sequence Data&lt;/keyword&gt;&lt;keyword&gt;Mutagenesis&lt;/keyword&gt;&lt;keyword&gt;*Operon&lt;/keyword&gt;&lt;keyword&gt;RNA, Bacterial/*metabolism&lt;/keyword&gt;&lt;keyword&gt;RNA, Messenger/*metabolism&lt;/keyword&gt;&lt;keyword&gt;RNA-Directed DNA Polymerase&lt;/keyword&gt;&lt;keyword&gt;Transcription, Genetic&lt;/keyword&gt;&lt;keyword&gt;Urease/*genetics/metabolism&lt;/keyword&gt;&lt;/keywords&gt;&lt;dates&gt;&lt;year&gt;2000&lt;/year&gt;&lt;pub-dates&gt;&lt;date&gt;Jun&lt;/date&gt;&lt;/pub-dates&gt;&lt;/dates&gt;&lt;isbn&gt;0950-382X (Print)&amp;#xD;0950-382x&lt;/isbn&gt;&lt;accession-num&gt;10844692&lt;/accession-num&gt;&lt;urls&gt;&lt;/urls&gt;&lt;remote-database-provider&gt;NLM&lt;/remote-database-provider&gt;&lt;language&gt;eng&lt;/language&gt;&lt;/record&gt;&lt;/Cite&gt;&lt;/EndNote&gt;</w:instrText>
      </w:r>
      <w:r w:rsidR="00073784">
        <w:fldChar w:fldCharType="separate"/>
      </w:r>
      <w:r w:rsidR="008C1CAD">
        <w:rPr>
          <w:noProof/>
        </w:rPr>
        <w:t>(46)</w:t>
      </w:r>
      <w:r w:rsidR="00073784">
        <w:fldChar w:fldCharType="end"/>
      </w:r>
      <w:r w:rsidR="00073784">
        <w:t xml:space="preserve">. However, transcripts of </w:t>
      </w:r>
      <w:proofErr w:type="spellStart"/>
      <w:r w:rsidR="00073784" w:rsidRPr="00006A17">
        <w:rPr>
          <w:i/>
        </w:rPr>
        <w:t>ureIE</w:t>
      </w:r>
      <w:proofErr w:type="spellEnd"/>
      <w:r w:rsidR="00073784">
        <w:t xml:space="preserve"> and </w:t>
      </w:r>
      <w:proofErr w:type="spellStart"/>
      <w:r w:rsidR="00073784" w:rsidRPr="00006A17">
        <w:rPr>
          <w:i/>
        </w:rPr>
        <w:t>ureFGH</w:t>
      </w:r>
      <w:proofErr w:type="spellEnd"/>
      <w:r w:rsidR="00073784">
        <w:t xml:space="preserve"> can be detected in normal broth, </w:t>
      </w:r>
      <w:proofErr w:type="spellStart"/>
      <w:r w:rsidR="00073784" w:rsidRPr="00D36ACA">
        <w:rPr>
          <w:i/>
        </w:rPr>
        <w:t>ureIE</w:t>
      </w:r>
      <w:proofErr w:type="spellEnd"/>
      <w:r w:rsidR="00073784">
        <w:t xml:space="preserve"> and </w:t>
      </w:r>
      <w:proofErr w:type="spellStart"/>
      <w:r w:rsidR="00073784" w:rsidRPr="00D36ACA">
        <w:rPr>
          <w:i/>
        </w:rPr>
        <w:t>ureEFGH</w:t>
      </w:r>
      <w:proofErr w:type="spellEnd"/>
      <w:r w:rsidR="00073784">
        <w:t xml:space="preserve"> can be detected at pH 6, and </w:t>
      </w:r>
      <w:proofErr w:type="spellStart"/>
      <w:r w:rsidR="00073784" w:rsidRPr="00D36ACA">
        <w:rPr>
          <w:i/>
        </w:rPr>
        <w:t>ureIE</w:t>
      </w:r>
      <w:proofErr w:type="spellEnd"/>
      <w:r w:rsidR="00073784">
        <w:t xml:space="preserve"> is more stable at pH 7 </w:t>
      </w:r>
      <w:r w:rsidR="00073784">
        <w:fldChar w:fldCharType="begin"/>
      </w:r>
      <w:r w:rsidR="008C1CAD">
        <w:instrText xml:space="preserve"> ADDIN EN.CITE &lt;EndNote&gt;&lt;Cite&gt;&lt;Author&gt;Akada&lt;/Author&gt;&lt;Year&gt;2000&lt;/Year&gt;&lt;RecNum&gt;772&lt;/RecNum&gt;&lt;DisplayText&gt;(46)&lt;/DisplayText&gt;&lt;record&gt;&lt;rec-number&gt;772&lt;/rec-number&gt;&lt;foreign-keys&gt;&lt;key app="EN" db-id="ezfxded98rwspxefrtj5z2avrdzpsrwr5rra" timestamp="1491580581"&gt;772&lt;/key&gt;&lt;/foreign-keys&gt;&lt;ref-type name="Journal Article"&gt;17&lt;/ref-type&gt;&lt;contributors&gt;&lt;authors&gt;&lt;author&gt;Akada, J. K.&lt;/author&gt;&lt;author&gt;Shirai, M.&lt;/author&gt;&lt;author&gt;Takeuchi, H.&lt;/author&gt;&lt;author&gt;Tsuda, M.&lt;/author&gt;&lt;author&gt;Nakazawa, T.&lt;/author&gt;&lt;/authors&gt;&lt;/contributors&gt;&lt;auth-address&gt;Department of Microbiology, Yamaguchi University School of Medicine, Ube, Yamaguchi 755-8505, Japan.&lt;/auth-address&gt;&lt;titles&gt;&lt;title&gt;Identification of the urease operon in Helicobacter pylori and its control by mRNA decay in response to pH&lt;/title&gt;&lt;secondary-title&gt;Mol Microbiol&lt;/secondary-title&gt;&lt;alt-title&gt;Molecular microbiology&lt;/alt-title&gt;&lt;/titles&gt;&lt;alt-periodical&gt;&lt;full-title&gt;Molecular Microbiology&lt;/full-title&gt;&lt;/alt-periodical&gt;&lt;pages&gt;1071-84&lt;/pages&gt;&lt;volume&gt;36&lt;/volume&gt;&lt;number&gt;5&lt;/number&gt;&lt;edition&gt;2000/06/09&lt;/edition&gt;&lt;keywords&gt;&lt;keyword&gt;Amino Acid Sequence&lt;/keyword&gt;&lt;keyword&gt;Apoenzymes/metabolism&lt;/keyword&gt;&lt;keyword&gt;Bacterial Proteins/genetics&lt;/keyword&gt;&lt;keyword&gt;Base Sequence&lt;/keyword&gt;&lt;keyword&gt;Carrier Proteins/genetics&lt;/keyword&gt;&lt;keyword&gt;Chromosome Mapping&lt;/keyword&gt;&lt;keyword&gt;DNA, Bacterial&lt;/keyword&gt;&lt;keyword&gt;Helicobacter pylori/*enzymology/genetics/growth &amp;amp; development&lt;/keyword&gt;&lt;keyword&gt;Hydrogen-Ion Concentration&lt;/keyword&gt;&lt;keyword&gt;Molecular Sequence Data&lt;/keyword&gt;&lt;keyword&gt;Mutagenesis&lt;/keyword&gt;&lt;keyword&gt;*Operon&lt;/keyword&gt;&lt;keyword&gt;RNA, Bacterial/*metabolism&lt;/keyword&gt;&lt;keyword&gt;RNA, Messenger/*metabolism&lt;/keyword&gt;&lt;keyword&gt;RNA-Directed DNA Polymerase&lt;/keyword&gt;&lt;keyword&gt;Transcription, Genetic&lt;/keyword&gt;&lt;keyword&gt;Urease/*genetics/metabolism&lt;/keyword&gt;&lt;/keywords&gt;&lt;dates&gt;&lt;year&gt;2000&lt;/year&gt;&lt;pub-dates&gt;&lt;date&gt;Jun&lt;/date&gt;&lt;/pub-dates&gt;&lt;/dates&gt;&lt;isbn&gt;0950-382X (Print)&amp;#xD;0950-382x&lt;/isbn&gt;&lt;accession-num&gt;10844692&lt;/accession-num&gt;&lt;urls&gt;&lt;/urls&gt;&lt;remote-database-provider&gt;NLM&lt;/remote-database-provider&gt;&lt;language&gt;eng&lt;/language&gt;&lt;/record&gt;&lt;/Cite&gt;&lt;/EndNote&gt;</w:instrText>
      </w:r>
      <w:r w:rsidR="00073784">
        <w:fldChar w:fldCharType="separate"/>
      </w:r>
      <w:r w:rsidR="008C1CAD">
        <w:rPr>
          <w:noProof/>
        </w:rPr>
        <w:t>(46)</w:t>
      </w:r>
      <w:r w:rsidR="00073784">
        <w:fldChar w:fldCharType="end"/>
      </w:r>
      <w:r w:rsidR="00073784">
        <w:t>.</w:t>
      </w:r>
      <w:del w:id="590" w:author="Matthew Chung" w:date="2019-07-23T00:14:00Z">
        <w:r w:rsidR="00073784" w:rsidDel="00A91EBB">
          <w:delText xml:space="preserve"> This example of mRNA decay may not be relevant here as the broth and tissue culture media are both about pH 7 and only </w:delText>
        </w:r>
        <w:r w:rsidR="00073784" w:rsidRPr="00AF52B1" w:rsidDel="00A91EBB">
          <w:rPr>
            <w:i/>
          </w:rPr>
          <w:delText>ureFG</w:delText>
        </w:r>
        <w:r w:rsidR="00073784" w:rsidDel="00A91EBB">
          <w:delText xml:space="preserve"> are identified together in a cluster.</w:delText>
        </w:r>
      </w:del>
      <w:r w:rsidR="00073784">
        <w:t xml:space="preserve"> The </w:t>
      </w:r>
      <w:del w:id="591" w:author="Matthew Chung" w:date="2019-07-23T00:14:00Z">
        <w:r w:rsidR="00073784" w:rsidDel="00A91EBB">
          <w:delText xml:space="preserve">presence </w:delText>
        </w:r>
      </w:del>
      <w:ins w:id="592" w:author="Matthew Chung" w:date="2019-07-23T00:14:00Z">
        <w:r w:rsidR="00A91EBB">
          <w:t xml:space="preserve">co-culture specific upregulation </w:t>
        </w:r>
      </w:ins>
      <w:r w:rsidR="00073784">
        <w:t xml:space="preserve">of </w:t>
      </w:r>
      <w:proofErr w:type="spellStart"/>
      <w:r w:rsidR="00073784">
        <w:rPr>
          <w:i/>
        </w:rPr>
        <w:t>oipA</w:t>
      </w:r>
      <w:proofErr w:type="spellEnd"/>
      <w:r w:rsidR="00073784">
        <w:rPr>
          <w:i/>
        </w:rPr>
        <w:t xml:space="preserve"> </w:t>
      </w:r>
      <w:r w:rsidR="00073784">
        <w:t xml:space="preserve">and </w:t>
      </w:r>
      <w:proofErr w:type="spellStart"/>
      <w:r w:rsidR="00073784">
        <w:rPr>
          <w:i/>
        </w:rPr>
        <w:t>ureE</w:t>
      </w:r>
      <w:proofErr w:type="spellEnd"/>
      <w:r w:rsidR="00073784">
        <w:t xml:space="preserve"> may </w:t>
      </w:r>
      <w:del w:id="593" w:author="Matthew Chung" w:date="2019-07-23T00:14:00Z">
        <w:r w:rsidR="00073784" w:rsidDel="00A91EBB">
          <w:delText>represent genes</w:delText>
        </w:r>
      </w:del>
      <w:ins w:id="594" w:author="Matthew Chung" w:date="2019-10-14T22:31:00Z">
        <w:r w:rsidR="00DE48BC">
          <w:t>be</w:t>
        </w:r>
      </w:ins>
      <w:ins w:id="595" w:author="Matthew Chung" w:date="2019-07-23T00:14:00Z">
        <w:r w:rsidR="00A91EBB">
          <w:t xml:space="preserve"> representative of a set of genes that are</w:t>
        </w:r>
      </w:ins>
      <w:r w:rsidR="00073784">
        <w:t xml:space="preserve"> that are induced in response to gastric epithelial cells, but not when cultured in broth alone.</w:t>
      </w:r>
      <w:del w:id="596" w:author="Matthew Chung" w:date="2019-07-23T00:16:00Z">
        <w:r w:rsidR="00073784" w:rsidDel="00063910">
          <w:delText xml:space="preserve"> </w:delText>
        </w:r>
      </w:del>
    </w:p>
    <w:p w14:paraId="11B96EC9" w14:textId="2C059B97" w:rsidR="00073784" w:rsidDel="00063910" w:rsidRDefault="00073784" w:rsidP="00073784">
      <w:pPr>
        <w:rPr>
          <w:del w:id="597" w:author="Matthew Chung" w:date="2019-07-23T00:16:00Z"/>
        </w:rPr>
      </w:pPr>
      <w:del w:id="598" w:author="Matthew Chung" w:date="2019-07-23T00:16:00Z">
        <w:r w:rsidDel="00063910">
          <w:delText>Differences across the time course were also observed in cluster 3. Cluster 3 showed genes that were repressed when the strains were cultured in broth alone, but then these genes were induced at the 2 h and 4 h time point in co-culture (</w:delText>
        </w:r>
        <w:r w:rsidR="00867983" w:rsidDel="00063910">
          <w:delText>Supplemental Figure 3</w:delText>
        </w:r>
        <w:r w:rsidRPr="00C23180" w:rsidDel="00063910">
          <w:delText xml:space="preserve">, </w:delText>
        </w:r>
        <w:r w:rsidR="00867983" w:rsidDel="00063910">
          <w:delText>Figure 2</w:delText>
        </w:r>
        <w:r w:rsidDel="00063910">
          <w:delText>). These cluster 3 genes had a wide range in functions, but the biological processes that were identified were pathogenesis, gluconeogenesis, respiratory electron transport chain, and transport (</w:delText>
        </w:r>
        <w:r w:rsidR="00867983" w:rsidDel="00063910">
          <w:delText>Additional File 1</w:delText>
        </w:r>
        <w:r w:rsidRPr="00C23180" w:rsidDel="00063910">
          <w:delText xml:space="preserve">). Some of the cluster 3 genes consisted of </w:delText>
        </w:r>
        <w:r w:rsidRPr="00C23180" w:rsidDel="00063910">
          <w:rPr>
            <w:i/>
          </w:rPr>
          <w:delText>ureG</w:delText>
        </w:r>
        <w:r w:rsidRPr="00C23180" w:rsidDel="00063910">
          <w:delText xml:space="preserve">, </w:delText>
        </w:r>
        <w:r w:rsidRPr="00C23180" w:rsidDel="00063910">
          <w:rPr>
            <w:i/>
          </w:rPr>
          <w:delText>ureF</w:delText>
        </w:r>
        <w:r w:rsidRPr="00C23180" w:rsidDel="00063910">
          <w:delText xml:space="preserve">, </w:delText>
        </w:r>
        <w:r w:rsidRPr="00C23180" w:rsidDel="00063910">
          <w:rPr>
            <w:i/>
          </w:rPr>
          <w:delText>ureI</w:delText>
        </w:r>
        <w:r w:rsidRPr="00C23180" w:rsidDel="00063910">
          <w:delText xml:space="preserve">, </w:delText>
        </w:r>
        <w:r w:rsidRPr="00C23180" w:rsidDel="00063910">
          <w:rPr>
            <w:i/>
          </w:rPr>
          <w:delText>flaB</w:delText>
        </w:r>
        <w:r w:rsidRPr="00C23180" w:rsidDel="00063910">
          <w:delText xml:space="preserve">, and </w:delText>
        </w:r>
        <w:r w:rsidRPr="00C23180" w:rsidDel="00063910">
          <w:rPr>
            <w:i/>
          </w:rPr>
          <w:delText>vacA</w:delText>
        </w:r>
        <w:r w:rsidRPr="00C23180" w:rsidDel="00063910">
          <w:delText xml:space="preserve"> (</w:delText>
        </w:r>
        <w:r w:rsidR="00867983" w:rsidDel="00063910">
          <w:delText>Additional File 2</w:delText>
        </w:r>
        <w:r w:rsidDel="00063910">
          <w:delText xml:space="preserve">). </w:delText>
        </w:r>
        <w:r w:rsidDel="00063910">
          <w:rPr>
            <w:i/>
          </w:rPr>
          <w:delText xml:space="preserve">falB </w:delText>
        </w:r>
        <w:r w:rsidDel="00063910">
          <w:delText xml:space="preserve">encodes the minor flagellin protein, which is required for colonization </w:delText>
        </w:r>
        <w:r w:rsidDel="00063910">
          <w:fldChar w:fldCharType="begin"/>
        </w:r>
        <w:r w:rsidR="008C1CAD" w:rsidDel="00063910">
          <w:delInstrText xml:space="preserve"> ADDIN EN.CITE &lt;EndNote&gt;&lt;Cite&gt;&lt;Author&gt;Eaton&lt;/Author&gt;&lt;Year&gt;1996&lt;/Year&gt;&lt;RecNum&gt;748&lt;/RecNum&gt;&lt;DisplayText&gt;(49)&lt;/DisplayText&gt;&lt;record&gt;&lt;rec-number&gt;748&lt;/rec-number&gt;&lt;foreign-keys&gt;&lt;key app="EN" db-id="ezfxded98rwspxefrtj5z2avrdzpsrwr5rra" timestamp="1489814564"&gt;748&lt;/key&gt;&lt;/foreign-keys&gt;&lt;ref-type name="Journal Article"&gt;17&lt;/ref-type&gt;&lt;contributors&gt;&lt;authors&gt;&lt;author&gt;Eaton, K. A.&lt;/author&gt;&lt;author&gt;Suerbaum, S.&lt;/author&gt;&lt;author&gt;Josenhans, C.&lt;/author&gt;&lt;author&gt;Krakowka, S.&lt;/author&gt;&lt;/authors&gt;&lt;/contributors&gt;&lt;auth-address&gt;Ohio State University, Columbus 43210, USA.&lt;/auth-address&gt;&lt;titles&gt;&lt;title&gt;&lt;style face="normal" font="default" size="100%"&gt;Colonization of gnotobiotic piglets by &lt;/style&gt;&lt;style face="italic" font="default" size="100%"&gt;Helicobacter pylori &lt;/style&gt;&lt;style face="normal" font="default" size="100%"&gt;deficient in two flagellin genes&lt;/style&gt;&lt;/title&gt;&lt;secondary-title&gt;Infect Immun&lt;/secondary-title&gt;&lt;alt-title&gt;Infection and immunity&lt;/alt-title&gt;&lt;/titles&gt;&lt;periodical&gt;&lt;full-title&gt;Infect Immun&lt;/full-title&gt;&lt;abbr-1&gt;Infection and immunity&lt;/abbr-1&gt;&lt;/periodical&gt;&lt;alt-periodical&gt;&lt;full-title&gt;Infect Immun&lt;/full-title&gt;&lt;abbr-1&gt;Infection and immunity&lt;/abbr-1&gt;&lt;/alt-periodical&gt;&lt;pages&gt;2445-8&lt;/pages&gt;&lt;volume&gt;64&lt;/volume&gt;&lt;number&gt;7&lt;/number&gt;&lt;edition&gt;1996/07/01&lt;/edition&gt;&lt;keywords&gt;&lt;keyword&gt;Animals&lt;/keyword&gt;&lt;keyword&gt;Antibodies, Bacterial/blood&lt;/keyword&gt;&lt;keyword&gt;Base Sequence&lt;/keyword&gt;&lt;keyword&gt;DNA Primers/genetics&lt;/keyword&gt;&lt;keyword&gt;DNA, Bacterial/genetics&lt;/keyword&gt;&lt;keyword&gt;Flagellin/*genetics&lt;/keyword&gt;&lt;keyword&gt;*Genes, Bacterial&lt;/keyword&gt;&lt;keyword&gt;Germ-Free Life&lt;/keyword&gt;&lt;keyword&gt;Helicobacter pylori/*genetics/immunology/*pathogenicity&lt;/keyword&gt;&lt;keyword&gt;Molecular Sequence Data&lt;/keyword&gt;&lt;keyword&gt;Mutation&lt;/keyword&gt;&lt;keyword&gt;Swine&lt;/keyword&gt;&lt;keyword&gt;Virulence/genetics&lt;/keyword&gt;&lt;/keywords&gt;&lt;dates&gt;&lt;year&gt;1996&lt;/year&gt;&lt;pub-dates&gt;&lt;date&gt;Jul&lt;/date&gt;&lt;/pub-dates&gt;&lt;/dates&gt;&lt;isbn&gt;0019-9567 (Print)&amp;#xD;0019-9567&lt;/isbn&gt;&lt;accession-num&gt;8698465&lt;/accession-num&gt;&lt;urls&gt;&lt;/urls&gt;&lt;custom2&gt;Pmc174096&lt;/custom2&gt;&lt;remote-database-provider&gt;NLM&lt;/remote-database-provider&gt;&lt;language&gt;eng&lt;/language&gt;&lt;/record&gt;&lt;/Cite&gt;&lt;/EndNote&gt;</w:delInstrText>
        </w:r>
        <w:r w:rsidDel="00063910">
          <w:fldChar w:fldCharType="separate"/>
        </w:r>
        <w:r w:rsidR="008C1CAD" w:rsidDel="00063910">
          <w:rPr>
            <w:noProof/>
          </w:rPr>
          <w:delText>(49)</w:delText>
        </w:r>
        <w:r w:rsidDel="00063910">
          <w:fldChar w:fldCharType="end"/>
        </w:r>
        <w:r w:rsidDel="00063910">
          <w:delText xml:space="preserve">. The three urease genes are all encoded in the same operon and are co-transcribed </w:delText>
        </w:r>
        <w:r w:rsidDel="00063910">
          <w:fldChar w:fldCharType="begin"/>
        </w:r>
        <w:r w:rsidR="008C1CAD" w:rsidDel="00063910">
          <w:delInstrText xml:space="preserve"> ADDIN EN.CITE &lt;EndNote&gt;&lt;Cite&gt;&lt;Author&gt;Akada&lt;/Author&gt;&lt;Year&gt;2000&lt;/Year&gt;&lt;RecNum&gt;766&lt;/RecNum&gt;&lt;DisplayText&gt;(46)&lt;/DisplayText&gt;&lt;record&gt;&lt;rec-number&gt;766&lt;/rec-number&gt;&lt;foreign-keys&gt;&lt;key app="EN" db-id="ezfxded98rwspxefrtj5z2avrdzpsrwr5rra" timestamp="1490154663"&gt;766&lt;/key&gt;&lt;/foreign-keys&gt;&lt;ref-type name="Journal Article"&gt;17&lt;/ref-type&gt;&lt;contributors&gt;&lt;authors&gt;&lt;author&gt;Akada, J. K.&lt;/author&gt;&lt;author&gt;Shirai, M.&lt;/author&gt;&lt;author&gt;Takeuchi, H.&lt;/author&gt;&lt;author&gt;Tsuda, M.&lt;/author&gt;&lt;author&gt;Nakazawa, T.&lt;/author&gt;&lt;/authors&gt;&lt;/contributors&gt;&lt;auth-address&gt;Department of Microbiology, Yamaguchi University School of Medicine, Ube, Yamaguchi 755-8505, Japan.&lt;/auth-address&gt;&lt;titles&gt;&lt;title&gt;Identification of the urease operon in Helicobacter pylori and its control by mRNA decay in response to pH&lt;/title&gt;&lt;secondary-title&gt;Mol Microbiol&lt;/secondary-title&gt;&lt;alt-title&gt;Molecular microbiology&lt;/alt-title&gt;&lt;/titles&gt;&lt;alt-periodical&gt;&lt;full-title&gt;Molecular Microbiology&lt;/full-title&gt;&lt;/alt-periodical&gt;&lt;pages&gt;1071-84&lt;/pages&gt;&lt;volume&gt;36&lt;/volume&gt;&lt;number&gt;5&lt;/number&gt;&lt;edition&gt;2000/06/09&lt;/edition&gt;&lt;keywords&gt;&lt;keyword&gt;Amino Acid Sequence&lt;/keyword&gt;&lt;keyword&gt;Apoenzymes/metabolism&lt;/keyword&gt;&lt;keyword&gt;Bacterial Proteins/genetics&lt;/keyword&gt;&lt;keyword&gt;Base Sequence&lt;/keyword&gt;&lt;keyword&gt;Carrier Proteins/genetics&lt;/keyword&gt;&lt;keyword&gt;Chromosome Mapping&lt;/keyword&gt;&lt;keyword&gt;DNA, Bacterial&lt;/keyword&gt;&lt;keyword&gt;Helicobacter pylori/*enzymology/genetics/growth &amp;amp; development&lt;/keyword&gt;&lt;keyword&gt;Hydrogen-Ion Concentration&lt;/keyword&gt;&lt;keyword&gt;Molecular Sequence Data&lt;/keyword&gt;&lt;keyword&gt;Mutagenesis&lt;/keyword&gt;&lt;keyword&gt;*Operon&lt;/keyword&gt;&lt;keyword&gt;RNA, Bacterial/*metabolism&lt;/keyword&gt;&lt;keyword&gt;RNA, Messenger/*metabolism&lt;/keyword&gt;&lt;keyword&gt;RNA-Directed DNA Polymerase&lt;/keyword&gt;&lt;keyword&gt;Transcription, Genetic&lt;/keyword&gt;&lt;keyword&gt;Urease/*genetics/metabolism&lt;/keyword&gt;&lt;/keywords&gt;&lt;dates&gt;&lt;year&gt;2000&lt;/year&gt;&lt;pub-dates&gt;&lt;date&gt;Jun&lt;/date&gt;&lt;/pub-dates&gt;&lt;/dates&gt;&lt;isbn&gt;0950-382X (Print)&amp;#xD;0950-382x&lt;/isbn&gt;&lt;accession-num&gt;10844692&lt;/accession-num&gt;&lt;urls&gt;&lt;/urls&gt;&lt;remote-database-provider&gt;NLM&lt;/remote-database-provider&gt;&lt;language&gt;eng&lt;/language&gt;&lt;/record&gt;&lt;/Cite&gt;&lt;/EndNote&gt;</w:delInstrText>
        </w:r>
        <w:r w:rsidDel="00063910">
          <w:fldChar w:fldCharType="separate"/>
        </w:r>
        <w:r w:rsidR="008C1CAD" w:rsidDel="00063910">
          <w:rPr>
            <w:noProof/>
          </w:rPr>
          <w:delText>(46)</w:delText>
        </w:r>
        <w:r w:rsidDel="00063910">
          <w:fldChar w:fldCharType="end"/>
        </w:r>
        <w:r w:rsidDel="00063910">
          <w:delText xml:space="preserve">; however, in this case </w:delText>
        </w:r>
        <w:r w:rsidRPr="00D51685" w:rsidDel="00063910">
          <w:rPr>
            <w:i/>
          </w:rPr>
          <w:delText>UreEH</w:delText>
        </w:r>
        <w:r w:rsidDel="00063910">
          <w:rPr>
            <w:i/>
          </w:rPr>
          <w:delText xml:space="preserve"> </w:delText>
        </w:r>
        <w:r w:rsidDel="00063910">
          <w:delText xml:space="preserve">were missing from this cluster. The </w:delText>
        </w:r>
        <w:r w:rsidRPr="00D51685" w:rsidDel="00063910">
          <w:rPr>
            <w:i/>
          </w:rPr>
          <w:delText>ureI</w:delText>
        </w:r>
        <w:r w:rsidDel="00063910">
          <w:rPr>
            <w:i/>
          </w:rPr>
          <w:delText>, u</w:delText>
        </w:r>
        <w:r w:rsidRPr="00D51685" w:rsidDel="00063910">
          <w:rPr>
            <w:i/>
          </w:rPr>
          <w:delText>reG</w:delText>
        </w:r>
        <w:r w:rsidDel="00063910">
          <w:delText xml:space="preserve">, and </w:delText>
        </w:r>
        <w:r w:rsidRPr="00D51685" w:rsidDel="00063910">
          <w:rPr>
            <w:i/>
          </w:rPr>
          <w:delText>ureF</w:delText>
        </w:r>
        <w:r w:rsidDel="00063910">
          <w:delText xml:space="preserve"> genes may be reacting to the acidity of the gastric cells as the cells react to </w:delText>
        </w:r>
        <w:r w:rsidDel="00063910">
          <w:rPr>
            <w:i/>
          </w:rPr>
          <w:delText xml:space="preserve">H. pylori </w:delText>
        </w:r>
        <w:r w:rsidDel="00063910">
          <w:delText xml:space="preserve">and increase gastrin production </w:delText>
        </w:r>
        <w:r w:rsidDel="00063910">
          <w:fldChar w:fldCharType="begin"/>
        </w:r>
        <w:r w:rsidR="008C1CAD" w:rsidDel="00063910">
          <w:delInstrText xml:space="preserve"> ADDIN EN.CITE &lt;EndNote&gt;&lt;Cite&gt;&lt;Author&gt;Tucker&lt;/Author&gt;&lt;Year&gt;2010&lt;/Year&gt;&lt;RecNum&gt;749&lt;/RecNum&gt;&lt;DisplayText&gt;(50)&lt;/DisplayText&gt;&lt;record&gt;&lt;rec-number&gt;749&lt;/rec-number&gt;&lt;foreign-keys&gt;&lt;key app="EN" db-id="ezfxded98rwspxefrtj5z2avrdzpsrwr5rra" timestamp="1489814671"&gt;749&lt;/key&gt;&lt;/foreign-keys&gt;&lt;ref-type name="Journal Article"&gt;17&lt;/ref-type&gt;&lt;contributors&gt;&lt;authors&gt;&lt;author&gt;Tucker, Tamara P.&lt;/author&gt;&lt;author&gt;Gray, Brian M.&lt;/author&gt;&lt;author&gt;Eaton, Kathyrn A.&lt;/author&gt;&lt;author&gt;Merchant, Juanita L.&lt;/author&gt;&lt;/authors&gt;&lt;/contributors&gt;&lt;titles&gt;&lt;title&gt;Helicobacter pylori Induction of the Gastrin Promoter Through GC-Rich DNA Elements&lt;/title&gt;&lt;secondary-title&gt;Helicobacter&lt;/secondary-title&gt;&lt;/titles&gt;&lt;periodical&gt;&lt;full-title&gt;Helicobacter&lt;/full-title&gt;&lt;/periodical&gt;&lt;pages&gt;438-448&lt;/pages&gt;&lt;volume&gt;15&lt;/volume&gt;&lt;number&gt;5&lt;/number&gt;&lt;dates&gt;&lt;year&gt;2010&lt;/year&gt;&lt;/dates&gt;&lt;isbn&gt;1083-4389&amp;#xD;1523-5378&lt;/isbn&gt;&lt;accession-num&gt;PMC3306726&lt;/accession-num&gt;&lt;urls&gt;&lt;related-urls&gt;&lt;url&gt;http://www.ncbi.nlm.nih.gov/pmc/articles/PMC3306726/&lt;/url&gt;&lt;/related-urls&gt;&lt;/urls&gt;&lt;electronic-resource-num&gt;10.1111/j.1523-5378.2010.00787.x&lt;/electronic-resource-num&gt;&lt;remote-database-name&gt;PMC&lt;/remote-database-name&gt;&lt;/record&gt;&lt;/Cite&gt;&lt;/EndNote&gt;</w:delInstrText>
        </w:r>
        <w:r w:rsidDel="00063910">
          <w:fldChar w:fldCharType="separate"/>
        </w:r>
        <w:r w:rsidR="008C1CAD" w:rsidDel="00063910">
          <w:rPr>
            <w:noProof/>
          </w:rPr>
          <w:delText>(50)</w:delText>
        </w:r>
        <w:r w:rsidDel="00063910">
          <w:fldChar w:fldCharType="end"/>
        </w:r>
        <w:r w:rsidDel="00063910">
          <w:delText xml:space="preserve">. Due to the lack of </w:delText>
        </w:r>
        <w:r w:rsidRPr="00AA3664" w:rsidDel="00063910">
          <w:rPr>
            <w:i/>
          </w:rPr>
          <w:delText>vacA</w:delText>
        </w:r>
        <w:r w:rsidDel="00063910">
          <w:delText xml:space="preserve"> in any other cluster, it is likely that the expression of </w:delText>
        </w:r>
        <w:r w:rsidDel="00063910">
          <w:rPr>
            <w:i/>
          </w:rPr>
          <w:delText xml:space="preserve">vacA </w:delText>
        </w:r>
        <w:r w:rsidDel="00063910">
          <w:delText xml:space="preserve">is increased in response to gastric epithelial cells early in the infection. </w:delText>
        </w:r>
        <w:r w:rsidRPr="000F0399" w:rsidDel="00063910">
          <w:delText>The</w:delText>
        </w:r>
        <w:r w:rsidDel="00063910">
          <w:delText xml:space="preserve"> altered expression levels of these genes may be due to the way that the bacteria regulate their pathogenesis genes and metabolic pathways when undergoing prolonged exposure to the host. </w:delText>
        </w:r>
      </w:del>
    </w:p>
    <w:p w14:paraId="11DBC5CD" w14:textId="77777777" w:rsidR="00073784" w:rsidRDefault="00073784" w:rsidP="00073784">
      <w:pPr>
        <w:pStyle w:val="Heading3"/>
        <w:rPr>
          <w:i/>
        </w:rPr>
      </w:pPr>
      <w:bookmarkStart w:id="599" w:name="_Toc353628735"/>
      <w:r>
        <w:t xml:space="preserve">Differentially expressed human genes </w:t>
      </w:r>
      <w:r>
        <w:rPr>
          <w:i/>
        </w:rPr>
        <w:t>in vitro</w:t>
      </w:r>
      <w:bookmarkEnd w:id="599"/>
      <w:r>
        <w:rPr>
          <w:i/>
        </w:rPr>
        <w:t xml:space="preserve"> </w:t>
      </w:r>
    </w:p>
    <w:p w14:paraId="32327D0B" w14:textId="444D3BF4" w:rsidR="00FD263C" w:rsidRPr="005666A8" w:rsidRDefault="00073784" w:rsidP="00073784">
      <w:pPr>
        <w:rPr>
          <w:ins w:id="600" w:author="Matthew Chung" w:date="2019-10-21T11:34:00Z"/>
        </w:rPr>
      </w:pPr>
      <w:r>
        <w:t xml:space="preserve">To determine the difference in host response when infected with </w:t>
      </w:r>
      <w:r>
        <w:rPr>
          <w:i/>
        </w:rPr>
        <w:t>H. pylori</w:t>
      </w:r>
      <w:r w:rsidRPr="007D0F57">
        <w:rPr>
          <w:i/>
        </w:rPr>
        <w:t xml:space="preserve"> cag</w:t>
      </w:r>
      <w:del w:id="601" w:author="Matthew Chung" w:date="2019-07-22T17:13:00Z">
        <w:r w:rsidRPr="007D0F57" w:rsidDel="00D95811">
          <w:rPr>
            <w:i/>
          </w:rPr>
          <w:delText>E</w:delText>
        </w:r>
      </w:del>
      <w:r>
        <w:t xml:space="preserve">+ and </w:t>
      </w:r>
      <w:r w:rsidRPr="007D0F57">
        <w:rPr>
          <w:i/>
        </w:rPr>
        <w:t>cag</w:t>
      </w:r>
      <w:del w:id="602" w:author="Matthew Chung" w:date="2019-07-22T17:13:00Z">
        <w:r w:rsidRPr="007D0F57" w:rsidDel="00D95811">
          <w:rPr>
            <w:i/>
          </w:rPr>
          <w:delText>E</w:delText>
        </w:r>
      </w:del>
      <w:r>
        <w:t>- strains, we examined human gene expression in the uninfected N87 gastric epithelial cells and N87 cells exposed to</w:t>
      </w:r>
      <w:ins w:id="603" w:author="Matthew Chung" w:date="2019-10-14T22:41:00Z">
        <w:r w:rsidR="003A6F30">
          <w:t xml:space="preserve"> </w:t>
        </w:r>
      </w:ins>
      <w:del w:id="604" w:author="Matthew Chung" w:date="2019-10-14T22:41:00Z">
        <w:r w:rsidDel="003A6F30">
          <w:delText xml:space="preserve"> </w:delText>
        </w:r>
      </w:del>
      <w:r w:rsidRPr="007D0F57">
        <w:rPr>
          <w:i/>
        </w:rPr>
        <w:t>cag</w:t>
      </w:r>
      <w:del w:id="605" w:author="Matthew Chung" w:date="2019-07-22T17:13:00Z">
        <w:r w:rsidRPr="007D0F57" w:rsidDel="00D95811">
          <w:rPr>
            <w:i/>
          </w:rPr>
          <w:delText>E</w:delText>
        </w:r>
      </w:del>
      <w:r>
        <w:t xml:space="preserve">+ and </w:t>
      </w:r>
      <w:r w:rsidRPr="007D0F57">
        <w:rPr>
          <w:i/>
        </w:rPr>
        <w:t>cag</w:t>
      </w:r>
      <w:del w:id="606" w:author="Matthew Chung" w:date="2019-07-22T17:13:00Z">
        <w:r w:rsidRPr="007D0F57" w:rsidDel="00D95811">
          <w:rPr>
            <w:i/>
          </w:rPr>
          <w:delText>E</w:delText>
        </w:r>
      </w:del>
      <w:r>
        <w:t xml:space="preserve">- strains of </w:t>
      </w:r>
      <w:r>
        <w:rPr>
          <w:i/>
        </w:rPr>
        <w:t>H. pylori</w:t>
      </w:r>
      <w:ins w:id="607" w:author="Matthew Chung" w:date="2019-10-14T22:41:00Z">
        <w:r w:rsidR="003A6F30">
          <w:rPr>
            <w:i/>
          </w:rPr>
          <w:t xml:space="preserve"> </w:t>
        </w:r>
        <w:r w:rsidR="003A6F30">
          <w:rPr>
            <w:iCs/>
          </w:rPr>
          <w:t>for 2, 4, and 24 h.</w:t>
        </w:r>
      </w:ins>
      <w:ins w:id="608" w:author="Matthew Chung" w:date="2019-10-14T22:42:00Z">
        <w:r w:rsidR="003A6F30">
          <w:t xml:space="preserve"> Samples were taken in triplicate, sequenced, and aligned using the</w:t>
        </w:r>
      </w:ins>
      <w:del w:id="609" w:author="Matthew Chung" w:date="2019-10-14T22:42:00Z">
        <w:r w:rsidDel="003A6F30">
          <w:delText xml:space="preserve">. </w:delText>
        </w:r>
      </w:del>
      <w:del w:id="610" w:author="Matthew Chung" w:date="2019-10-14T22:33:00Z">
        <w:r w:rsidDel="00DE48BC">
          <w:delText>Illumina paired</w:delText>
        </w:r>
      </w:del>
      <w:del w:id="611" w:author="Matthew Chung" w:date="2019-10-14T22:42:00Z">
        <w:r w:rsidDel="003A6F30">
          <w:delText xml:space="preserve">-end transcriptome reads were </w:delText>
        </w:r>
        <w:r w:rsidR="00063910" w:rsidDel="003A6F30">
          <w:delText>quantified using the</w:delText>
        </w:r>
      </w:del>
      <w:r w:rsidR="00063910">
        <w:t xml:space="preserve"> alignment-free RNA-Seq quantification tool </w:t>
      </w:r>
      <w:proofErr w:type="spellStart"/>
      <w:r w:rsidR="00063910">
        <w:t>kallisto</w:t>
      </w:r>
      <w:proofErr w:type="spellEnd"/>
      <w:r w:rsidR="00063910">
        <w:t xml:space="preserve"> {Bray, 2016 #1447} </w:t>
      </w:r>
      <w:del w:id="612" w:author="Matthew Chung" w:date="2019-10-14T22:42:00Z">
        <w:r w:rsidR="00063910" w:rsidDel="003A6F30">
          <w:delText xml:space="preserve">with </w:delText>
        </w:r>
      </w:del>
      <w:ins w:id="613" w:author="Matthew Chung" w:date="2019-10-14T22:42:00Z">
        <w:r w:rsidR="003A6F30">
          <w:t xml:space="preserve">to </w:t>
        </w:r>
      </w:ins>
      <w:r w:rsidR="00063910">
        <w:t>a combined</w:t>
      </w:r>
      <w:r>
        <w:t xml:space="preserve"> human </w:t>
      </w:r>
      <w:r w:rsidR="00063910">
        <w:t xml:space="preserve">and </w:t>
      </w:r>
      <w:r w:rsidR="00063910">
        <w:rPr>
          <w:i/>
          <w:iCs/>
        </w:rPr>
        <w:t xml:space="preserve">H. pylori </w:t>
      </w:r>
      <w:r>
        <w:t>reference genome</w:t>
      </w:r>
      <w:r w:rsidR="00063910">
        <w:t>.</w:t>
      </w:r>
      <w:ins w:id="614" w:author="Matthew Chung" w:date="2019-10-14T22:39:00Z">
        <w:r w:rsidR="003A6F30">
          <w:t xml:space="preserve"> A </w:t>
        </w:r>
      </w:ins>
      <w:ins w:id="615" w:author="Matthew Chung" w:date="2019-10-14T22:43:00Z">
        <w:r w:rsidR="003A6F30">
          <w:t>rarefaction</w:t>
        </w:r>
      </w:ins>
      <w:ins w:id="616" w:author="Matthew Chung" w:date="2019-10-14T22:39:00Z">
        <w:r w:rsidR="003A6F30">
          <w:t xml:space="preserve"> curve show</w:t>
        </w:r>
      </w:ins>
      <w:ins w:id="617" w:author="Matthew Chung" w:date="2019-10-14T22:43:00Z">
        <w:r w:rsidR="003A6F30">
          <w:t>s that all samples taken reach saturation and</w:t>
        </w:r>
      </w:ins>
      <w:del w:id="618" w:author="Matthew Chung" w:date="2019-10-14T22:43:00Z">
        <w:r w:rsidR="00063910" w:rsidDel="003A6F30">
          <w:delText xml:space="preserve"> </w:delText>
        </w:r>
      </w:del>
      <w:ins w:id="619" w:author="Matthew Chung" w:date="2019-10-14T22:43:00Z">
        <w:r w:rsidR="003A6F30">
          <w:t xml:space="preserve"> o</w:t>
        </w:r>
      </w:ins>
      <w:ins w:id="620" w:author="Matthew Chung" w:date="2019-10-14T22:37:00Z">
        <w:r w:rsidR="003A6F30">
          <w:t xml:space="preserve">f the 188,753 human </w:t>
        </w:r>
      </w:ins>
      <w:ins w:id="621" w:author="Matthew Chung" w:date="2019-10-21T11:35:00Z">
        <w:r w:rsidR="00FD263C">
          <w:t>transcripts</w:t>
        </w:r>
      </w:ins>
      <w:ins w:id="622" w:author="Matthew Chung" w:date="2019-10-14T22:37:00Z">
        <w:r w:rsidR="003A6F30">
          <w:t xml:space="preserve"> analyzed, 919 genes were determined to be differently expressed</w:t>
        </w:r>
      </w:ins>
      <w:ins w:id="623" w:author="Matthew Chung" w:date="2019-10-21T13:57:00Z">
        <w:r w:rsidR="004B5494">
          <w:t xml:space="preserve"> (FDR &lt; 0.05)</w:t>
        </w:r>
      </w:ins>
      <w:ins w:id="624" w:author="Matthew Chung" w:date="2019-10-14T22:37:00Z">
        <w:r w:rsidR="003A6F30">
          <w:t>.</w:t>
        </w:r>
      </w:ins>
      <w:ins w:id="625" w:author="Matthew Chung" w:date="2019-10-14T22:43:00Z">
        <w:r w:rsidR="003A6F30">
          <w:t xml:space="preserve"> </w:t>
        </w:r>
      </w:ins>
      <w:ins w:id="626" w:author="Matthew Chung" w:date="2019-10-21T11:35:00Z">
        <w:r w:rsidR="00FD263C">
          <w:t xml:space="preserve">A PCA of the </w:t>
        </w:r>
      </w:ins>
      <w:ins w:id="627" w:author="Matthew Chung" w:date="2019-10-21T11:36:00Z">
        <w:r w:rsidR="00FD263C">
          <w:t xml:space="preserve">differentially expressed genes from the </w:t>
        </w:r>
      </w:ins>
      <w:ins w:id="628" w:author="Matthew Chung" w:date="2019-10-21T11:35:00Z">
        <w:r w:rsidR="00FD263C">
          <w:t xml:space="preserve">7 different samples reveals </w:t>
        </w:r>
      </w:ins>
      <w:ins w:id="629" w:author="Matthew Chung" w:date="2019-10-21T11:36:00Z">
        <w:r w:rsidR="00FD263C">
          <w:t xml:space="preserve">3 </w:t>
        </w:r>
      </w:ins>
      <w:ins w:id="630" w:author="Matthew Chung" w:date="2019-10-21T11:35:00Z">
        <w:r w:rsidR="00FD263C">
          <w:t>discrete</w:t>
        </w:r>
      </w:ins>
      <w:ins w:id="631" w:author="Matthew Chung" w:date="2019-10-21T11:36:00Z">
        <w:r w:rsidR="00FD263C">
          <w:t xml:space="preserve"> clusters of samples consisting of (1) the N87 cells alone; (2) the 24 h N87 + HP WT and </w:t>
        </w:r>
        <w:r w:rsidR="00FD263C" w:rsidRPr="00FD263C">
          <w:rPr>
            <w:i/>
            <w:iCs/>
            <w:rPrChange w:id="632" w:author="Matthew Chung" w:date="2019-10-21T11:37:00Z">
              <w:rPr/>
            </w:rPrChange>
          </w:rPr>
          <w:t>cag</w:t>
        </w:r>
      </w:ins>
      <w:ins w:id="633" w:author="Matthew Chung" w:date="2019-10-21T11:37:00Z">
        <w:r w:rsidR="00FD263C" w:rsidRPr="00FD263C">
          <w:rPr>
            <w:i/>
            <w:iCs/>
            <w:rPrChange w:id="634" w:author="Matthew Chung" w:date="2019-10-21T11:37:00Z">
              <w:rPr/>
            </w:rPrChange>
          </w:rPr>
          <w:t xml:space="preserve">- </w:t>
        </w:r>
        <w:r w:rsidR="00FD263C">
          <w:t xml:space="preserve">samples; and (3) the 2 and 4 h N87 + HP WT and </w:t>
        </w:r>
        <w:r w:rsidR="00FD263C" w:rsidRPr="00D85469">
          <w:rPr>
            <w:i/>
            <w:iCs/>
          </w:rPr>
          <w:t xml:space="preserve">cag- </w:t>
        </w:r>
        <w:r w:rsidR="00FD263C">
          <w:t>samples (</w:t>
        </w:r>
        <w:r w:rsidR="00FD263C" w:rsidRPr="00FD263C">
          <w:rPr>
            <w:b/>
            <w:bCs/>
            <w:rPrChange w:id="635" w:author="Matthew Chung" w:date="2019-10-21T11:37:00Z">
              <w:rPr/>
            </w:rPrChange>
          </w:rPr>
          <w:t>Figure 3</w:t>
        </w:r>
        <w:r w:rsidR="00FD263C">
          <w:rPr>
            <w:b/>
            <w:bCs/>
          </w:rPr>
          <w:t>a</w:t>
        </w:r>
        <w:r w:rsidR="00FD263C">
          <w:t>). A simi</w:t>
        </w:r>
      </w:ins>
      <w:ins w:id="636" w:author="Matthew Chung" w:date="2019-10-21T11:38:00Z">
        <w:r w:rsidR="00FD263C">
          <w:t>lar clustering pattern was recovered using a hierarchical clustering analysis (</w:t>
        </w:r>
        <w:r w:rsidR="00FD263C">
          <w:rPr>
            <w:b/>
            <w:bCs/>
          </w:rPr>
          <w:t>Figure 3b</w:t>
        </w:r>
        <w:r w:rsidR="00FD263C">
          <w:t xml:space="preserve">), indicating that the differentially expressed genes recovered </w:t>
        </w:r>
      </w:ins>
      <w:ins w:id="637" w:author="Matthew Chung" w:date="2019-10-21T11:40:00Z">
        <w:r w:rsidR="00FD263C">
          <w:t xml:space="preserve">across the time course </w:t>
        </w:r>
      </w:ins>
      <w:ins w:id="638" w:author="Matthew Chung" w:date="2019-10-21T11:38:00Z">
        <w:r w:rsidR="00FD263C">
          <w:t>primarily reflect</w:t>
        </w:r>
      </w:ins>
      <w:ins w:id="639" w:author="Matthew Chung" w:date="2019-10-21T11:40:00Z">
        <w:r w:rsidR="00FD263C">
          <w:t>s</w:t>
        </w:r>
      </w:ins>
      <w:ins w:id="640" w:author="Matthew Chung" w:date="2019-10-21T11:38:00Z">
        <w:r w:rsidR="00FD263C">
          <w:t xml:space="preserve"> the transcriptional differences to </w:t>
        </w:r>
        <w:r w:rsidR="00FD263C">
          <w:rPr>
            <w:i/>
            <w:iCs/>
          </w:rPr>
          <w:t xml:space="preserve">H. </w:t>
        </w:r>
        <w:r w:rsidR="00FD263C">
          <w:rPr>
            <w:i/>
            <w:iCs/>
          </w:rPr>
          <w:lastRenderedPageBreak/>
          <w:t>pylori</w:t>
        </w:r>
        <w:r w:rsidR="00FD263C">
          <w:t xml:space="preserve">, </w:t>
        </w:r>
      </w:ins>
      <w:ins w:id="641" w:author="Matthew Chung" w:date="2019-10-21T11:41:00Z">
        <w:r w:rsidR="00FD263C">
          <w:t xml:space="preserve">regardless </w:t>
        </w:r>
      </w:ins>
      <w:ins w:id="642" w:author="Matthew Chung" w:date="2019-10-21T11:38:00Z">
        <w:r w:rsidR="00FD263C">
          <w:t>of</w:t>
        </w:r>
      </w:ins>
      <w:ins w:id="643" w:author="Matthew Chung" w:date="2019-10-21T11:39:00Z">
        <w:r w:rsidR="00FD263C">
          <w:t xml:space="preserve"> the presence of the </w:t>
        </w:r>
        <w:r w:rsidR="00FD263C">
          <w:rPr>
            <w:i/>
            <w:iCs/>
          </w:rPr>
          <w:t xml:space="preserve">cag </w:t>
        </w:r>
        <w:r w:rsidR="00FD263C">
          <w:t>PAI.</w:t>
        </w:r>
      </w:ins>
      <w:ins w:id="644" w:author="Matthew Chung" w:date="2019-10-21T11:42:00Z">
        <w:r w:rsidR="005666A8">
          <w:t xml:space="preserve"> When </w:t>
        </w:r>
        <w:proofErr w:type="spellStart"/>
        <w:r w:rsidR="005666A8">
          <w:t>edgeR</w:t>
        </w:r>
        <w:proofErr w:type="spellEnd"/>
        <w:r w:rsidR="005666A8">
          <w:t xml:space="preserve"> was used to identify differentially expressed genes from pairwise comparisons of N87 +</w:t>
        </w:r>
      </w:ins>
      <w:ins w:id="645" w:author="Matthew Chung" w:date="2019-10-21T11:43:00Z">
        <w:r w:rsidR="005666A8">
          <w:t xml:space="preserve"> </w:t>
        </w:r>
        <w:r w:rsidR="005666A8">
          <w:rPr>
            <w:i/>
            <w:iCs/>
          </w:rPr>
          <w:t xml:space="preserve">H. pylori </w:t>
        </w:r>
        <w:r w:rsidR="005666A8">
          <w:t xml:space="preserve">WT and </w:t>
        </w:r>
        <w:r w:rsidR="005666A8">
          <w:rPr>
            <w:i/>
            <w:iCs/>
          </w:rPr>
          <w:t>cag</w:t>
        </w:r>
        <w:r w:rsidR="005666A8">
          <w:t xml:space="preserve">- for 2, 4, and 24 h, only </w:t>
        </w:r>
      </w:ins>
      <w:ins w:id="646" w:author="Matthew Chung" w:date="2019-10-21T11:44:00Z">
        <w:r w:rsidR="005666A8">
          <w:t>1, 0,</w:t>
        </w:r>
      </w:ins>
      <w:ins w:id="647" w:author="Matthew Chung" w:date="2019-10-21T14:33:00Z">
        <w:r w:rsidR="00A6689F">
          <w:t xml:space="preserve"> </w:t>
        </w:r>
      </w:ins>
      <w:ins w:id="648" w:author="Matthew Chung" w:date="2019-10-21T11:44:00Z">
        <w:r w:rsidR="005666A8">
          <w:t xml:space="preserve">and 2 differentially expressed </w:t>
        </w:r>
      </w:ins>
      <w:ins w:id="649" w:author="Matthew Chung" w:date="2019-10-21T13:47:00Z">
        <w:r w:rsidR="005D2AE8">
          <w:t>transcripts</w:t>
        </w:r>
      </w:ins>
      <w:ins w:id="650" w:author="Matthew Chung" w:date="2019-10-21T11:44:00Z">
        <w:r w:rsidR="005666A8">
          <w:t xml:space="preserve"> were recovered, respectively</w:t>
        </w:r>
      </w:ins>
      <w:ins w:id="651" w:author="Matthew Chung" w:date="2019-10-21T13:57:00Z">
        <w:r w:rsidR="004B5494">
          <w:t xml:space="preserve"> (FDR &lt;0.05)</w:t>
        </w:r>
      </w:ins>
      <w:ins w:id="652" w:author="Matthew Chung" w:date="2019-10-21T11:44:00Z">
        <w:r w:rsidR="005666A8">
          <w:t xml:space="preserve">. This suggests that when looking across the time course, the presence or absence of the </w:t>
        </w:r>
        <w:r w:rsidR="005666A8">
          <w:rPr>
            <w:i/>
            <w:iCs/>
          </w:rPr>
          <w:t xml:space="preserve">cag </w:t>
        </w:r>
        <w:r w:rsidR="005666A8">
          <w:t xml:space="preserve">PAI did not greatly influence </w:t>
        </w:r>
      </w:ins>
      <w:ins w:id="653" w:author="Matthew Chung" w:date="2019-10-21T11:45:00Z">
        <w:r w:rsidR="005666A8">
          <w:t>the host response.</w:t>
        </w:r>
      </w:ins>
    </w:p>
    <w:p w14:paraId="37400677" w14:textId="23CD115C" w:rsidR="00073784" w:rsidRDefault="003A6F30" w:rsidP="00073784">
      <w:pPr>
        <w:rPr>
          <w:ins w:id="654" w:author="Matthew Chung" w:date="2019-10-21T14:34:00Z"/>
        </w:rPr>
      </w:pPr>
      <w:ins w:id="655" w:author="Matthew Chung" w:date="2019-10-14T22:43:00Z">
        <w:r>
          <w:t>Using WGCNA</w:t>
        </w:r>
      </w:ins>
      <w:ins w:id="656" w:author="Matthew Chung" w:date="2019-10-21T13:46:00Z">
        <w:r w:rsidR="005D2AE8">
          <w:t>, the 919 different</w:t>
        </w:r>
      </w:ins>
      <w:ins w:id="657" w:author="Matthew Chung" w:date="2019-10-21T14:14:00Z">
        <w:r w:rsidR="004A662C">
          <w:t>i</w:t>
        </w:r>
      </w:ins>
      <w:ins w:id="658" w:author="Matthew Chung" w:date="2019-10-21T13:46:00Z">
        <w:r w:rsidR="005D2AE8">
          <w:t xml:space="preserve">ally expressed human genes were divided into 17 expression modules, with only </w:t>
        </w:r>
      </w:ins>
      <w:ins w:id="659" w:author="Matthew Chung" w:date="2019-10-21T13:47:00Z">
        <w:r w:rsidR="005D2AE8">
          <w:t>4 modules containing ≥10 transcripts (</w:t>
        </w:r>
        <w:r w:rsidR="005D2AE8">
          <w:rPr>
            <w:b/>
            <w:bCs/>
          </w:rPr>
          <w:t>Figure 4</w:t>
        </w:r>
        <w:r w:rsidR="005D2AE8">
          <w:t>).</w:t>
        </w:r>
      </w:ins>
      <w:ins w:id="660" w:author="Matthew Chung" w:date="2019-10-21T13:54:00Z">
        <w:r w:rsidR="005D2AE8">
          <w:t xml:space="preserve"> </w:t>
        </w:r>
      </w:ins>
      <w:ins w:id="661" w:author="Matthew Chung" w:date="2019-10-21T14:07:00Z">
        <w:r w:rsidR="004A662C">
          <w:t xml:space="preserve">For each of the 4 modules, we </w:t>
        </w:r>
      </w:ins>
      <w:ins w:id="662" w:author="Matthew Chung" w:date="2019-10-21T14:08:00Z">
        <w:r w:rsidR="004A662C">
          <w:t xml:space="preserve">used a functional term enrichment analysis and the Ingenuity Pathway Analysis (IPA) </w:t>
        </w:r>
        <w:r w:rsidR="004A662C">
          <w:fldChar w:fldCharType="begin"/>
        </w:r>
        <w:r w:rsidR="004A662C">
          <w:instrText xml:space="preserve"> ADDIN EN.CITE &lt;EndNote&gt;&lt;Cite&gt;&lt;Author&gt;Krämer&lt;/Author&gt;&lt;Year&gt;2014&lt;/Year&gt;&lt;RecNum&gt;701&lt;/RecNum&gt;&lt;DisplayText&gt;(53)&lt;/DisplayText&gt;&lt;record&gt;&lt;rec-number&gt;701&lt;/rec-number&gt;&lt;foreign-keys&gt;&lt;key app="EN" db-id="ezfxded98rwspxefrtj5z2avrdzpsrwr5rra" timestamp="1489160978"&gt;701&lt;/key&gt;&lt;/foreign-keys&gt;&lt;ref-type name="Journal Article"&gt;17&lt;/ref-type&gt;&lt;contributors&gt;&lt;authors&gt;&lt;author&gt;Krämer, Andreas&lt;/author&gt;&lt;author&gt;Green, Jeff&lt;/author&gt;&lt;author&gt;Pollard, Jr Jack&lt;/author&gt;&lt;author&gt;Tugendreich, Stuart&lt;/author&gt;&lt;/authors&gt;&lt;/contributors&gt;&lt;titles&gt;&lt;title&gt;Causal analysis approaches in Ingenuity Pathway Analysis&lt;/title&gt;&lt;secondary-title&gt;Bioinformatics&lt;/secondary-title&gt;&lt;/titles&gt;&lt;periodical&gt;&lt;full-title&gt;Bioinformatics&lt;/full-title&gt;&lt;abbr-1&gt;Bioinformatics (Oxford, England)&lt;/abbr-1&gt;&lt;/periodical&gt;&lt;pages&gt;523-530&lt;/pages&gt;&lt;volume&gt;30&lt;/volume&gt;&lt;number&gt;4&lt;/number&gt;&lt;dates&gt;&lt;year&gt;2014&lt;/year&gt;&lt;/dates&gt;&lt;isbn&gt;1367-4803&lt;/isbn&gt;&lt;urls&gt;&lt;related-urls&gt;&lt;url&gt;http://dx.doi.org/10.1093/bioinformatics/btt703&lt;/url&gt;&lt;/related-urls&gt;&lt;/urls&gt;&lt;electronic-resource-num&gt;10.1093/bioinformatics/btt703&lt;/electronic-resource-num&gt;&lt;/record&gt;&lt;/Cite&gt;&lt;/EndNote&gt;</w:instrText>
        </w:r>
        <w:r w:rsidR="004A662C">
          <w:fldChar w:fldCharType="separate"/>
        </w:r>
        <w:r w:rsidR="004A662C">
          <w:rPr>
            <w:noProof/>
          </w:rPr>
          <w:t>(53)</w:t>
        </w:r>
        <w:r w:rsidR="004A662C">
          <w:fldChar w:fldCharType="end"/>
        </w:r>
        <w:r w:rsidR="004A662C">
          <w:t xml:space="preserve"> canonical pathway analysis pipeline to identify over-represented functions in each of the modules.</w:t>
        </w:r>
      </w:ins>
      <w:ins w:id="663" w:author="Matthew Chung" w:date="2019-10-21T14:09:00Z">
        <w:r w:rsidR="004A662C">
          <w:t xml:space="preserve"> </w:t>
        </w:r>
      </w:ins>
      <w:ins w:id="664" w:author="Matthew Chung" w:date="2019-10-21T13:54:00Z">
        <w:r w:rsidR="005D2AE8">
          <w:t xml:space="preserve">The largest module contains </w:t>
        </w:r>
      </w:ins>
      <w:ins w:id="665" w:author="Matthew Chung" w:date="2019-10-21T13:55:00Z">
        <w:r w:rsidR="005D2AE8">
          <w:t xml:space="preserve">339 and 215 differentially expressed transcripts up- and down-regulated </w:t>
        </w:r>
      </w:ins>
      <w:ins w:id="666" w:author="Matthew Chung" w:date="2019-10-21T13:56:00Z">
        <w:r w:rsidR="005D2AE8">
          <w:t>in the 24 h co-culture samples, respectively.</w:t>
        </w:r>
      </w:ins>
      <w:ins w:id="667" w:author="Matthew Chung" w:date="2019-10-21T14:09:00Z">
        <w:r w:rsidR="004A662C">
          <w:t xml:space="preserve"> </w:t>
        </w:r>
      </w:ins>
      <w:ins w:id="668" w:author="Matthew Chung" w:date="2019-10-21T14:11:00Z">
        <w:r w:rsidR="004A662C">
          <w:t xml:space="preserve">The 339 up-regulated genes were </w:t>
        </w:r>
      </w:ins>
      <w:ins w:id="669" w:author="Matthew Chung" w:date="2019-10-21T14:14:00Z">
        <w:r w:rsidR="004A662C">
          <w:t xml:space="preserve">identified to be </w:t>
        </w:r>
      </w:ins>
      <w:ins w:id="670" w:author="Matthew Chung" w:date="2019-10-21T14:11:00Z">
        <w:r w:rsidR="004A662C">
          <w:t>significantly over-r</w:t>
        </w:r>
      </w:ins>
      <w:ins w:id="671" w:author="Matthew Chung" w:date="2019-10-21T14:12:00Z">
        <w:r w:rsidR="004A662C">
          <w:t>epresented in cholesterol biosynthesis</w:t>
        </w:r>
      </w:ins>
      <w:ins w:id="672" w:author="Matthew Chung" w:date="2019-10-21T14:13:00Z">
        <w:r w:rsidR="004A662C">
          <w:t xml:space="preserve">, sialidase activity, </w:t>
        </w:r>
      </w:ins>
      <w:ins w:id="673" w:author="Matthew Chung" w:date="2019-10-21T14:14:00Z">
        <w:r w:rsidR="004A662C">
          <w:t>neutrophil degranulation</w:t>
        </w:r>
      </w:ins>
      <w:ins w:id="674" w:author="Matthew Chung" w:date="2019-10-21T14:16:00Z">
        <w:r w:rsidR="004A662C">
          <w:t>, and translation</w:t>
        </w:r>
      </w:ins>
      <w:ins w:id="675" w:author="Matthew Chung" w:date="2019-10-21T14:14:00Z">
        <w:r w:rsidR="004A662C">
          <w:t xml:space="preserve">. </w:t>
        </w:r>
      </w:ins>
      <w:ins w:id="676" w:author="Matthew Chung" w:date="2019-10-21T14:09:00Z">
        <w:r w:rsidR="004A662C">
          <w:t>Similarly, the IPA canonical pathway analysis identified this subset of transcripts to be</w:t>
        </w:r>
      </w:ins>
      <w:ins w:id="677" w:author="Matthew Chung" w:date="2019-10-21T14:14:00Z">
        <w:r w:rsidR="004A662C">
          <w:t xml:space="preserve"> significantly enriched in</w:t>
        </w:r>
      </w:ins>
      <w:ins w:id="678" w:author="Matthew Chung" w:date="2019-10-21T14:09:00Z">
        <w:r w:rsidR="004A662C">
          <w:t xml:space="preserve"> </w:t>
        </w:r>
      </w:ins>
      <w:ins w:id="679" w:author="Matthew Chung" w:date="2019-10-21T14:10:00Z">
        <w:r w:rsidR="004A662C">
          <w:t xml:space="preserve">EIF2 </w:t>
        </w:r>
      </w:ins>
      <w:ins w:id="680" w:author="Matthew Chung" w:date="2019-10-21T14:11:00Z">
        <w:r w:rsidR="004A662C">
          <w:t>and EIF4 signaling;</w:t>
        </w:r>
      </w:ins>
      <w:ins w:id="681" w:author="Matthew Chung" w:date="2019-10-21T14:10:00Z">
        <w:r w:rsidR="004A662C">
          <w:t xml:space="preserve"> cholesterol biosynthesis</w:t>
        </w:r>
      </w:ins>
      <w:ins w:id="682" w:author="Matthew Chung" w:date="2019-10-21T14:11:00Z">
        <w:r w:rsidR="004A662C">
          <w:t xml:space="preserve">, </w:t>
        </w:r>
      </w:ins>
      <w:ins w:id="683" w:author="Matthew Chung" w:date="2019-10-21T14:16:00Z">
        <w:r w:rsidR="004A662C">
          <w:t xml:space="preserve">protein synthesis, </w:t>
        </w:r>
      </w:ins>
      <w:ins w:id="684" w:author="Matthew Chung" w:date="2019-10-21T14:11:00Z">
        <w:r w:rsidR="004A662C">
          <w:t>and mTOR signaling</w:t>
        </w:r>
      </w:ins>
      <w:ins w:id="685" w:author="Matthew Chung" w:date="2019-10-21T14:14:00Z">
        <w:r w:rsidR="004A662C">
          <w:t>.</w:t>
        </w:r>
      </w:ins>
      <w:ins w:id="686" w:author="Matthew Chung" w:date="2019-10-21T14:29:00Z">
        <w:r w:rsidR="00814294">
          <w:t xml:space="preserve"> </w:t>
        </w:r>
      </w:ins>
      <w:ins w:id="687" w:author="Matthew Chung" w:date="2019-10-21T14:31:00Z">
        <w:r w:rsidR="00A6689F">
          <w:t>The</w:t>
        </w:r>
      </w:ins>
      <w:ins w:id="688" w:author="Matthew Chung" w:date="2019-10-21T14:29:00Z">
        <w:r w:rsidR="00814294">
          <w:t xml:space="preserve"> </w:t>
        </w:r>
        <w:r w:rsidR="00A6689F">
          <w:t>215 genes downregulated at the 24 h timepoint</w:t>
        </w:r>
      </w:ins>
      <w:ins w:id="689" w:author="Matthew Chung" w:date="2019-10-21T14:31:00Z">
        <w:r w:rsidR="00A6689F">
          <w:t xml:space="preserve"> are over-represented in intermediate filaments, oxi</w:t>
        </w:r>
      </w:ins>
      <w:ins w:id="690" w:author="Matthew Chung" w:date="2019-10-21T14:32:00Z">
        <w:r w:rsidR="00A6689F">
          <w:t>doreductase activity, and protein folding and binding. The IPA canonical pathway analysis indicates that this subset of genes is</w:t>
        </w:r>
      </w:ins>
      <w:ins w:id="691" w:author="Matthew Chung" w:date="2019-10-21T14:33:00Z">
        <w:r w:rsidR="00A6689F">
          <w:t xml:space="preserve"> </w:t>
        </w:r>
      </w:ins>
      <w:ins w:id="692" w:author="Matthew Chung" w:date="2019-10-21T14:32:00Z">
        <w:r w:rsidR="00A6689F">
          <w:t xml:space="preserve">enriched in genes with roles in the </w:t>
        </w:r>
        <w:proofErr w:type="spellStart"/>
        <w:r w:rsidR="00A6689F">
          <w:t>sirtuin</w:t>
        </w:r>
        <w:proofErr w:type="spellEnd"/>
        <w:r w:rsidR="00A6689F">
          <w:t xml:space="preserve"> signaling pathway, mitochondrial dysfunction, </w:t>
        </w:r>
      </w:ins>
      <w:ins w:id="693" w:author="Matthew Chung" w:date="2019-10-21T14:33:00Z">
        <w:r w:rsidR="00A6689F">
          <w:t>and death receptor signaling.</w:t>
        </w:r>
      </w:ins>
      <w:del w:id="694" w:author="Matthew Chung" w:date="2019-10-14T22:43:00Z">
        <w:r w:rsidR="00073784" w:rsidDel="003A6F30">
          <w:delText>Differentially expressed genes were identified and z-scores of log</w:delText>
        </w:r>
        <w:r w:rsidR="00073784" w:rsidRPr="00E60D05" w:rsidDel="003A6F30">
          <w:rPr>
            <w:vertAlign w:val="subscript"/>
          </w:rPr>
          <w:delText>2</w:delText>
        </w:r>
        <w:r w:rsidR="00073784" w:rsidDel="003A6F30">
          <w:delText>(TPM) values were calculated. K-means clustering was used to create groups of differentially expressed genes based on dataset-wide expression patterns. A total of 4,486 human genes were differentially expressed across the time course (</w:delText>
        </w:r>
        <w:r w:rsidR="00867983" w:rsidDel="003A6F30">
          <w:delText>Figure 4</w:delText>
        </w:r>
        <w:r w:rsidR="00073784" w:rsidRPr="00C23180" w:rsidDel="003A6F30">
          <w:delText xml:space="preserve">). </w:delText>
        </w:r>
      </w:del>
      <w:del w:id="695" w:author="Matthew Chung" w:date="2019-10-21T11:39:00Z">
        <w:r w:rsidR="00073784" w:rsidRPr="00C23180" w:rsidDel="00FD263C">
          <w:delText xml:space="preserve">While there were thousands of genes that were differentially expressed, the 2 h and 4 h time points look very similar and cluster together, as noted by the </w:delText>
        </w:r>
      </w:del>
      <w:del w:id="696" w:author="Matthew Chung" w:date="2019-10-14T20:55:00Z">
        <w:r w:rsidR="00073784" w:rsidRPr="00C23180" w:rsidDel="00071FF9">
          <w:delText>B</w:delText>
        </w:r>
      </w:del>
      <w:del w:id="697" w:author="Matthew Chung" w:date="2019-10-21T11:39:00Z">
        <w:r w:rsidR="00073784" w:rsidRPr="00C23180" w:rsidDel="00FD263C">
          <w:delText>ootstrap</w:delText>
        </w:r>
      </w:del>
      <w:del w:id="698" w:author="Matthew Chung" w:date="2019-10-14T20:55:00Z">
        <w:r w:rsidR="00073784" w:rsidRPr="00C23180" w:rsidDel="00071FF9">
          <w:delText xml:space="preserve"> </w:delText>
        </w:r>
      </w:del>
      <w:del w:id="699" w:author="Matthew Chung" w:date="2019-10-21T11:39:00Z">
        <w:r w:rsidR="00073784" w:rsidRPr="00C23180" w:rsidDel="00FD263C">
          <w:delText xml:space="preserve">supported </w:delText>
        </w:r>
      </w:del>
      <w:del w:id="700" w:author="Matthew Chung" w:date="2019-07-23T00:15:00Z">
        <w:r w:rsidR="00073784" w:rsidRPr="00C23180" w:rsidDel="00063910">
          <w:delText>hierarchial</w:delText>
        </w:r>
      </w:del>
      <w:del w:id="701" w:author="Matthew Chung" w:date="2019-10-21T11:39:00Z">
        <w:r w:rsidR="00073784" w:rsidRPr="00C23180" w:rsidDel="00FD263C">
          <w:delText xml:space="preserve"> clustering (</w:delText>
        </w:r>
        <w:r w:rsidR="00867983" w:rsidDel="00FD263C">
          <w:delText>Figure 4</w:delText>
        </w:r>
        <w:r w:rsidR="00073784" w:rsidRPr="00C23180" w:rsidDel="00FD263C">
          <w:delText xml:space="preserve">). </w:delText>
        </w:r>
      </w:del>
      <w:del w:id="702" w:author="Matthew Chung" w:date="2019-10-21T11:40:00Z">
        <w:r w:rsidR="00073784" w:rsidRPr="00C23180" w:rsidDel="00FD263C">
          <w:delText xml:space="preserve">Interestingly, this clustering occurs regardless of the differential presence of </w:delText>
        </w:r>
        <w:r w:rsidR="00073784" w:rsidRPr="00C23180" w:rsidDel="00FD263C">
          <w:rPr>
            <w:i/>
          </w:rPr>
          <w:delText>cagE</w:delText>
        </w:r>
        <w:r w:rsidR="00073784" w:rsidRPr="00C23180" w:rsidDel="00FD263C">
          <w:delText xml:space="preserve"> in the two isolates (</w:delText>
        </w:r>
        <w:r w:rsidR="00867983" w:rsidDel="00FD263C">
          <w:delText>Figure 4</w:delText>
        </w:r>
        <w:r w:rsidR="00073784" w:rsidRPr="00C23180" w:rsidDel="00FD263C">
          <w:delText xml:space="preserve">). The 24 h samples were more dissimilar, but like the 2 h and 4 h samples, the response to </w:delText>
        </w:r>
        <w:r w:rsidR="00073784" w:rsidRPr="00C23180" w:rsidDel="00FD263C">
          <w:rPr>
            <w:i/>
          </w:rPr>
          <w:delText>cagE</w:delText>
        </w:r>
        <w:r w:rsidR="00073784" w:rsidRPr="00C23180" w:rsidDel="00FD263C">
          <w:delText xml:space="preserve">+ and </w:delText>
        </w:r>
        <w:r w:rsidR="00073784" w:rsidRPr="00C23180" w:rsidDel="00FD263C">
          <w:rPr>
            <w:i/>
          </w:rPr>
          <w:delText>cagE</w:delText>
        </w:r>
        <w:r w:rsidR="00073784" w:rsidRPr="00C23180" w:rsidDel="00FD263C">
          <w:delText>- strains was very similar within the time point (</w:delText>
        </w:r>
        <w:r w:rsidR="00867983" w:rsidDel="00FD263C">
          <w:delText>Figure 4</w:delText>
        </w:r>
        <w:r w:rsidR="00073784" w:rsidDel="00FD263C">
          <w:delText xml:space="preserve">). Considering that expression of the </w:delText>
        </w:r>
        <w:r w:rsidR="00073784" w:rsidDel="00FD263C">
          <w:rPr>
            <w:i/>
          </w:rPr>
          <w:delText xml:space="preserve">cag </w:delText>
        </w:r>
        <w:r w:rsidR="00073784" w:rsidDel="00FD263C">
          <w:delText xml:space="preserve">PAI genes were repressed in the </w:delText>
        </w:r>
        <w:r w:rsidR="00073784" w:rsidRPr="002D4B5A" w:rsidDel="00FD263C">
          <w:rPr>
            <w:i/>
          </w:rPr>
          <w:delText>cagE</w:delText>
        </w:r>
        <w:r w:rsidR="00073784" w:rsidDel="00FD263C">
          <w:delText xml:space="preserve">- strains, it was surprising that a greater difference in host response was not observed. This suggests that when looking across the entire time course, the presence of absence of </w:delText>
        </w:r>
        <w:r w:rsidR="00073784" w:rsidDel="00FD263C">
          <w:rPr>
            <w:i/>
          </w:rPr>
          <w:delText>cagE</w:delText>
        </w:r>
        <w:r w:rsidR="00073784" w:rsidDel="00FD263C">
          <w:delText xml:space="preserve"> in </w:delText>
        </w:r>
        <w:r w:rsidR="00073784" w:rsidDel="00FD263C">
          <w:rPr>
            <w:i/>
          </w:rPr>
          <w:delText xml:space="preserve">H. pylori </w:delText>
        </w:r>
        <w:r w:rsidR="00073784" w:rsidDel="00FD263C">
          <w:delText>26695 did not greatly influence host response.</w:delText>
        </w:r>
      </w:del>
    </w:p>
    <w:p w14:paraId="7C153472" w14:textId="6F4E3E80" w:rsidR="00A6689F" w:rsidRDefault="00A6689F" w:rsidP="00073784">
      <w:pPr>
        <w:rPr>
          <w:ins w:id="703" w:author="Matthew Chung" w:date="2019-10-21T15:32:00Z"/>
        </w:rPr>
      </w:pPr>
      <w:ins w:id="704" w:author="Matthew Chung" w:date="2019-10-21T14:34:00Z">
        <w:r>
          <w:t xml:space="preserve">The second largest module has an expression pattern </w:t>
        </w:r>
        <w:proofErr w:type="gramStart"/>
        <w:r>
          <w:t>similar to</w:t>
        </w:r>
        <w:proofErr w:type="gramEnd"/>
        <w:r>
          <w:t xml:space="preserve"> the largest module, in that it contains genes differentially expressed at specifically the 24 h timepoint. </w:t>
        </w:r>
      </w:ins>
      <w:ins w:id="705" w:author="Matthew Chung" w:date="2019-10-21T14:35:00Z">
        <w:r>
          <w:t xml:space="preserve">The major </w:t>
        </w:r>
        <w:r>
          <w:lastRenderedPageBreak/>
          <w:t xml:space="preserve">module contains </w:t>
        </w:r>
      </w:ins>
      <w:ins w:id="706" w:author="Matthew Chung" w:date="2019-10-21T14:36:00Z">
        <w:r>
          <w:t xml:space="preserve">182 transcripts downregulated at the 24 h timepoint that are over-represented in </w:t>
        </w:r>
      </w:ins>
      <w:ins w:id="707" w:author="Matthew Chung" w:date="2019-10-21T14:37:00Z">
        <w:r>
          <w:t xml:space="preserve">ubiquitin-dependent protease activity, </w:t>
        </w:r>
      </w:ins>
      <w:ins w:id="708" w:author="Matthew Chung" w:date="2019-10-21T14:38:00Z">
        <w:r>
          <w:t>mitotic cell cycle regulation, MAPK signaling, and NF-</w:t>
        </w:r>
      </w:ins>
      <w:proofErr w:type="spellStart"/>
      <w:ins w:id="709" w:author="Matthew Chung" w:date="2019-10-21T14:39:00Z">
        <w:r w:rsidRPr="00A6689F">
          <w:t>κ</w:t>
        </w:r>
        <w:r>
          <w:t>B</w:t>
        </w:r>
        <w:proofErr w:type="spellEnd"/>
        <w:r>
          <w:t xml:space="preserve"> signaling. Similarly, IPA </w:t>
        </w:r>
      </w:ins>
      <w:ins w:id="710" w:author="Matthew Chung" w:date="2019-10-21T15:25:00Z">
        <w:r w:rsidR="00F57382">
          <w:t>identifies the major modu</w:t>
        </w:r>
      </w:ins>
      <w:ins w:id="711" w:author="Matthew Chung" w:date="2019-10-21T15:26:00Z">
        <w:r w:rsidR="00F57382">
          <w:t>le to be over-represented in encoded genes with roles in protein ubiquitination, IL-17</w:t>
        </w:r>
      </w:ins>
      <w:ins w:id="712" w:author="Matthew Chung" w:date="2019-10-21T15:27:00Z">
        <w:r w:rsidR="00F57382">
          <w:t xml:space="preserve">A in psoriasis, </w:t>
        </w:r>
      </w:ins>
      <w:ins w:id="713" w:author="Matthew Chung" w:date="2019-10-21T15:26:00Z">
        <w:r w:rsidR="00F57382">
          <w:t>BAG2 signaling, and PI3</w:t>
        </w:r>
      </w:ins>
      <w:ins w:id="714" w:author="Matthew Chung" w:date="2019-10-21T15:27:00Z">
        <w:r w:rsidR="00F57382">
          <w:t>K</w:t>
        </w:r>
      </w:ins>
      <w:ins w:id="715" w:author="Matthew Chung" w:date="2019-10-21T15:26:00Z">
        <w:r w:rsidR="00F57382">
          <w:t>/AKT signaling.</w:t>
        </w:r>
      </w:ins>
      <w:ins w:id="716" w:author="Matthew Chung" w:date="2019-10-21T15:27:00Z">
        <w:r w:rsidR="00F57382">
          <w:t xml:space="preserve"> The minor module contains 76 genes upregulated in the 24 h</w:t>
        </w:r>
      </w:ins>
      <w:ins w:id="717" w:author="Matthew Chung" w:date="2019-10-21T15:28:00Z">
        <w:r w:rsidR="00F57382">
          <w:t xml:space="preserve"> samples that is significantly enriched in </w:t>
        </w:r>
      </w:ins>
      <w:ins w:id="718" w:author="Matthew Chung" w:date="2019-10-21T15:30:00Z">
        <w:r w:rsidR="00F57382">
          <w:t xml:space="preserve">nonsense-mediated mRNA decay and translation, with IPA also identifying an enrichment in </w:t>
        </w:r>
      </w:ins>
      <w:ins w:id="719" w:author="Matthew Chung" w:date="2019-10-21T15:28:00Z">
        <w:r w:rsidR="00F57382">
          <w:t>EIF2 signali</w:t>
        </w:r>
      </w:ins>
      <w:ins w:id="720" w:author="Matthew Chung" w:date="2019-10-21T15:29:00Z">
        <w:r w:rsidR="00F57382">
          <w:t>ng, integrin signaling, and Cdc42 signaling.</w:t>
        </w:r>
      </w:ins>
    </w:p>
    <w:p w14:paraId="27C09B87" w14:textId="50279C3F" w:rsidR="00F57382" w:rsidRDefault="00F57382" w:rsidP="00073784">
      <w:pPr>
        <w:rPr>
          <w:ins w:id="721" w:author="Matthew Chung" w:date="2019-10-21T15:32:00Z"/>
        </w:rPr>
      </w:pPr>
      <w:ins w:id="722" w:author="Matthew Chung" w:date="2019-10-21T15:37:00Z">
        <w:r>
          <w:t xml:space="preserve">The </w:t>
        </w:r>
      </w:ins>
      <w:ins w:id="723" w:author="Matthew Chung" w:date="2019-10-21T16:04:00Z">
        <w:r w:rsidR="003B4B15">
          <w:t xml:space="preserve">next largest module contains </w:t>
        </w:r>
      </w:ins>
      <w:ins w:id="724" w:author="Matthew Chung" w:date="2019-10-21T16:08:00Z">
        <w:r w:rsidR="003B4B15">
          <w:t xml:space="preserve">28 </w:t>
        </w:r>
      </w:ins>
      <w:ins w:id="725" w:author="Matthew Chung" w:date="2019-10-21T16:04:00Z">
        <w:r w:rsidR="003B4B15">
          <w:t xml:space="preserve">genes that are </w:t>
        </w:r>
      </w:ins>
      <w:ins w:id="726" w:author="Matthew Chung" w:date="2019-10-21T16:05:00Z">
        <w:r w:rsidR="003B4B15">
          <w:t xml:space="preserve">gradually upregulated from 2 to 4 h </w:t>
        </w:r>
      </w:ins>
      <w:ins w:id="727" w:author="Matthew Chung" w:date="2019-10-21T16:06:00Z">
        <w:r w:rsidR="003B4B15">
          <w:t>in the co-culture samples. Both the functional term and IPA canonical pathway analyses identify a sign</w:t>
        </w:r>
      </w:ins>
      <w:ins w:id="728" w:author="Matthew Chung" w:date="2019-10-21T16:07:00Z">
        <w:r w:rsidR="003B4B15">
          <w:t xml:space="preserve">ificant over-representation in amino acid metabolism, including tRNA charging, </w:t>
        </w:r>
      </w:ins>
      <w:ins w:id="729" w:author="Matthew Chung" w:date="2019-10-21T16:08:00Z">
        <w:r w:rsidR="003B4B15">
          <w:t xml:space="preserve">amino acid transport, and amino acid biosynthesis and degradation. The last module contains 20 genes </w:t>
        </w:r>
      </w:ins>
      <w:ins w:id="730" w:author="Matthew Chung" w:date="2019-10-21T16:09:00Z">
        <w:r w:rsidR="003B4B15">
          <w:t xml:space="preserve">that are upregulated at 4h co-culture. These genes are over-represented in </w:t>
        </w:r>
      </w:ins>
      <w:ins w:id="731" w:author="Matthew Chung" w:date="2019-10-21T16:10:00Z">
        <w:r w:rsidR="003B4B15">
          <w:t>PFKFB4</w:t>
        </w:r>
      </w:ins>
      <w:ins w:id="732" w:author="Matthew Chung" w:date="2019-10-21T16:11:00Z">
        <w:r w:rsidR="003B4B15">
          <w:t xml:space="preserve"> signaling, AMPK signaling, and </w:t>
        </w:r>
      </w:ins>
      <w:ins w:id="733" w:author="Matthew Chung" w:date="2019-10-21T16:10:00Z">
        <w:r w:rsidR="003B4B15">
          <w:t>glycolysis and gluconeogenesis</w:t>
        </w:r>
      </w:ins>
      <w:ins w:id="734" w:author="Matthew Chung" w:date="2019-10-21T16:11:00Z">
        <w:r w:rsidR="003B4B15">
          <w:t>.</w:t>
        </w:r>
      </w:ins>
      <w:ins w:id="735" w:author="Matthew Chung" w:date="2019-10-21T16:10:00Z">
        <w:r w:rsidR="003B4B15">
          <w:t xml:space="preserve"> </w:t>
        </w:r>
      </w:ins>
    </w:p>
    <w:p w14:paraId="6B6F36CF" w14:textId="7059A4A8" w:rsidR="00F57382" w:rsidRPr="0041320E" w:rsidDel="003B4B15" w:rsidRDefault="003B4B15" w:rsidP="00073784">
      <w:pPr>
        <w:rPr>
          <w:del w:id="736" w:author="Matthew Chung" w:date="2019-10-21T16:08:00Z"/>
        </w:rPr>
      </w:pPr>
      <w:ins w:id="737" w:author="Matthew Chung" w:date="2019-10-21T16:14:00Z">
        <w:r>
          <w:t>Because many of the over-represented functional terms in the largest</w:t>
        </w:r>
        <w:r w:rsidR="0076648A">
          <w:t xml:space="preserve"> expression mo</w:t>
        </w:r>
      </w:ins>
      <w:ins w:id="738" w:author="Matthew Chung" w:date="2019-10-21T16:15:00Z">
        <w:r w:rsidR="0076648A">
          <w:t xml:space="preserve">dule contained proinflammatory roles, we investigated potential upstream regulators responsible of this observed enrichment. </w:t>
        </w:r>
      </w:ins>
      <w:ins w:id="739" w:author="Matthew Chung" w:date="2019-10-21T16:20:00Z">
        <w:r w:rsidR="0076648A">
          <w:t xml:space="preserve">Using the IPA upstream regulator analysis, we identified many proinflammatory cytokines, including </w:t>
        </w:r>
      </w:ins>
    </w:p>
    <w:p w14:paraId="2E44D787" w14:textId="2488E640" w:rsidR="00073784" w:rsidDel="0076648A" w:rsidRDefault="00073784" w:rsidP="0076648A">
      <w:pPr>
        <w:rPr>
          <w:del w:id="740" w:author="Matthew Chung" w:date="2019-10-21T16:22:00Z"/>
        </w:rPr>
      </w:pPr>
      <w:del w:id="741" w:author="Matthew Chung" w:date="2019-10-21T16:11:00Z">
        <w:r w:rsidDel="003B4B15">
          <w:delText xml:space="preserve">Ingenuity Pathway Analysis (IPA) </w:delText>
        </w:r>
      </w:del>
      <w:del w:id="742" w:author="Matthew Chung" w:date="2019-10-21T14:08:00Z">
        <w:r w:rsidDel="004A662C">
          <w:fldChar w:fldCharType="begin"/>
        </w:r>
        <w:r w:rsidR="008C1CAD" w:rsidDel="004A662C">
          <w:delInstrText xml:space="preserve"> ADDIN EN.CITE &lt;EndNote&gt;&lt;Cite&gt;&lt;Author&gt;Krämer&lt;/Author&gt;&lt;Year&gt;2014&lt;/Year&gt;&lt;RecNum&gt;701&lt;/RecNum&gt;&lt;DisplayText&gt;(53)&lt;/DisplayText&gt;&lt;record&gt;&lt;rec-number&gt;701&lt;/rec-number&gt;&lt;foreign-keys&gt;&lt;key app="EN" db-id="ezfxded98rwspxefrtj5z2avrdzpsrwr5rra" timestamp="1489160978"&gt;701&lt;/key&gt;&lt;/foreign-keys&gt;&lt;ref-type name="Journal Article"&gt;17&lt;/ref-type&gt;&lt;contributors&gt;&lt;authors&gt;&lt;author&gt;Krämer, Andreas&lt;/author&gt;&lt;author&gt;Green, Jeff&lt;/author&gt;&lt;author&gt;Pollard, Jr Jack&lt;/author&gt;&lt;author&gt;Tugendreich, Stuart&lt;/author&gt;&lt;/authors&gt;&lt;/contributors&gt;&lt;titles&gt;&lt;title&gt;Causal analysis approaches in Ingenuity Pathway Analysis&lt;/title&gt;&lt;secondary-title&gt;Bioinformatics&lt;/secondary-title&gt;&lt;/titles&gt;&lt;periodical&gt;&lt;full-title&gt;Bioinformatics&lt;/full-title&gt;&lt;abbr-1&gt;Bioinformatics (Oxford, England)&lt;/abbr-1&gt;&lt;/periodical&gt;&lt;pages&gt;523-530&lt;/pages&gt;&lt;volume&gt;30&lt;/volume&gt;&lt;number&gt;4&lt;/number&gt;&lt;dates&gt;&lt;year&gt;2014&lt;/year&gt;&lt;/dates&gt;&lt;isbn&gt;1367-4803&lt;/isbn&gt;&lt;urls&gt;&lt;related-urls&gt;&lt;url&gt;http://dx.doi.org/10.1093/bioinformatics/btt703&lt;/url&gt;&lt;/related-urls&gt;&lt;/urls&gt;&lt;electronic-resource-num&gt;10.1093/bioinformatics/btt703&lt;/electronic-resource-num&gt;&lt;/record&gt;&lt;/Cite&gt;&lt;/EndNote&gt;</w:delInstrText>
        </w:r>
        <w:r w:rsidDel="004A662C">
          <w:fldChar w:fldCharType="separate"/>
        </w:r>
        <w:r w:rsidR="008C1CAD" w:rsidDel="004A662C">
          <w:rPr>
            <w:noProof/>
          </w:rPr>
          <w:delText>(53)</w:delText>
        </w:r>
        <w:r w:rsidDel="004A662C">
          <w:fldChar w:fldCharType="end"/>
        </w:r>
        <w:r w:rsidDel="004A662C">
          <w:delText xml:space="preserve"> </w:delText>
        </w:r>
      </w:del>
      <w:del w:id="743" w:author="Matthew Chung" w:date="2019-10-21T16:11:00Z">
        <w:r w:rsidDel="003B4B15">
          <w:delText>was used to identify</w:delText>
        </w:r>
      </w:del>
      <w:del w:id="744" w:author="Matthew Chung" w:date="2019-10-21T13:56:00Z">
        <w:r w:rsidDel="004B5494">
          <w:delText xml:space="preserve"> upstream regulators, causal networks, </w:delText>
        </w:r>
      </w:del>
      <w:del w:id="745" w:author="Matthew Chung" w:date="2019-10-21T16:11:00Z">
        <w:r w:rsidDel="003B4B15">
          <w:delText xml:space="preserve">canonical pathways, and disease and functions in that were differentially regulated in pairwise comparisons of the samples. </w:delText>
        </w:r>
      </w:del>
      <w:del w:id="746" w:author="Matthew Chung" w:date="2019-10-21T13:57:00Z">
        <w:r w:rsidDel="004B5494">
          <w:delText xml:space="preserve">Fold change values from edgeR </w:delText>
        </w:r>
        <w:r w:rsidDel="004B5494">
          <w:fldChar w:fldCharType="begin"/>
        </w:r>
        <w:r w:rsidR="008C1CAD" w:rsidDel="004B5494">
          <w:delInstrText xml:space="preserve"> ADDIN EN.CITE &lt;EndNote&gt;&lt;Cite&gt;&lt;Author&gt;Robinson&lt;/Author&gt;&lt;Year&gt;2010&lt;/Year&gt;&lt;RecNum&gt;702&lt;/RecNum&gt;&lt;DisplayText&gt;(54)&lt;/DisplayText&gt;&lt;record&gt;&lt;rec-number&gt;702&lt;/rec-number&gt;&lt;foreign-keys&gt;&lt;key app="EN" db-id="ezfxded98rwspxefrtj5z2avrdzpsrwr5rra" timestamp="1489162296"&gt;702&lt;/key&gt;&lt;/foreign-keys&gt;&lt;ref-type name="Journal Article"&gt;17&lt;/ref-type&gt;&lt;contributors&gt;&lt;authors&gt;&lt;author&gt;Robinson, Mark D.&lt;/author&gt;&lt;author&gt;McCarthy, Davis J.&lt;/author&gt;&lt;author&gt;Smyth, Gordon K.&lt;/author&gt;&lt;/authors&gt;&lt;/contributors&gt;&lt;titles&gt;&lt;title&gt;edgeR: a Bioconductor package for differential expression analysis of digital gene expression data&lt;/title&gt;&lt;secondary-title&gt;Bioinformatics&lt;/secondary-title&gt;&lt;/titles&gt;&lt;periodical&gt;&lt;full-title&gt;Bioinformatics&lt;/full-title&gt;&lt;abbr-1&gt;Bioinformatics (Oxford, England)&lt;/abbr-1&gt;&lt;/periodical&gt;&lt;pages&gt;139-140&lt;/pages&gt;&lt;volume&gt;26&lt;/volume&gt;&lt;number&gt;1&lt;/number&gt;&lt;dates&gt;&lt;year&gt;2010&lt;/year&gt;&lt;pub-dates&gt;&lt;date&gt;11/11&amp;#xD;03/29/received&amp;#xD;10/19/revised&amp;#xD;10/23/accepted&lt;/date&gt;&lt;/pub-dates&gt;&lt;/dates&gt;&lt;publisher&gt;Oxford University Press&lt;/publisher&gt;&lt;isbn&gt;1367-4803&amp;#xD;1367-4811&lt;/isbn&gt;&lt;accession-num&gt;PMC2796818&lt;/accession-num&gt;&lt;urls&gt;&lt;related-urls&gt;&lt;url&gt;http://www.ncbi.nlm.nih.gov/pmc/articles/PMC2796818/&lt;/url&gt;&lt;/related-urls&gt;&lt;/urls&gt;&lt;electronic-resource-num&gt;10.1093/bioinformatics/btp616&lt;/electronic-resource-num&gt;&lt;remote-database-name&gt;PMC&lt;/remote-database-name&gt;&lt;/record&gt;&lt;/Cite&gt;&lt;/EndNote&gt;</w:delInstrText>
        </w:r>
        <w:r w:rsidDel="004B5494">
          <w:fldChar w:fldCharType="separate"/>
        </w:r>
        <w:r w:rsidR="008C1CAD" w:rsidDel="004B5494">
          <w:rPr>
            <w:noProof/>
          </w:rPr>
          <w:delText>(54)</w:delText>
        </w:r>
        <w:r w:rsidDel="004B5494">
          <w:fldChar w:fldCharType="end"/>
        </w:r>
        <w:r w:rsidDel="004B5494">
          <w:delText xml:space="preserve"> for each pairwise comparison of the </w:delText>
        </w:r>
        <w:r w:rsidRPr="004437B4" w:rsidDel="004B5494">
          <w:rPr>
            <w:i/>
          </w:rPr>
          <w:delText>cagE</w:delText>
        </w:r>
        <w:r w:rsidDel="004B5494">
          <w:delText xml:space="preserve">+ time points vs. </w:delText>
        </w:r>
        <w:r w:rsidRPr="004437B4" w:rsidDel="004B5494">
          <w:rPr>
            <w:i/>
          </w:rPr>
          <w:delText>cagE</w:delText>
        </w:r>
        <w:r w:rsidDel="004B5494">
          <w:delText xml:space="preserve">- time points were used as input for IPA. </w:delText>
        </w:r>
      </w:del>
      <w:del w:id="747" w:author="Matthew Chung" w:date="2019-10-21T16:11:00Z">
        <w:r w:rsidDel="003B4B15">
          <w:delText xml:space="preserve">There were 26 upstream regulators with at least one sample with a z-score of &gt;1.5 or &lt;-1.5 and a p-value of &lt;0.05. </w:delText>
        </w:r>
      </w:del>
      <w:del w:id="748" w:author="Matthew Chung" w:date="2019-10-21T16:20:00Z">
        <w:r w:rsidDel="0076648A">
          <w:delText>The upstream regulator analysis identified multiple inflammatory response genes (</w:delText>
        </w:r>
      </w:del>
      <w:r>
        <w:t xml:space="preserve">IL-1α, </w:t>
      </w:r>
      <w:ins w:id="749" w:author="Matthew Chung" w:date="2019-10-21T16:16:00Z">
        <w:r w:rsidR="0076648A">
          <w:t xml:space="preserve"> IL-1β, </w:t>
        </w:r>
      </w:ins>
      <w:ins w:id="750" w:author="Matthew Chung" w:date="2019-10-21T16:21:00Z">
        <w:r w:rsidR="0076648A">
          <w:t>IL-6, TNFα ,</w:t>
        </w:r>
      </w:ins>
      <w:del w:id="751" w:author="Matthew Chung" w:date="2019-10-21T16:16:00Z">
        <w:r w:rsidDel="0076648A">
          <w:delText xml:space="preserve">IL-17α, </w:delText>
        </w:r>
      </w:del>
      <w:del w:id="752" w:author="Matthew Chung" w:date="2019-10-21T16:21:00Z">
        <w:r w:rsidDel="0076648A">
          <w:delText xml:space="preserve">and </w:delText>
        </w:r>
        <w:r w:rsidRPr="00043E91" w:rsidDel="0076648A">
          <w:delText xml:space="preserve">TNF Receptor Superfamily Member </w:delText>
        </w:r>
      </w:del>
      <w:del w:id="753" w:author="Matthew Chung" w:date="2019-10-21T16:19:00Z">
        <w:r w:rsidRPr="00043E91" w:rsidDel="0076648A">
          <w:delText>1A</w:delText>
        </w:r>
      </w:del>
      <w:del w:id="754" w:author="Matthew Chung" w:date="2019-10-21T16:21:00Z">
        <w:r w:rsidDel="0076648A">
          <w:delText xml:space="preserve"> (TNFRSF1A)),</w:delText>
        </w:r>
      </w:del>
      <w:ins w:id="755" w:author="Matthew Chung" w:date="2019-10-21T16:21:00Z">
        <w:r w:rsidR="0076648A">
          <w:t xml:space="preserve">TNFSF10, </w:t>
        </w:r>
      </w:ins>
      <w:ins w:id="756" w:author="Matthew Chung" w:date="2019-10-21T16:25:00Z">
        <w:r w:rsidR="004E5F9E">
          <w:t xml:space="preserve">and </w:t>
        </w:r>
      </w:ins>
      <w:ins w:id="757" w:author="Matthew Chung" w:date="2019-10-21T16:21:00Z">
        <w:r w:rsidR="0076648A">
          <w:t>TNFSF11</w:t>
        </w:r>
      </w:ins>
      <w:ins w:id="758" w:author="Matthew Chung" w:date="2019-10-21T16:26:00Z">
        <w:r w:rsidR="004E5F9E">
          <w:t>,</w:t>
        </w:r>
      </w:ins>
      <w:r>
        <w:t xml:space="preserve"> as being induced in the gastric epithelial cells in co-culture with </w:t>
      </w:r>
      <w:r>
        <w:rPr>
          <w:i/>
        </w:rPr>
        <w:t xml:space="preserve">H. pylori </w:t>
      </w:r>
      <w:r>
        <w:t xml:space="preserve">26695 </w:t>
      </w:r>
      <w:del w:id="759" w:author="Matthew Chung" w:date="2019-10-21T16:22:00Z">
        <w:r w:rsidDel="0076648A">
          <w:rPr>
            <w:i/>
          </w:rPr>
          <w:delText>cagE</w:delText>
        </w:r>
        <w:r w:rsidDel="0076648A">
          <w:delText xml:space="preserve">+ </w:delText>
        </w:r>
      </w:del>
      <w:r>
        <w:t>strains at 24 h</w:t>
      </w:r>
      <w:del w:id="760" w:author="Matthew Chung" w:date="2019-10-21T16:22:00Z">
        <w:r w:rsidDel="0076648A">
          <w:delText xml:space="preserve"> compared to those exposed to the </w:delText>
        </w:r>
        <w:r w:rsidDel="0076648A">
          <w:rPr>
            <w:i/>
          </w:rPr>
          <w:delText>cagE</w:delText>
        </w:r>
        <w:r w:rsidDel="0076648A">
          <w:delText>- strain at 24 h (</w:delText>
        </w:r>
        <w:r w:rsidR="00867983" w:rsidDel="0076648A">
          <w:delText>Figure</w:delText>
        </w:r>
      </w:del>
      <w:ins w:id="761" w:author="Matthew Chung" w:date="2019-10-21T16:22:00Z">
        <w:r w:rsidR="0076648A">
          <w:t>.</w:t>
        </w:r>
      </w:ins>
      <w:del w:id="762" w:author="Matthew Chung" w:date="2019-10-21T16:22:00Z">
        <w:r w:rsidR="00867983" w:rsidDel="0076648A">
          <w:delText xml:space="preserve"> 5</w:delText>
        </w:r>
        <w:r w:rsidDel="0076648A">
          <w:delText xml:space="preserve">). </w:delText>
        </w:r>
      </w:del>
      <w:del w:id="763" w:author="Matthew Chung" w:date="2019-10-21T16:18:00Z">
        <w:r w:rsidDel="0076648A">
          <w:delText xml:space="preserve">This analysis also confirms results from the multi-sample k-means analysis in that the 2 h </w:delText>
        </w:r>
        <w:r w:rsidDel="0076648A">
          <w:rPr>
            <w:i/>
          </w:rPr>
          <w:delText>cagE</w:delText>
        </w:r>
        <w:r w:rsidDel="0076648A">
          <w:delText xml:space="preserve">+ and </w:delText>
        </w:r>
        <w:r w:rsidDel="0076648A">
          <w:rPr>
            <w:i/>
          </w:rPr>
          <w:delText>cagE</w:delText>
        </w:r>
        <w:r w:rsidDel="0076648A">
          <w:delText xml:space="preserve">- samples were very similar to each other, as only 8 upstream regulator pathways were predicted to be differentially regulated when comparing the 2 h </w:delText>
        </w:r>
        <w:r w:rsidRPr="00BB0315" w:rsidDel="0076648A">
          <w:rPr>
            <w:i/>
          </w:rPr>
          <w:delText>cagE</w:delText>
        </w:r>
        <w:r w:rsidDel="0076648A">
          <w:delText xml:space="preserve">+ sample to the 2 h </w:delText>
        </w:r>
        <w:r w:rsidRPr="00BB0315" w:rsidDel="0076648A">
          <w:rPr>
            <w:i/>
          </w:rPr>
          <w:delText>cagE</w:delText>
        </w:r>
        <w:r w:rsidDel="0076648A">
          <w:delText xml:space="preserve">- sample. As such, </w:delText>
        </w:r>
        <w:r w:rsidRPr="00BB0315" w:rsidDel="0076648A">
          <w:rPr>
            <w:i/>
          </w:rPr>
          <w:delText>SMARCA4</w:delText>
        </w:r>
        <w:r w:rsidDel="0076648A">
          <w:delText xml:space="preserve"> was the only upstream regulator with a z-score with an absolute value &gt;2 at 2 h (</w:delText>
        </w:r>
        <w:r w:rsidR="00867983" w:rsidDel="0076648A">
          <w:delText>Figure 5</w:delText>
        </w:r>
        <w:r w:rsidRPr="00C23180" w:rsidDel="0076648A">
          <w:delText xml:space="preserve">). </w:delText>
        </w:r>
      </w:del>
      <w:del w:id="764" w:author="Matthew Chung" w:date="2019-10-21T16:12:00Z">
        <w:r w:rsidRPr="00C23180" w:rsidDel="003B4B15">
          <w:delText xml:space="preserve">The inflammasome, TREM1, and Th1 pathways were also induced in the 24 h </w:delText>
        </w:r>
        <w:r w:rsidRPr="00C23180" w:rsidDel="003B4B15">
          <w:rPr>
            <w:i/>
          </w:rPr>
          <w:delText>cagE</w:delText>
        </w:r>
        <w:r w:rsidRPr="00C23180" w:rsidDel="003B4B15">
          <w:delText xml:space="preserve">+ sample, compared to the </w:delText>
        </w:r>
        <w:r w:rsidRPr="00C23180" w:rsidDel="003B4B15">
          <w:rPr>
            <w:i/>
          </w:rPr>
          <w:delText>cagE</w:delText>
        </w:r>
        <w:r w:rsidRPr="00C23180" w:rsidDel="003B4B15">
          <w:delText>- sample in the canonical pathway IPA analysis (</w:delText>
        </w:r>
        <w:r w:rsidR="00867983" w:rsidDel="003B4B15">
          <w:delText>Figure 6</w:delText>
        </w:r>
        <w:r w:rsidRPr="00C23180" w:rsidDel="003B4B15">
          <w:delText>).</w:delText>
        </w:r>
      </w:del>
    </w:p>
    <w:p w14:paraId="7128978F" w14:textId="77777777" w:rsidR="0076648A" w:rsidRDefault="0076648A" w:rsidP="0076648A">
      <w:pPr>
        <w:rPr>
          <w:ins w:id="765" w:author="Matthew Chung" w:date="2019-10-21T16:22:00Z"/>
        </w:rPr>
      </w:pPr>
    </w:p>
    <w:p w14:paraId="220D16C8" w14:textId="01136DE0" w:rsidR="00C90BA5" w:rsidDel="004E5F9E" w:rsidRDefault="00073784" w:rsidP="004E5F9E">
      <w:pPr>
        <w:rPr>
          <w:del w:id="766" w:author="Matthew Chung" w:date="2019-10-21T16:29:00Z"/>
        </w:rPr>
        <w:pPrChange w:id="767" w:author="Matthew Chung" w:date="2019-10-21T16:29:00Z">
          <w:pPr/>
        </w:pPrChange>
      </w:pPr>
      <w:del w:id="768" w:author="Matthew Chung" w:date="2019-10-21T16:22:00Z">
        <w:r w:rsidRPr="00C23180" w:rsidDel="0076648A">
          <w:delText xml:space="preserve">Inflammatory networks were also significant in the causal network analysis of IPA. Some interleukins were repressed in the </w:delText>
        </w:r>
        <w:r w:rsidRPr="00C23180" w:rsidDel="0076648A">
          <w:rPr>
            <w:i/>
          </w:rPr>
          <w:delText>cagE</w:delText>
        </w:r>
        <w:r w:rsidRPr="00C23180" w:rsidDel="0076648A">
          <w:delText xml:space="preserve">+ sample at 24 h compared to the </w:delText>
        </w:r>
        <w:r w:rsidRPr="00C23180" w:rsidDel="0076648A">
          <w:rPr>
            <w:i/>
          </w:rPr>
          <w:delText>cagE</w:delText>
        </w:r>
        <w:r w:rsidRPr="00C23180" w:rsidDel="0076648A">
          <w:delText xml:space="preserve">- 24 h sample (IL-10, IL22RA2, and IL-37), while others were induced at 24 h in </w:delText>
        </w:r>
        <w:r w:rsidRPr="00C23180" w:rsidDel="0076648A">
          <w:rPr>
            <w:i/>
          </w:rPr>
          <w:delText>cagE</w:delText>
        </w:r>
        <w:r w:rsidRPr="00C23180" w:rsidDel="0076648A">
          <w:delText>+ (IL-1α, IL-3, IL-10RA, IL-17α, IL-22, IL-23α, IL-27α, IFNLR1, and TNFRSF1A) (</w:delText>
        </w:r>
        <w:r w:rsidR="00867983" w:rsidDel="0076648A">
          <w:delText>Figure 7</w:delText>
        </w:r>
        <w:r w:rsidDel="0076648A">
          <w:delText xml:space="preserve">). </w:delText>
        </w:r>
      </w:del>
      <w:del w:id="769" w:author="Matthew Chung" w:date="2019-10-21T16:28:00Z">
        <w:r w:rsidDel="004E5F9E">
          <w:delText>TNFRSF1A, also known as tumor necrosis factor receptor 1 (TNFR1)</w:delText>
        </w:r>
      </w:del>
      <w:ins w:id="770" w:author="Matthew Chung" w:date="2019-10-21T16:28:00Z">
        <w:r w:rsidR="004E5F9E">
          <w:t>TNFR1</w:t>
        </w:r>
      </w:ins>
      <w:r>
        <w:t xml:space="preserve"> is a key receptor in TNFα signaling, which contributes to the risk of gastric cancer </w:t>
      </w:r>
      <w:r>
        <w:fldChar w:fldCharType="begin">
          <w:fldData xml:space="preserve">PEVuZE5vdGU+PENpdGU+PEF1dGhvcj5Pc2hpbWE8L0F1dGhvcj48WWVhcj4yMDE0PC9ZZWFyPjxS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ZGljYWw+PHBhZ2VzPjM4MjAtOTwvcGFnZXM+PHZvbHVtZT4zMzwvdm9sdW1lPjxudW1iZXI+Mjk8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</w:fldData>
        </w:fldChar>
      </w:r>
      <w:r w:rsidR="008C1CAD">
        <w:instrText xml:space="preserve"> ADDIN EN.CITE </w:instrText>
      </w:r>
      <w:r w:rsidR="008C1CAD">
        <w:fldChar w:fldCharType="begin">
          <w:fldData xml:space="preserve">PEVuZE5vdGU+PENpdGU+PEF1dGhvcj5Pc2hpbWE8L0F1dGhvcj48WWVhcj4yMDE0PC9ZZWFyPjxS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ZGljYWw+PHBhZ2VzPjM4MjAtOTwvcGFnZXM+PHZvbHVtZT4zMzwvdm9sdW1lPjxudW1iZXI+Mjk8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</w:fldData>
        </w:fldChar>
      </w:r>
      <w:r w:rsidR="008C1CAD">
        <w:instrText xml:space="preserve"> ADDIN EN.CITE.DATA </w:instrText>
      </w:r>
      <w:r w:rsidR="008C1CAD">
        <w:fldChar w:fldCharType="end"/>
      </w:r>
      <w:r>
        <w:fldChar w:fldCharType="separate"/>
      </w:r>
      <w:r w:rsidR="008C1CAD">
        <w:rPr>
          <w:noProof/>
        </w:rPr>
        <w:t>(55)</w:t>
      </w:r>
      <w:r>
        <w:fldChar w:fldCharType="end"/>
      </w:r>
      <w:r>
        <w:t xml:space="preserve">. The inflammasome promotes maturation of </w:t>
      </w:r>
      <w:del w:id="771" w:author="Matthew Chung" w:date="2019-10-21T16:28:00Z">
        <w:r w:rsidDel="004E5F9E">
          <w:delText xml:space="preserve">Il-18 </w:delText>
        </w:r>
      </w:del>
      <w:r>
        <w:t xml:space="preserve">and Il-1β </w:t>
      </w:r>
      <w:r>
        <w:fldChar w:fldCharType="begin">
          <w:fldData xml:space="preserve">PEVuZE5vdGU+PENpdGU+PEF1dGhvcj5NYXJ0aW5vbjwvQXV0aG9yPjxZZWFyPjIwMDI8L1llYXI+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</w:fldData>
        </w:fldChar>
      </w:r>
      <w:r w:rsidR="008C1CAD">
        <w:instrText xml:space="preserve"> ADDIN EN.CITE </w:instrText>
      </w:r>
      <w:r w:rsidR="008C1CAD">
        <w:fldChar w:fldCharType="begin">
          <w:fldData xml:space="preserve">PEVuZE5vdGU+PENpdGU+PEF1dGhvcj5NYXJ0aW5vbjwvQXV0aG9yPjxZZWFyPjIwMDI8L1llYXI+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</w:fldData>
        </w:fldChar>
      </w:r>
      <w:r w:rsidR="008C1CAD">
        <w:instrText xml:space="preserve"> ADDIN EN.CITE.DATA </w:instrText>
      </w:r>
      <w:r w:rsidR="008C1CAD">
        <w:fldChar w:fldCharType="end"/>
      </w:r>
      <w:r>
        <w:fldChar w:fldCharType="separate"/>
      </w:r>
      <w:r w:rsidR="008C1CAD">
        <w:rPr>
          <w:noProof/>
        </w:rPr>
        <w:t>(56)</w:t>
      </w:r>
      <w:r>
        <w:fldChar w:fldCharType="end"/>
      </w:r>
      <w:r>
        <w:t>, while TREM1 stimulates innate immunity</w:t>
      </w:r>
      <w:r w:rsidRPr="00A7114D">
        <w:t xml:space="preserve"> </w:t>
      </w:r>
      <w:r>
        <w:t xml:space="preserve">by stimulating the release of </w:t>
      </w:r>
      <w:del w:id="772" w:author="Matthew Chung" w:date="2019-10-21T16:28:00Z">
        <w:r w:rsidDel="004E5F9E">
          <w:delText xml:space="preserve">IL-8 </w:delText>
        </w:r>
      </w:del>
      <w:r>
        <w:t xml:space="preserve">and TNFα </w:t>
      </w:r>
      <w:r>
        <w:fldChar w:fldCharType="begin">
          <w:fldData xml:space="preserve">PEVuZE5vdGU+PENpdGU+PEF1dGhvcj5TY2htYXVzc2VyPC9BdXRob3I+PFllYXI+MjAwODwvWWVh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</w:fldData>
        </w:fldChar>
      </w:r>
      <w:r w:rsidR="008C1CAD">
        <w:instrText xml:space="preserve"> ADDIN EN.CITE </w:instrText>
      </w:r>
      <w:r w:rsidR="008C1CAD">
        <w:fldChar w:fldCharType="begin">
          <w:fldData xml:space="preserve">PEVuZE5vdGU+PENpdGU+PEF1dGhvcj5TY2htYXVzc2VyPC9BdXRob3I+PFllYXI+MjAwODwvWWVh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</w:fldData>
        </w:fldChar>
      </w:r>
      <w:r w:rsidR="008C1CAD">
        <w:instrText xml:space="preserve"> ADDIN EN.CITE.DATA </w:instrText>
      </w:r>
      <w:r w:rsidR="008C1CAD">
        <w:fldChar w:fldCharType="end"/>
      </w:r>
      <w:r>
        <w:fldChar w:fldCharType="separate"/>
      </w:r>
      <w:r w:rsidR="008C1CAD">
        <w:rPr>
          <w:noProof/>
        </w:rPr>
        <w:t>(57)</w:t>
      </w:r>
      <w:r>
        <w:fldChar w:fldCharType="end"/>
      </w:r>
      <w:r>
        <w:t xml:space="preserve">. The Th1 </w:t>
      </w:r>
      <w:r>
        <w:lastRenderedPageBreak/>
        <w:t>pathway, invoked by T</w:t>
      </w:r>
      <w:ins w:id="773" w:author="Matthew Chung" w:date="2019-10-21T16:31:00Z">
        <w:r w:rsidR="0051517B">
          <w:t>h1</w:t>
        </w:r>
      </w:ins>
      <w:del w:id="774" w:author="Matthew Chung" w:date="2019-10-21T16:31:00Z">
        <w:r w:rsidDel="0051517B">
          <w:delText xml:space="preserve"> helper type 1</w:delText>
        </w:r>
      </w:del>
      <w:r>
        <w:t xml:space="preserve"> cells, is a key part of the immune response to intracellular bacteria </w:t>
      </w:r>
      <w:r>
        <w:fldChar w:fldCharType="begin">
          <w:fldData xml:space="preserve">PEVuZE5vdGU+PENpdGU+PEF1dGhvcj5IYXplbGw8L0F1dGhvcj48WWVhcj4xOTg2PC9ZZWFyPjxS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</w:fldData>
        </w:fldChar>
      </w:r>
      <w:r w:rsidR="008C1CAD">
        <w:instrText xml:space="preserve"> ADDIN EN.CITE </w:instrText>
      </w:r>
      <w:r w:rsidR="008C1CAD">
        <w:fldChar w:fldCharType="begin">
          <w:fldData xml:space="preserve">PEVuZE5vdGU+PENpdGU+PEF1dGhvcj5IYXplbGw8L0F1dGhvcj48WWVhcj4xOTg2PC9ZZWFyPjxS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</w:fldData>
        </w:fldChar>
      </w:r>
      <w:r w:rsidR="008C1CAD">
        <w:instrText xml:space="preserve"> ADDIN EN.CITE.DATA </w:instrText>
      </w:r>
      <w:r w:rsidR="008C1CAD">
        <w:fldChar w:fldCharType="end"/>
      </w:r>
      <w:r>
        <w:fldChar w:fldCharType="separate"/>
      </w:r>
      <w:r w:rsidR="008C1CAD">
        <w:rPr>
          <w:noProof/>
        </w:rPr>
        <w:t>(13)</w:t>
      </w:r>
      <w:r>
        <w:fldChar w:fldCharType="end"/>
      </w:r>
      <w:r>
        <w:t xml:space="preserve">. </w:t>
      </w:r>
      <w:del w:id="775" w:author="Matthew Chung" w:date="2019-10-21T16:28:00Z">
        <w:r w:rsidDel="004E5F9E">
          <w:delText xml:space="preserve">A study has also shown that IL-17 and IL-22 may contribute to the production of antimicrobial peptides in gastric epithelial cells </w:delText>
        </w:r>
        <w:r w:rsidDel="004E5F9E">
          <w:fldChar w:fldCharType="begin"/>
        </w:r>
        <w:r w:rsidR="008C1CAD" w:rsidDel="004E5F9E">
          <w:delInstrText xml:space="preserve"> ADDIN EN.CITE &lt;EndNote&gt;&lt;Cite&gt;&lt;Author&gt;Dixon&lt;/Author&gt;&lt;Year&gt;2016&lt;/Year&gt;&lt;RecNum&gt;767&lt;/RecNum&gt;&lt;DisplayText&gt;(58)&lt;/DisplayText&gt;&lt;record&gt;&lt;rec-number&gt;767&lt;/rec-number&gt;&lt;foreign-keys&gt;&lt;key app="EN" db-id="ezfxded98rwspxefrtj5z2avrdzpsrwr5rra" timestamp="1490211646"&gt;767&lt;/key&gt;&lt;/foreign-keys&gt;&lt;ref-type name="Journal Article"&gt;17&lt;/ref-type&gt;&lt;contributors&gt;&lt;authors&gt;&lt;author&gt;Dixon, Beverly R. E. A.&lt;/author&gt;&lt;author&gt;Radin, Jana N.&lt;/author&gt;&lt;author&gt;Piazuelo, M. Blanca&lt;/author&gt;&lt;author&gt;Contreras, Diana C.&lt;/author&gt;&lt;author&gt;Algood, Holly M. Scott&lt;/author&gt;&lt;/authors&gt;&lt;/contributors&gt;&lt;titles&gt;&lt;title&gt;IL-17a and IL-22 Induce Expression of Antimicrobials in Gastrointestinal Epithelial Cells and May Contribute to Epithelial Cell Defense against Helicobacter pylori&lt;/title&gt;&lt;secondary-title&gt;PLoS ONE&lt;/secondary-title&gt;&lt;/titles&gt;&lt;periodical&gt;&lt;full-title&gt;PLoS ONE&lt;/full-title&gt;&lt;/periodical&gt;&lt;pages&gt;e0148514&lt;/pages&gt;&lt;volume&gt;11&lt;/volume&gt;&lt;number&gt;2&lt;/number&gt;&lt;dates&gt;&lt;year&gt;2016&lt;/year&gt;&lt;pub-dates&gt;&lt;date&gt;02/11&amp;#xD;07/31/received&amp;#xD;01/19/accepted&lt;/date&gt;&lt;/pub-dates&gt;&lt;/dates&gt;&lt;pub-location&gt;San Francisco, CA USA&lt;/pub-location&gt;&lt;publisher&gt;Public Library of Science&lt;/publisher&gt;&lt;isbn&gt;1932-6203&lt;/isbn&gt;&lt;accession-num&gt;PMC4750979&lt;/accession-num&gt;&lt;urls&gt;&lt;related-urls&gt;&lt;url&gt;http://www.ncbi.nlm.nih.gov/pmc/articles/PMC4750979/&lt;/url&gt;&lt;/related-urls&gt;&lt;/urls&gt;&lt;electronic-resource-num&gt;10.1371/journal.pone.0148514&lt;/electronic-resource-num&gt;&lt;remote-database-name&gt;PMC&lt;/remote-database-name&gt;&lt;/record&gt;&lt;/Cite&gt;&lt;/EndNote&gt;</w:delInstrText>
        </w:r>
        <w:r w:rsidDel="004E5F9E">
          <w:fldChar w:fldCharType="separate"/>
        </w:r>
        <w:r w:rsidR="008C1CAD" w:rsidDel="004E5F9E">
          <w:rPr>
            <w:noProof/>
          </w:rPr>
          <w:delText>(58)</w:delText>
        </w:r>
        <w:r w:rsidDel="004E5F9E">
          <w:fldChar w:fldCharType="end"/>
        </w:r>
        <w:r w:rsidDel="004E5F9E">
          <w:delText xml:space="preserve">, which could explain their upregulation in cells infected with </w:delText>
        </w:r>
        <w:r w:rsidRPr="003675E2" w:rsidDel="004E5F9E">
          <w:rPr>
            <w:i/>
          </w:rPr>
          <w:delText>cagE</w:delText>
        </w:r>
        <w:r w:rsidDel="004E5F9E">
          <w:delText xml:space="preserve">+ strains. </w:delText>
        </w:r>
      </w:del>
      <w:r>
        <w:t xml:space="preserve">In addition to these pathways, numerous cytokine genes were induced in response to </w:t>
      </w:r>
      <w:r>
        <w:rPr>
          <w:i/>
        </w:rPr>
        <w:t xml:space="preserve">H. pylori </w:t>
      </w:r>
      <w:r>
        <w:t xml:space="preserve">26695 </w:t>
      </w:r>
      <w:proofErr w:type="spellStart"/>
      <w:r>
        <w:rPr>
          <w:i/>
        </w:rPr>
        <w:t>cagE</w:t>
      </w:r>
      <w:proofErr w:type="spellEnd"/>
      <w:r>
        <w:t xml:space="preserve">+, consistent with further stimulation of the host immune response. </w:t>
      </w:r>
      <w:del w:id="776" w:author="Matthew Chung" w:date="2019-10-21T16:28:00Z">
        <w:r w:rsidDel="004E5F9E">
          <w:delText xml:space="preserve">However, production of IL-10 and IL-10RA (IL-10 receptor subunit alpha) promote an anti-inflammatory response </w:delText>
        </w:r>
        <w:r w:rsidDel="004E5F9E">
          <w:fldChar w:fldCharType="begin"/>
        </w:r>
        <w:r w:rsidR="008C1CAD" w:rsidDel="004E5F9E">
          <w:delInstrText xml:space="preserve"> ADDIN EN.CITE &lt;EndNote&gt;&lt;Cite&gt;&lt;Author&gt;Couper&lt;/Author&gt;&lt;Year&gt;2008&lt;/Year&gt;&lt;RecNum&gt;768&lt;/RecNum&gt;&lt;DisplayText&gt;(59)&lt;/DisplayText&gt;&lt;record&gt;&lt;rec-number&gt;768&lt;/rec-number&gt;&lt;foreign-keys&gt;&lt;key app="EN" db-id="ezfxded98rwspxefrtj5z2avrdzpsrwr5rra" timestamp="1490212432"&gt;768&lt;/key&gt;&lt;/foreign-keys&gt;&lt;ref-type name="Journal Article"&gt;17&lt;/ref-type&gt;&lt;contributors&gt;&lt;authors&gt;&lt;author&gt;Couper, Kevin N.&lt;/author&gt;&lt;author&gt;Blount, Daniel G.&lt;/author&gt;&lt;author&gt;Riley, Eleanor M.&lt;/author&gt;&lt;/authors&gt;&lt;/contributors&gt;&lt;titles&gt;&lt;title&gt;IL-10: The Master Regulator of Immunity to Infection&lt;/title&gt;&lt;secondary-title&gt;The Journal of Immunology&lt;/secondary-title&gt;&lt;/titles&gt;&lt;periodical&gt;&lt;full-title&gt;The Journal of Immunology&lt;/full-title&gt;&lt;/periodical&gt;&lt;pages&gt;5771-5777&lt;/pages&gt;&lt;volume&gt;180&lt;/volume&gt;&lt;number&gt;9&lt;/number&gt;&lt;dates&gt;&lt;year&gt;2008&lt;/year&gt;&lt;/dates&gt;&lt;urls&gt;&lt;/urls&gt;&lt;electronic-resource-num&gt;10.4049/jimmunol.180.9.5771&lt;/electronic-resource-num&gt;&lt;/record&gt;&lt;/Cite&gt;&lt;/EndNote&gt;</w:delInstrText>
        </w:r>
        <w:r w:rsidDel="004E5F9E">
          <w:fldChar w:fldCharType="separate"/>
        </w:r>
        <w:r w:rsidR="008C1CAD" w:rsidDel="004E5F9E">
          <w:rPr>
            <w:noProof/>
          </w:rPr>
          <w:delText>(59)</w:delText>
        </w:r>
        <w:r w:rsidDel="004E5F9E">
          <w:fldChar w:fldCharType="end"/>
        </w:r>
        <w:r w:rsidDel="004E5F9E">
          <w:delText xml:space="preserve">, which is in conflict because IL-10 was repressed, while IL-10RA was induced at 24 h. </w:delText>
        </w:r>
      </w:del>
      <w:r>
        <w:t xml:space="preserve">Overall, these analyses </w:t>
      </w:r>
      <w:del w:id="777" w:author="Matthew Chung" w:date="2019-10-21T16:29:00Z">
        <w:r w:rsidDel="004E5F9E">
          <w:delText>highlighted the potentially</w:delText>
        </w:r>
      </w:del>
      <w:ins w:id="778" w:author="Matthew Chung" w:date="2019-10-21T16:29:00Z">
        <w:r w:rsidR="004E5F9E">
          <w:t xml:space="preserve">highlight the </w:t>
        </w:r>
      </w:ins>
      <w:del w:id="779" w:author="Matthew Chung" w:date="2019-10-21T16:29:00Z">
        <w:r w:rsidDel="004E5F9E">
          <w:delText xml:space="preserve"> </w:delText>
        </w:r>
      </w:del>
      <w:r>
        <w:t xml:space="preserve">increased immune response at 24 h in </w:t>
      </w:r>
      <w:del w:id="780" w:author="Matthew Chung" w:date="2019-10-21T16:29:00Z">
        <w:r w:rsidDel="004E5F9E">
          <w:delText xml:space="preserve">the </w:delText>
        </w:r>
      </w:del>
      <w:r>
        <w:t xml:space="preserve">gastric cells infected with </w:t>
      </w:r>
      <w:r>
        <w:rPr>
          <w:i/>
        </w:rPr>
        <w:t xml:space="preserve">H. pylori </w:t>
      </w:r>
      <w:r>
        <w:t>26695</w:t>
      </w:r>
      <w:ins w:id="781" w:author="Matthew Chung" w:date="2019-10-21T16:29:00Z">
        <w:r w:rsidR="0051517B">
          <w:t xml:space="preserve">, even in the absence of the </w:t>
        </w:r>
        <w:r w:rsidR="0051517B">
          <w:rPr>
            <w:i/>
            <w:iCs/>
          </w:rPr>
          <w:t xml:space="preserve">cag </w:t>
        </w:r>
      </w:ins>
      <w:ins w:id="782" w:author="Matthew Chung" w:date="2019-10-21T16:30:00Z">
        <w:r w:rsidR="0051517B">
          <w:t>PAI</w:t>
        </w:r>
      </w:ins>
      <w:del w:id="783" w:author="Matthew Chung" w:date="2019-10-21T16:29:00Z">
        <w:r w:rsidDel="004E5F9E">
          <w:delText xml:space="preserve"> </w:delText>
        </w:r>
      </w:del>
      <w:del w:id="784" w:author="Matthew Chung" w:date="2019-10-21T16:28:00Z">
        <w:r w:rsidDel="004E5F9E">
          <w:rPr>
            <w:i/>
          </w:rPr>
          <w:delText>cagE</w:delText>
        </w:r>
        <w:r w:rsidDel="004E5F9E">
          <w:delText>+</w:delText>
        </w:r>
      </w:del>
      <w:r>
        <w:t>.</w:t>
      </w:r>
    </w:p>
    <w:p w14:paraId="6B2FCE18" w14:textId="6EBCE371" w:rsidR="00073784" w:rsidDel="004E5F9E" w:rsidRDefault="00073784" w:rsidP="004E5F9E">
      <w:pPr>
        <w:rPr>
          <w:del w:id="785" w:author="Matthew Chung" w:date="2019-10-21T16:29:00Z"/>
        </w:rPr>
        <w:pPrChange w:id="786" w:author="Matthew Chung" w:date="2019-10-21T16:29:00Z">
          <w:pPr/>
        </w:pPrChange>
      </w:pPr>
      <w:del w:id="787" w:author="Matthew Chung" w:date="2019-10-21T16:29:00Z">
        <w:r w:rsidDel="004E5F9E">
          <w:delText xml:space="preserve">The most noticeable difference in terms of host expression over the time course was the altered expression of host genes at the 24 h time point. </w:delText>
        </w:r>
      </w:del>
      <w:del w:id="788" w:author="Matthew Chung" w:date="2019-10-21T14:17:00Z">
        <w:r w:rsidRPr="008F1823" w:rsidDel="00814294">
          <w:delText xml:space="preserve">Clusters </w:delText>
        </w:r>
        <w:r w:rsidDel="00814294">
          <w:delText xml:space="preserve">7 and </w:delText>
        </w:r>
        <w:r w:rsidRPr="008F1823" w:rsidDel="00814294">
          <w:delText xml:space="preserve">9 </w:delText>
        </w:r>
        <w:r w:rsidDel="00814294">
          <w:delText xml:space="preserve">from the k-means analysis </w:delText>
        </w:r>
        <w:r w:rsidRPr="008F1823" w:rsidDel="00814294">
          <w:delText xml:space="preserve">show </w:delText>
        </w:r>
        <w:r w:rsidDel="00814294">
          <w:delText>induced</w:delText>
        </w:r>
        <w:r w:rsidRPr="008F1823" w:rsidDel="00814294">
          <w:delText xml:space="preserve"> of genes at all time points, but </w:delText>
        </w:r>
        <w:r w:rsidDel="00814294">
          <w:delText xml:space="preserve">repressed </w:delText>
        </w:r>
        <w:r w:rsidRPr="008F1823" w:rsidDel="00814294">
          <w:delText>of genes at 24 h</w:delText>
        </w:r>
        <w:r w:rsidDel="00814294">
          <w:delText xml:space="preserve"> (</w:delText>
        </w:r>
        <w:r w:rsidR="00867983" w:rsidDel="00814294">
          <w:delText>Supplemental Figure 4</w:delText>
        </w:r>
        <w:r w:rsidRPr="00C23180" w:rsidDel="00814294">
          <w:delText xml:space="preserve">, </w:delText>
        </w:r>
        <w:r w:rsidR="00867983" w:rsidDel="00814294">
          <w:delText>Figure 8</w:delText>
        </w:r>
        <w:r w:rsidDel="00814294">
          <w:delText>)</w:delText>
        </w:r>
        <w:r w:rsidRPr="008F1823" w:rsidDel="00814294">
          <w:delText xml:space="preserve">. </w:delText>
        </w:r>
      </w:del>
      <w:del w:id="789" w:author="Matthew Chung" w:date="2019-10-21T16:29:00Z">
        <w:r w:rsidRPr="008F1823" w:rsidDel="004E5F9E">
          <w:delText>The biological process terms associated with the genes in Cluster 7 include DNA damage repair, cell cycle transitions, MAPK activity, splicing, metabolic processes, DNA replication, transcription, mRNA processing, apoptosis, proliferation, etc. (</w:delText>
        </w:r>
        <w:r w:rsidR="00867983" w:rsidDel="004E5F9E">
          <w:delText>Additional File 3</w:delText>
        </w:r>
        <w:r w:rsidRPr="00C23180" w:rsidDel="004E5F9E">
          <w:delText xml:space="preserve">). Some genes that are present in cluster 7 are </w:delText>
        </w:r>
        <w:r w:rsidRPr="00C23180" w:rsidDel="004E5F9E">
          <w:rPr>
            <w:i/>
          </w:rPr>
          <w:delText>STAT1</w:delText>
        </w:r>
        <w:r w:rsidRPr="00C23180" w:rsidDel="004E5F9E">
          <w:delText xml:space="preserve">, </w:delText>
        </w:r>
        <w:r w:rsidRPr="00C23180" w:rsidDel="004E5F9E">
          <w:rPr>
            <w:i/>
          </w:rPr>
          <w:delText>TNFR19</w:delText>
        </w:r>
        <w:r w:rsidRPr="00C23180" w:rsidDel="004E5F9E">
          <w:delText xml:space="preserve"> (tumor necrosis factor receptor 19), </w:delText>
        </w:r>
        <w:r w:rsidRPr="00C23180" w:rsidDel="004E5F9E">
          <w:rPr>
            <w:i/>
          </w:rPr>
          <w:delText>TLR4</w:delText>
        </w:r>
        <w:r w:rsidRPr="00C23180" w:rsidDel="004E5F9E">
          <w:delText xml:space="preserve">, </w:delText>
        </w:r>
        <w:r w:rsidRPr="00C23180" w:rsidDel="004E5F9E">
          <w:rPr>
            <w:i/>
          </w:rPr>
          <w:delText>PARP9</w:delText>
        </w:r>
        <w:r w:rsidRPr="00C23180" w:rsidDel="004E5F9E">
          <w:delText xml:space="preserve">, </w:delText>
        </w:r>
        <w:r w:rsidRPr="00C23180" w:rsidDel="004E5F9E">
          <w:rPr>
            <w:i/>
          </w:rPr>
          <w:delText>PARP1</w:delText>
        </w:r>
        <w:r w:rsidRPr="00C23180" w:rsidDel="004E5F9E">
          <w:delText xml:space="preserve">, the </w:delText>
        </w:r>
        <w:r w:rsidRPr="00C23180" w:rsidDel="004E5F9E">
          <w:rPr>
            <w:i/>
          </w:rPr>
          <w:delText>E2F7</w:delText>
        </w:r>
        <w:r w:rsidRPr="00C23180" w:rsidDel="004E5F9E">
          <w:delText xml:space="preserve"> transcription factor, </w:delText>
        </w:r>
        <w:r w:rsidRPr="00C23180" w:rsidDel="004E5F9E">
          <w:rPr>
            <w:i/>
          </w:rPr>
          <w:delText>NNMT</w:delText>
        </w:r>
        <w:r w:rsidRPr="00C23180" w:rsidDel="004E5F9E">
          <w:delText xml:space="preserve"> methyltransferase, and </w:delText>
        </w:r>
        <w:r w:rsidRPr="00C23180" w:rsidDel="004E5F9E">
          <w:rPr>
            <w:i/>
          </w:rPr>
          <w:delText>FADD</w:delText>
        </w:r>
        <w:r w:rsidRPr="00C23180" w:rsidDel="004E5F9E">
          <w:delText>, illustrating the wide range of genes encompassing transcriptional processes, immune processes, apoptosis and DNA repair (</w:delText>
        </w:r>
        <w:r w:rsidR="00867983" w:rsidDel="004E5F9E">
          <w:delText>Additional File 4</w:delText>
        </w:r>
        <w:r w:rsidRPr="00C23180" w:rsidDel="004E5F9E">
          <w:delText>). Cluster 9 showed the same biological functions as being significant to that cluster (</w:delText>
        </w:r>
        <w:r w:rsidR="00867983" w:rsidDel="004E5F9E">
          <w:delText>Additional File 3</w:delText>
        </w:r>
        <w:r w:rsidRPr="00C23180" w:rsidDel="004E5F9E">
          <w:delText xml:space="preserve">), but included the genes </w:delText>
        </w:r>
        <w:r w:rsidRPr="00C23180" w:rsidDel="004E5F9E">
          <w:rPr>
            <w:i/>
          </w:rPr>
          <w:delText>CASP8</w:delText>
        </w:r>
        <w:r w:rsidRPr="00C23180" w:rsidDel="004E5F9E">
          <w:delText xml:space="preserve">, </w:delText>
        </w:r>
        <w:r w:rsidRPr="00C23180" w:rsidDel="004E5F9E">
          <w:rPr>
            <w:i/>
          </w:rPr>
          <w:delText>MAPK1</w:delText>
        </w:r>
        <w:r w:rsidRPr="00C23180" w:rsidDel="004E5F9E">
          <w:delText xml:space="preserve">, </w:delText>
        </w:r>
        <w:r w:rsidRPr="00C23180" w:rsidDel="004E5F9E">
          <w:rPr>
            <w:i/>
          </w:rPr>
          <w:delText>MARK3</w:delText>
        </w:r>
        <w:r w:rsidRPr="00C23180" w:rsidDel="004E5F9E">
          <w:delText xml:space="preserve">, </w:delText>
        </w:r>
        <w:r w:rsidRPr="00C23180" w:rsidDel="004E5F9E">
          <w:rPr>
            <w:i/>
          </w:rPr>
          <w:delText>PARP4</w:delText>
        </w:r>
        <w:r w:rsidRPr="00C23180" w:rsidDel="004E5F9E">
          <w:delText xml:space="preserve">, </w:delText>
        </w:r>
        <w:r w:rsidRPr="00C23180" w:rsidDel="004E5F9E">
          <w:rPr>
            <w:i/>
          </w:rPr>
          <w:delText>PARP8</w:delText>
        </w:r>
        <w:r w:rsidRPr="00C23180" w:rsidDel="004E5F9E">
          <w:delText xml:space="preserve">, </w:delText>
        </w:r>
        <w:r w:rsidRPr="00C23180" w:rsidDel="004E5F9E">
          <w:rPr>
            <w:i/>
          </w:rPr>
          <w:delText>PDCD2</w:delText>
        </w:r>
        <w:r w:rsidRPr="00C23180" w:rsidDel="004E5F9E">
          <w:delText xml:space="preserve">, </w:delText>
        </w:r>
        <w:r w:rsidRPr="00C23180" w:rsidDel="004E5F9E">
          <w:rPr>
            <w:i/>
          </w:rPr>
          <w:delText>RB1</w:delText>
        </w:r>
        <w:r w:rsidRPr="00C23180" w:rsidDel="004E5F9E">
          <w:delText>,</w:delText>
        </w:r>
        <w:r w:rsidRPr="00C23180" w:rsidDel="004E5F9E">
          <w:rPr>
            <w:i/>
          </w:rPr>
          <w:delText xml:space="preserve"> TGFB2</w:delText>
        </w:r>
        <w:r w:rsidRPr="00C23180" w:rsidDel="004E5F9E">
          <w:delText xml:space="preserve">, and </w:delText>
        </w:r>
        <w:r w:rsidRPr="00C23180" w:rsidDel="004E5F9E">
          <w:rPr>
            <w:i/>
          </w:rPr>
          <w:delText>TP53RK</w:delText>
        </w:r>
        <w:r w:rsidRPr="00C23180" w:rsidDel="004E5F9E">
          <w:delText>, illustrating the apoptotic processes, MAPK signaling, DNA damage and immune response (</w:delText>
        </w:r>
        <w:r w:rsidR="00867983" w:rsidDel="004E5F9E">
          <w:delText>Additional File 4</w:delText>
        </w:r>
        <w:r w:rsidDel="004E5F9E">
          <w:delText xml:space="preserve">). </w:delText>
        </w:r>
        <w:r w:rsidRPr="000E3F9A" w:rsidDel="004E5F9E">
          <w:delText xml:space="preserve">This suggests that </w:delText>
        </w:r>
        <w:r w:rsidRPr="000E3F9A" w:rsidDel="004E5F9E">
          <w:rPr>
            <w:i/>
          </w:rPr>
          <w:delText>H. pylori</w:delText>
        </w:r>
        <w:r w:rsidDel="004E5F9E">
          <w:rPr>
            <w:i/>
          </w:rPr>
          <w:delText>,</w:delText>
        </w:r>
        <w:r w:rsidRPr="000E3F9A" w:rsidDel="004E5F9E">
          <w:rPr>
            <w:i/>
          </w:rPr>
          <w:delText xml:space="preserve"> </w:delText>
        </w:r>
        <w:r w:rsidRPr="000E3F9A" w:rsidDel="004E5F9E">
          <w:delText>regardless of</w:delText>
        </w:r>
        <w:r w:rsidRPr="00712EE2" w:rsidDel="004E5F9E">
          <w:rPr>
            <w:i/>
          </w:rPr>
          <w:delText xml:space="preserve"> </w:delText>
        </w:r>
        <w:r w:rsidRPr="000E3F9A" w:rsidDel="004E5F9E">
          <w:rPr>
            <w:i/>
          </w:rPr>
          <w:delText xml:space="preserve">cagE </w:delText>
        </w:r>
        <w:r w:rsidRPr="000E3F9A" w:rsidDel="004E5F9E">
          <w:delText>status, can cause an immediate increase in immune function, cell death</w:delText>
        </w:r>
        <w:r w:rsidDel="004E5F9E">
          <w:delText>,</w:delText>
        </w:r>
        <w:r w:rsidRPr="000E3F9A" w:rsidDel="004E5F9E">
          <w:delText xml:space="preserve"> and DNA repair, but this response </w:delText>
        </w:r>
        <w:r w:rsidDel="004E5F9E">
          <w:delText>may fluctuate and diminish</w:delText>
        </w:r>
        <w:r w:rsidRPr="000E3F9A" w:rsidDel="004E5F9E">
          <w:delText xml:space="preserve"> over time. </w:delText>
        </w:r>
      </w:del>
    </w:p>
    <w:p w14:paraId="24026DF3" w14:textId="739A2DF3" w:rsidR="00073784" w:rsidRPr="00C23180" w:rsidDel="004E5F9E" w:rsidRDefault="00073784" w:rsidP="004E5F9E">
      <w:pPr>
        <w:rPr>
          <w:del w:id="790" w:author="Matthew Chung" w:date="2019-10-21T16:29:00Z"/>
        </w:rPr>
        <w:pPrChange w:id="791" w:author="Matthew Chung" w:date="2019-10-21T16:29:00Z">
          <w:pPr/>
        </w:pPrChange>
      </w:pPr>
      <w:del w:id="792" w:author="Matthew Chung" w:date="2019-10-21T16:29:00Z">
        <w:r w:rsidRPr="00D571D9" w:rsidDel="004E5F9E">
          <w:delText xml:space="preserve">Cluster 6 showed </w:delText>
        </w:r>
        <w:r w:rsidDel="004E5F9E">
          <w:delText>induction</w:delText>
        </w:r>
        <w:r w:rsidRPr="00D571D9" w:rsidDel="004E5F9E">
          <w:delText xml:space="preserve"> of genes at 24 h, when they are </w:delText>
        </w:r>
        <w:r w:rsidDel="004E5F9E">
          <w:delText xml:space="preserve">repressed </w:delText>
        </w:r>
        <w:r w:rsidRPr="00D571D9" w:rsidDel="004E5F9E">
          <w:delText>in all other time points</w:delText>
        </w:r>
        <w:r w:rsidDel="004E5F9E">
          <w:delText xml:space="preserve"> (</w:delText>
        </w:r>
        <w:r w:rsidRPr="00C23180" w:rsidDel="004E5F9E">
          <w:delText xml:space="preserve">Figure3.11, </w:delText>
        </w:r>
        <w:r w:rsidR="00867983" w:rsidDel="004E5F9E">
          <w:delText>Figure 8</w:delText>
        </w:r>
        <w:r w:rsidRPr="00C23180" w:rsidDel="004E5F9E">
          <w:delText>). An analysis of the biological processes of the cluster 6</w:delText>
        </w:r>
        <w:r w:rsidR="00C90BA5" w:rsidDel="004E5F9E">
          <w:delText xml:space="preserve"> </w:delText>
        </w:r>
        <w:r w:rsidRPr="00C23180" w:rsidDel="004E5F9E">
          <w:delText>genes, led to the same biological functions that were listed in clusters 7 and 9 (</w:delText>
        </w:r>
        <w:r w:rsidR="00867983" w:rsidDel="004E5F9E">
          <w:delText>Additional File 3</w:delText>
        </w:r>
        <w:r w:rsidRPr="00C23180" w:rsidDel="004E5F9E">
          <w:delText xml:space="preserve">). Cluster 6 included the pro-apoptotic gene </w:delText>
        </w:r>
        <w:r w:rsidRPr="00C23180" w:rsidDel="004E5F9E">
          <w:rPr>
            <w:i/>
          </w:rPr>
          <w:delText>BBC3</w:delText>
        </w:r>
        <w:r w:rsidRPr="00C23180" w:rsidDel="004E5F9E">
          <w:delText xml:space="preserve">, anti-apoptotic </w:delText>
        </w:r>
        <w:r w:rsidRPr="00C23180" w:rsidDel="004E5F9E">
          <w:rPr>
            <w:i/>
          </w:rPr>
          <w:delText>Bcl</w:delText>
        </w:r>
        <w:r w:rsidRPr="00C23180" w:rsidDel="004E5F9E">
          <w:delText>-</w:delText>
        </w:r>
        <w:r w:rsidRPr="00C23180" w:rsidDel="004E5F9E">
          <w:rPr>
            <w:i/>
          </w:rPr>
          <w:delText>2-L11</w:delText>
        </w:r>
        <w:r w:rsidRPr="00C23180" w:rsidDel="004E5F9E">
          <w:delText xml:space="preserve">, transcription factors </w:delText>
        </w:r>
        <w:r w:rsidRPr="00C23180" w:rsidDel="004E5F9E">
          <w:rPr>
            <w:i/>
          </w:rPr>
          <w:delText>JUN</w:delText>
        </w:r>
        <w:r w:rsidRPr="00C23180" w:rsidDel="004E5F9E">
          <w:delText xml:space="preserve"> and </w:delText>
        </w:r>
        <w:r w:rsidRPr="00C23180" w:rsidDel="004E5F9E">
          <w:rPr>
            <w:i/>
          </w:rPr>
          <w:delText>JUNB</w:delText>
        </w:r>
        <w:r w:rsidRPr="00C23180" w:rsidDel="004E5F9E">
          <w:delText xml:space="preserve">, and cancer related genes </w:delText>
        </w:r>
        <w:r w:rsidRPr="00C23180" w:rsidDel="004E5F9E">
          <w:rPr>
            <w:i/>
          </w:rPr>
          <w:delText>VEGFA</w:delText>
        </w:r>
        <w:r w:rsidRPr="00C23180" w:rsidDel="004E5F9E">
          <w:delText xml:space="preserve">, </w:delText>
        </w:r>
        <w:r w:rsidRPr="00C23180" w:rsidDel="004E5F9E">
          <w:rPr>
            <w:i/>
          </w:rPr>
          <w:delText>TNFSF9</w:delText>
        </w:r>
        <w:r w:rsidRPr="00C23180" w:rsidDel="004E5F9E">
          <w:delText xml:space="preserve">, and </w:delText>
        </w:r>
        <w:r w:rsidRPr="00C23180" w:rsidDel="004E5F9E">
          <w:rPr>
            <w:i/>
          </w:rPr>
          <w:delText>TP53INP1</w:delText>
        </w:r>
        <w:r w:rsidRPr="00C23180" w:rsidDel="004E5F9E">
          <w:delText xml:space="preserve"> and </w:delText>
        </w:r>
        <w:r w:rsidRPr="00C23180" w:rsidDel="004E5F9E">
          <w:rPr>
            <w:i/>
          </w:rPr>
          <w:delText>TP53INP2</w:delText>
        </w:r>
        <w:r w:rsidRPr="00C23180" w:rsidDel="004E5F9E">
          <w:delText xml:space="preserve"> (both inducible nuclear proteins of TP53) (</w:delText>
        </w:r>
        <w:r w:rsidR="00867983" w:rsidDel="004E5F9E">
          <w:delText>Additional File 4</w:delText>
        </w:r>
        <w:r w:rsidRPr="00C23180" w:rsidDel="004E5F9E">
          <w:delText xml:space="preserve">). </w:delText>
        </w:r>
      </w:del>
    </w:p>
    <w:p w14:paraId="0C40C73E" w14:textId="127AF701" w:rsidR="00073784" w:rsidRDefault="00073784" w:rsidP="004E5F9E">
      <w:del w:id="793" w:author="Matthew Chung" w:date="2019-10-21T16:29:00Z">
        <w:r w:rsidRPr="00C23180" w:rsidDel="004E5F9E">
          <w:delText xml:space="preserve">While it is known that CagA can induce a variety of signal transduction pathways in human gastric epithelial cells, we only observed slight differences in host expression when comparing the co-culture samples with wild-type and </w:delText>
        </w:r>
        <w:r w:rsidRPr="00C23180" w:rsidDel="004E5F9E">
          <w:rPr>
            <w:i/>
          </w:rPr>
          <w:delText>cagE</w:delText>
        </w:r>
        <w:r w:rsidRPr="00C23180" w:rsidDel="004E5F9E">
          <w:delText xml:space="preserve">- mutant </w:delText>
        </w:r>
        <w:r w:rsidRPr="00C23180" w:rsidDel="004E5F9E">
          <w:rPr>
            <w:i/>
          </w:rPr>
          <w:delText>H. pylori</w:delText>
        </w:r>
        <w:r w:rsidRPr="00C23180" w:rsidDel="004E5F9E">
          <w:delText xml:space="preserve"> within each time point, particularly in the 2 h and 4 h time points where some knockout and wild-type samples clustered in the same node (</w:delText>
        </w:r>
        <w:r w:rsidR="00867983" w:rsidDel="004E5F9E">
          <w:delText>Figure 4</w:delText>
        </w:r>
        <w:r w:rsidDel="004E5F9E">
          <w:delText>).</w:delText>
        </w:r>
      </w:del>
      <w:r>
        <w:t xml:space="preserve"> </w:t>
      </w:r>
    </w:p>
    <w:p w14:paraId="2C283F56" w14:textId="77777777" w:rsidR="00073784" w:rsidRPr="0055485D" w:rsidRDefault="00073784" w:rsidP="00073784">
      <w:pPr>
        <w:pStyle w:val="Heading3"/>
        <w:rPr>
          <w:i/>
        </w:rPr>
      </w:pPr>
      <w:bookmarkStart w:id="794" w:name="_Toc353628736"/>
      <w:r>
        <w:t xml:space="preserve">Differentially expressed human genes </w:t>
      </w:r>
      <w:r>
        <w:rPr>
          <w:i/>
        </w:rPr>
        <w:t>in vivo</w:t>
      </w:r>
      <w:bookmarkEnd w:id="794"/>
      <w:r>
        <w:rPr>
          <w:i/>
        </w:rPr>
        <w:t xml:space="preserve"> </w:t>
      </w:r>
    </w:p>
    <w:p w14:paraId="1F12875B" w14:textId="6FBEBD96" w:rsidR="00073784" w:rsidRDefault="00073784" w:rsidP="00073784">
      <w:r>
        <w:t xml:space="preserve">While the co-culture samples provide a glimpse into the relationships between gastric epithelial cells and strains of </w:t>
      </w:r>
      <w:r>
        <w:rPr>
          <w:i/>
        </w:rPr>
        <w:t xml:space="preserve">H. pylori, </w:t>
      </w:r>
      <w:r>
        <w:t xml:space="preserve">we sought to interrogate the transcriptional response in gastric tissues and cancers with </w:t>
      </w:r>
      <w:r w:rsidRPr="004607D7">
        <w:rPr>
          <w:i/>
        </w:rPr>
        <w:t>H. pylori</w:t>
      </w:r>
      <w:del w:id="795" w:author="Matthew Chung" w:date="2019-07-22T19:00:00Z">
        <w:r w:rsidDel="002C53B8">
          <w:delText xml:space="preserve"> present from Chapter 3</w:delText>
        </w:r>
      </w:del>
      <w:r>
        <w:t>. The same IPA analysis was conducted on four gastric tissues samples</w:t>
      </w:r>
      <w:ins w:id="796" w:author="Matthew Chung" w:date="2019-10-21T16:13:00Z">
        <w:r w:rsidR="003B4B15">
          <w:t xml:space="preserve">: </w:t>
        </w:r>
      </w:ins>
      <w:del w:id="797" w:author="Matthew Chung" w:date="2019-10-21T16:13:00Z">
        <w:r w:rsidDel="003B4B15">
          <w:delText xml:space="preserve">. These four samples consisted of </w:delText>
        </w:r>
      </w:del>
      <w:r>
        <w:t>two tumor samples</w:t>
      </w:r>
      <w:ins w:id="798" w:author="Matthew Chung" w:date="2019-10-21T16:39:00Z">
        <w:r w:rsidR="00185C84">
          <w:t xml:space="preserve"> (</w:t>
        </w:r>
        <w:r w:rsidR="00185C84" w:rsidRPr="00185C84">
          <w:t>3CG</w:t>
        </w:r>
      </w:ins>
      <w:ins w:id="799" w:author="Matthew Chung" w:date="2019-10-21T20:30:00Z">
        <w:r w:rsidR="003437C2">
          <w:t>_</w:t>
        </w:r>
      </w:ins>
      <w:ins w:id="800" w:author="Matthew Chung" w:date="2019-10-21T16:39:00Z">
        <w:r w:rsidR="00185C84" w:rsidRPr="00185C84">
          <w:t>046T</w:t>
        </w:r>
        <w:r w:rsidR="00185C84">
          <w:t>_</w:t>
        </w:r>
        <w:r w:rsidR="00185C84" w:rsidRPr="00185C84">
          <w:t>R and 3C</w:t>
        </w:r>
      </w:ins>
      <w:ins w:id="801" w:author="Matthew Chung" w:date="2019-10-21T20:30:00Z">
        <w:r w:rsidR="003437C2">
          <w:t>G_</w:t>
        </w:r>
      </w:ins>
      <w:ins w:id="802" w:author="Matthew Chung" w:date="2019-10-21T16:39:00Z">
        <w:r w:rsidR="00185C84" w:rsidRPr="00185C84">
          <w:t>051T</w:t>
        </w:r>
        <w:r w:rsidR="00185C84">
          <w:t>_</w:t>
        </w:r>
        <w:r w:rsidR="00185C84" w:rsidRPr="00185C84">
          <w:t>R</w:t>
        </w:r>
        <w:r w:rsidR="00185C84">
          <w:t>)</w:t>
        </w:r>
      </w:ins>
      <w:r>
        <w:t>, one adjacent sample</w:t>
      </w:r>
      <w:ins w:id="803" w:author="Matthew Chung" w:date="2019-10-21T16:38:00Z">
        <w:r w:rsidR="00185C84">
          <w:t xml:space="preserve"> </w:t>
        </w:r>
      </w:ins>
      <w:ins w:id="804" w:author="Matthew Chung" w:date="2019-10-21T16:39:00Z">
        <w:r w:rsidR="00185C84">
          <w:t>(</w:t>
        </w:r>
        <w:r w:rsidR="00185C84" w:rsidRPr="00185C84">
          <w:t>3CG</w:t>
        </w:r>
      </w:ins>
      <w:ins w:id="805" w:author="Matthew Chung" w:date="2019-10-21T20:30:00Z">
        <w:r w:rsidR="003437C2">
          <w:t>_</w:t>
        </w:r>
      </w:ins>
      <w:ins w:id="806" w:author="Matthew Chung" w:date="2019-10-21T16:39:00Z">
        <w:r w:rsidR="00185C84" w:rsidRPr="00185C84">
          <w:t>051T</w:t>
        </w:r>
        <w:r w:rsidR="00185C84">
          <w:t>_</w:t>
        </w:r>
        <w:r w:rsidR="00185C84" w:rsidRPr="00185C84">
          <w:t>A</w:t>
        </w:r>
        <w:r w:rsidR="00185C84">
          <w:t>_</w:t>
        </w:r>
        <w:r w:rsidR="00185C84" w:rsidRPr="00185C84">
          <w:t>R</w:t>
        </w:r>
        <w:r w:rsidR="00185C84">
          <w:t>)</w:t>
        </w:r>
      </w:ins>
      <w:r>
        <w:t>, and one intestinal metaplasia sample</w:t>
      </w:r>
      <w:ins w:id="807" w:author="Matthew Chung" w:date="2019-10-21T16:38:00Z">
        <w:r w:rsidR="00185C84">
          <w:t xml:space="preserve"> (</w:t>
        </w:r>
        <w:r w:rsidR="00185C84" w:rsidRPr="00185C84">
          <w:t>4GB011</w:t>
        </w:r>
        <w:r w:rsidR="00185C84">
          <w:t>_</w:t>
        </w:r>
        <w:r w:rsidR="00185C84" w:rsidRPr="00185C84">
          <w:t>R</w:t>
        </w:r>
        <w:r w:rsidR="00185C84">
          <w:t>)</w:t>
        </w:r>
      </w:ins>
      <w:r>
        <w:t>. Illumina paired-end</w:t>
      </w:r>
      <w:r w:rsidRPr="00712EE2">
        <w:t xml:space="preserve"> </w:t>
      </w:r>
      <w:r>
        <w:t xml:space="preserve">transcriptome reads were </w:t>
      </w:r>
      <w:del w:id="808" w:author="Matthew Chung" w:date="2019-10-21T16:31:00Z">
        <w:r w:rsidDel="0051517B">
          <w:delText xml:space="preserve">aligned </w:delText>
        </w:r>
      </w:del>
      <w:ins w:id="809" w:author="Matthew Chung" w:date="2019-10-21T16:31:00Z">
        <w:r w:rsidR="0051517B">
          <w:t>quanti</w:t>
        </w:r>
      </w:ins>
      <w:ins w:id="810" w:author="Matthew Chung" w:date="2019-10-21T16:32:00Z">
        <w:r w:rsidR="0051517B">
          <w:t xml:space="preserve">fied using </w:t>
        </w:r>
        <w:proofErr w:type="spellStart"/>
        <w:r w:rsidR="0051517B">
          <w:t>kallisto</w:t>
        </w:r>
        <w:proofErr w:type="spellEnd"/>
        <w:r w:rsidR="0051517B">
          <w:t xml:space="preserve"> </w:t>
        </w:r>
      </w:ins>
      <w:ins w:id="811" w:author="Matthew Chung" w:date="2019-10-21T16:33:00Z">
        <w:r w:rsidR="0051517B">
          <w:t>{Bray, 2016 #1447} with a combined</w:t>
        </w:r>
      </w:ins>
      <w:del w:id="812" w:author="Matthew Chung" w:date="2019-10-21T16:33:00Z">
        <w:r w:rsidDel="0051517B">
          <w:delText>to the Ensembl GRCh38</w:delText>
        </w:r>
      </w:del>
      <w:r>
        <w:t xml:space="preserve"> human </w:t>
      </w:r>
      <w:ins w:id="813" w:author="Matthew Chung" w:date="2019-10-21T16:33:00Z">
        <w:r w:rsidR="0051517B">
          <w:t xml:space="preserve">and </w:t>
        </w:r>
        <w:r w:rsidR="0051517B">
          <w:rPr>
            <w:i/>
            <w:iCs/>
          </w:rPr>
          <w:t xml:space="preserve">H. pylori </w:t>
        </w:r>
      </w:ins>
      <w:r>
        <w:t>reference genome</w:t>
      </w:r>
      <w:del w:id="814" w:author="Matthew Chung" w:date="2019-10-21T16:33:00Z">
        <w:r w:rsidDel="0051517B">
          <w:delText xml:space="preserve"> with TopHat2 </w:delText>
        </w:r>
        <w:r w:rsidDel="0051517B">
          <w:fldChar w:fldCharType="begin"/>
        </w:r>
        <w:r w:rsidR="008C1CAD" w:rsidDel="0051517B">
          <w:delInstrText xml:space="preserve"> ADDIN EN.CITE &lt;EndNote&gt;&lt;Cite&gt;&lt;Author&gt;Kim&lt;/Author&gt;&lt;Year&gt;2013&lt;/Year&gt;&lt;RecNum&gt;703&lt;/RecNum&gt;&lt;DisplayText&gt;(51)&lt;/DisplayText&gt;&lt;record&gt;&lt;rec-number&gt;703&lt;/rec-number&gt;&lt;foreign-keys&gt;&lt;key app="EN" db-id="ezfxded98rwspxefrtj5z2avrdzpsrwr5rra" timestamp="1489162600"&gt;703&lt;/key&gt;&lt;/foreign-keys&gt;&lt;ref-type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Biol&lt;/full-title&gt;&lt;abbr-1&gt;Genome biology&lt;/abbr-1&gt;&lt;/periodical&gt;&lt;pages&gt;R36&lt;/pages&gt;&lt;volume&gt;14&lt;/volume&gt;&lt;number&gt;4&lt;/number&gt;&lt;dates&gt;&lt;year&gt;2013&lt;/year&gt;&lt;/dates&gt;&lt;isbn&gt;1474-760X&lt;/isbn&gt;&lt;label&gt;Kim2013&lt;/label&gt;&lt;work-type&gt;journal article&lt;/work-type&gt;&lt;urls&gt;&lt;related-urls&gt;&lt;url&gt;http://dx.doi.org/10.1186/gb-2013-14-4-r36&lt;/url&gt;&lt;/related-urls&gt;&lt;/urls&gt;&lt;electronic-resource-num&gt;10.1186/gb-2013-14-4-r36&lt;/electronic-resource-num&gt;&lt;/record&gt;&lt;/Cite&gt;&lt;/EndNote&gt;</w:delInstrText>
        </w:r>
        <w:r w:rsidDel="0051517B">
          <w:fldChar w:fldCharType="separate"/>
        </w:r>
        <w:r w:rsidR="008C1CAD" w:rsidDel="0051517B">
          <w:rPr>
            <w:noProof/>
          </w:rPr>
          <w:delText>(51)</w:delText>
        </w:r>
        <w:r w:rsidDel="0051517B">
          <w:fldChar w:fldCharType="end"/>
        </w:r>
      </w:del>
      <w:r>
        <w:t xml:space="preserve">. </w:t>
      </w:r>
      <w:del w:id="815" w:author="Matthew Chung" w:date="2019-10-21T16:34:00Z">
        <w:r w:rsidDel="0051517B">
          <w:delText xml:space="preserve">Output from HTSeq </w:delText>
        </w:r>
        <w:r w:rsidDel="0051517B">
          <w:fldChar w:fldCharType="begin"/>
        </w:r>
        <w:r w:rsidR="008C1CAD" w:rsidDel="0051517B">
          <w:delInstrText xml:space="preserve"> ADDIN EN.CITE &lt;EndNote&gt;&lt;Cite&gt;&lt;Author&gt;Anders&lt;/Author&gt;&lt;Year&gt;2015&lt;/Year&gt;&lt;RecNum&gt;724&lt;/RecNum&gt;&lt;DisplayText&gt;(42)&lt;/DisplayText&gt;&lt;record&gt;&lt;rec-number&gt;724&lt;/rec-number&gt;&lt;foreign-keys&gt;&lt;key app="EN" db-id="ezfxded98rwspxefrtj5z2avrdzpsrwr5rra" timestamp="1489203249"&gt;724&lt;/key&gt;&lt;/foreign-keys&gt;&lt;ref-type name="Journal Article"&gt;17&lt;/ref-type&gt;&lt;contributors&gt;&lt;authors&gt;&lt;author&gt;Anders, Simon&lt;/author&gt;&lt;author&gt;Pyl, Paul Theodor&lt;/author&gt;&lt;author&gt;Huber, Wolfgang&lt;/author&gt;&lt;/authors&gt;&lt;/contributors&gt;&lt;titles&gt;&lt;title&gt;HTSeq—a Python framework to work with high-throughput sequencing data&lt;/title&gt;&lt;secondary-title&gt;Bioinformatics&lt;/secondary-title&gt;&lt;/titles&gt;&lt;periodical&gt;&lt;full-title&gt;Bioinformatics&lt;/full-title&gt;&lt;abbr-1&gt;Bioinformatics (Oxford, England)&lt;/abbr-1&gt;&lt;/periodical&gt;&lt;pages&gt;166-169&lt;/pages&gt;&lt;volume&gt;31&lt;/volume&gt;&lt;number&gt;2&lt;/number&gt;&lt;dates&gt;&lt;year&gt;2015&lt;/year&gt;&lt;/dates&gt;&lt;isbn&gt;1367-4803&lt;/isbn&gt;&lt;urls&gt;&lt;related-urls&gt;&lt;url&gt;http://dx.doi.org/10.1093/bioinformatics/btu638&lt;/url&gt;&lt;/related-urls&gt;&lt;/urls&gt;&lt;electronic-resource-num&gt;10.1093/bioinformatics/btu638&lt;/electronic-resource-num&gt;&lt;/record&gt;&lt;/Cite&gt;&lt;/EndNote&gt;</w:delInstrText>
        </w:r>
        <w:r w:rsidDel="0051517B">
          <w:fldChar w:fldCharType="separate"/>
        </w:r>
        <w:r w:rsidR="008C1CAD" w:rsidDel="0051517B">
          <w:rPr>
            <w:noProof/>
          </w:rPr>
          <w:delText>(42)</w:delText>
        </w:r>
        <w:r w:rsidDel="0051517B">
          <w:fldChar w:fldCharType="end"/>
        </w:r>
        <w:r w:rsidDel="0051517B">
          <w:delText xml:space="preserve"> was used to calculate transcripts per kilobase million (TPM) for each sample. </w:delText>
        </w:r>
      </w:del>
      <w:r>
        <w:t xml:space="preserve">Since </w:t>
      </w:r>
      <w:proofErr w:type="spellStart"/>
      <w:r>
        <w:t>edgeR</w:t>
      </w:r>
      <w:proofErr w:type="spellEnd"/>
      <w:r>
        <w:t xml:space="preserve"> could not be used due to a lack of replicates for each sample, the TPM values</w:t>
      </w:r>
      <w:ins w:id="816" w:author="Matthew Chung" w:date="2019-10-21T16:35:00Z">
        <w:r w:rsidR="00185C84">
          <w:t xml:space="preserve"> derived from </w:t>
        </w:r>
        <w:proofErr w:type="spellStart"/>
        <w:r w:rsidR="00185C84">
          <w:t>kallisto</w:t>
        </w:r>
      </w:ins>
      <w:proofErr w:type="spellEnd"/>
      <w:r>
        <w:t xml:space="preserve"> were compared to each other</w:t>
      </w:r>
      <w:r w:rsidR="00C90BA5">
        <w:t xml:space="preserve"> </w:t>
      </w:r>
      <w:r>
        <w:t>for all four samples and log</w:t>
      </w:r>
      <w:r w:rsidRPr="00914CDD">
        <w:rPr>
          <w:vertAlign w:val="subscript"/>
        </w:rPr>
        <w:t>10</w:t>
      </w:r>
      <w:r>
        <w:t xml:space="preserve"> ratios were calculated.</w:t>
      </w:r>
      <w:ins w:id="817" w:author="Matthew Chung" w:date="2019-10-21T16:35:00Z">
        <w:r w:rsidR="00185C84">
          <w:t xml:space="preserve"> </w:t>
        </w:r>
      </w:ins>
      <w:ins w:id="818" w:author="Matthew Chung" w:date="2019-10-21T16:40:00Z">
        <w:r w:rsidR="00185C84">
          <w:t xml:space="preserve">Because the IPA core analysis only allows for 3000 genes, genes were </w:t>
        </w:r>
      </w:ins>
      <w:ins w:id="819" w:author="Matthew Chung" w:date="2019-10-21T16:41:00Z">
        <w:r w:rsidR="00185C84">
          <w:t>only kept for subsequent analyses if their log2 ratios for the 4 samples were not all between -2 and 2 and if their expression met a</w:t>
        </w:r>
      </w:ins>
      <w:ins w:id="820" w:author="Matthew Chung" w:date="2019-10-21T16:42:00Z">
        <w:r w:rsidR="00185C84">
          <w:t xml:space="preserve"> minimum CPM threshold </w:t>
        </w:r>
      </w:ins>
      <w:ins w:id="821" w:author="Matthew Chung" w:date="2019-10-21T16:43:00Z">
        <w:r w:rsidR="00185C84">
          <w:t xml:space="preserve">of </w:t>
        </w:r>
        <w:commentRangeStart w:id="822"/>
        <w:r w:rsidR="00185C84">
          <w:t>xx</w:t>
        </w:r>
        <w:commentRangeEnd w:id="822"/>
        <w:r w:rsidR="00185C84">
          <w:rPr>
            <w:rStyle w:val="CommentReference"/>
          </w:rPr>
          <w:commentReference w:id="822"/>
        </w:r>
        <w:r w:rsidR="00185C84">
          <w:t xml:space="preserve">, </w:t>
        </w:r>
      </w:ins>
      <w:ins w:id="823" w:author="Matthew Chung" w:date="2019-10-21T16:42:00Z">
        <w:r w:rsidR="00185C84">
          <w:t>equivalent to 2,000</w:t>
        </w:r>
      </w:ins>
      <w:ins w:id="824" w:author="Matthew Chung" w:date="2019-10-21T16:43:00Z">
        <w:r w:rsidR="00185C84">
          <w:t xml:space="preserve"> reads in the lowest sequenced sample, in at least one sample. From this, the </w:t>
        </w:r>
      </w:ins>
      <w:ins w:id="825" w:author="Matthew Chung" w:date="2019-10-21T16:35:00Z">
        <w:r w:rsidR="00185C84">
          <w:t>log</w:t>
        </w:r>
        <w:r w:rsidR="00185C84" w:rsidRPr="00185C84">
          <w:rPr>
            <w:vertAlign w:val="subscript"/>
            <w:rPrChange w:id="826" w:author="Matthew Chung" w:date="2019-10-21T16:36:00Z">
              <w:rPr/>
            </w:rPrChange>
          </w:rPr>
          <w:t>2</w:t>
        </w:r>
        <w:r w:rsidR="00185C84">
          <w:t xml:space="preserve"> ratio values </w:t>
        </w:r>
      </w:ins>
      <w:ins w:id="827" w:author="Matthew Chung" w:date="2019-10-21T16:43:00Z">
        <w:r w:rsidR="00185C84">
          <w:t xml:space="preserve">of the remaining </w:t>
        </w:r>
        <w:commentRangeStart w:id="828"/>
        <w:r w:rsidR="00185C84">
          <w:t>xx</w:t>
        </w:r>
      </w:ins>
      <w:commentRangeEnd w:id="828"/>
      <w:ins w:id="829" w:author="Matthew Chung" w:date="2019-10-21T16:44:00Z">
        <w:r w:rsidR="00185C84">
          <w:rPr>
            <w:rStyle w:val="CommentReference"/>
          </w:rPr>
          <w:commentReference w:id="828"/>
        </w:r>
      </w:ins>
      <w:ins w:id="830" w:author="Matthew Chung" w:date="2019-10-21T16:43:00Z">
        <w:r w:rsidR="00185C84">
          <w:t xml:space="preserve"> genes </w:t>
        </w:r>
      </w:ins>
      <w:ins w:id="831" w:author="Matthew Chung" w:date="2019-10-21T16:35:00Z">
        <w:r w:rsidR="00185C84">
          <w:t xml:space="preserve">were used an input to IPA for </w:t>
        </w:r>
      </w:ins>
      <w:ins w:id="832" w:author="Matthew Chung" w:date="2019-10-21T16:36:00Z">
        <w:r w:rsidR="00185C84">
          <w:t>core and comparative analyses.</w:t>
        </w:r>
      </w:ins>
      <w:del w:id="833" w:author="Matthew Chung" w:date="2019-10-21T16:35:00Z">
        <w:r w:rsidDel="0051517B">
          <w:delText xml:space="preserve"> These log ratios were uploaded to IPA for CORE analysis.</w:delText>
        </w:r>
      </w:del>
      <w:del w:id="834" w:author="Matthew Chung" w:date="2019-07-22T19:00:00Z">
        <w:r w:rsidDel="002C53B8">
          <w:delText xml:space="preserve">  </w:delText>
        </w:r>
      </w:del>
    </w:p>
    <w:p w14:paraId="24DF81FB" w14:textId="4A65A59F" w:rsidR="00073784" w:rsidRPr="00590A25" w:rsidRDefault="00073784" w:rsidP="00FD20A0">
      <w:del w:id="835" w:author="Matthew Chung" w:date="2019-10-21T16:35:00Z">
        <w:r w:rsidDel="00185C84">
          <w:delText>Many regulators and networks were identified as having significant z-scores of log</w:delText>
        </w:r>
        <w:r w:rsidDel="00185C84">
          <w:rPr>
            <w:vertAlign w:val="subscript"/>
          </w:rPr>
          <w:delText>10</w:delText>
        </w:r>
        <w:r w:rsidDel="00185C84">
          <w:delText xml:space="preserve">(fold change) and p-values, which prohibited visualization. </w:delText>
        </w:r>
      </w:del>
      <w:del w:id="836" w:author="Matthew Chung" w:date="2019-10-21T20:29:00Z">
        <w:r w:rsidDel="003437C2">
          <w:delText>Therefore</w:delText>
        </w:r>
      </w:del>
      <w:ins w:id="837" w:author="Matthew Chung" w:date="2019-10-21T20:29:00Z">
        <w:r w:rsidR="003437C2">
          <w:t>We evaluated differentially enriched</w:t>
        </w:r>
      </w:ins>
      <w:del w:id="838" w:author="Matthew Chung" w:date="2019-10-21T20:29:00Z">
        <w:r w:rsidDel="003437C2">
          <w:delText>,</w:delText>
        </w:r>
      </w:del>
      <w:r>
        <w:t xml:space="preserve"> canonical pathways were evaluated </w:t>
      </w:r>
      <w:del w:id="839" w:author="Matthew Chung" w:date="2019-10-21T20:29:00Z">
        <w:r w:rsidDel="003437C2">
          <w:delText>for each set of potential sample comparisons</w:delText>
        </w:r>
      </w:del>
      <w:ins w:id="840" w:author="Matthew Chung" w:date="2019-10-21T20:29:00Z">
        <w:r w:rsidR="003437C2">
          <w:t>across the four samples</w:t>
        </w:r>
      </w:ins>
      <w:r>
        <w:t xml:space="preserve"> (</w:t>
      </w:r>
      <w:r w:rsidR="00867983" w:rsidRPr="00FD20A0">
        <w:rPr>
          <w:b/>
          <w:bCs/>
          <w:rPrChange w:id="841" w:author="Matthew Chung" w:date="2019-10-21T20:44:00Z">
            <w:rPr/>
          </w:rPrChange>
        </w:rPr>
        <w:t xml:space="preserve">Figure </w:t>
      </w:r>
      <w:ins w:id="842" w:author="Matthew Chung" w:date="2019-10-21T20:29:00Z">
        <w:r w:rsidR="003437C2" w:rsidRPr="00FD20A0">
          <w:rPr>
            <w:b/>
            <w:bCs/>
            <w:rPrChange w:id="843" w:author="Matthew Chung" w:date="2019-10-21T20:44:00Z">
              <w:rPr/>
            </w:rPrChange>
          </w:rPr>
          <w:t>5a</w:t>
        </w:r>
      </w:ins>
      <w:del w:id="844" w:author="Matthew Chung" w:date="2019-10-21T20:29:00Z">
        <w:r w:rsidR="00867983" w:rsidDel="003437C2">
          <w:delText>9</w:delText>
        </w:r>
      </w:del>
      <w:r w:rsidRPr="00C23180">
        <w:t xml:space="preserve">). </w:t>
      </w:r>
      <w:ins w:id="845" w:author="Matthew Chung" w:date="2019-10-21T20:30:00Z">
        <w:r w:rsidR="003437C2">
          <w:t xml:space="preserve">While the tumor sample </w:t>
        </w:r>
        <w:r w:rsidR="003437C2" w:rsidRPr="00185C84">
          <w:t>3C</w:t>
        </w:r>
        <w:r w:rsidR="003437C2">
          <w:t>G_</w:t>
        </w:r>
        <w:r w:rsidR="003437C2" w:rsidRPr="00185C84">
          <w:t>051T</w:t>
        </w:r>
        <w:r w:rsidR="003437C2">
          <w:t>_</w:t>
        </w:r>
        <w:r w:rsidR="003437C2" w:rsidRPr="00185C84">
          <w:t>R</w:t>
        </w:r>
        <w:r w:rsidR="003437C2">
          <w:t xml:space="preserve"> was more </w:t>
        </w:r>
        <w:proofErr w:type="gramStart"/>
        <w:r w:rsidR="003437C2">
          <w:t>similar to</w:t>
        </w:r>
        <w:proofErr w:type="gramEnd"/>
        <w:r w:rsidR="003437C2">
          <w:t xml:space="preserve"> the </w:t>
        </w:r>
        <w:r w:rsidR="003437C2">
          <w:lastRenderedPageBreak/>
          <w:t>adjacent and metaplasia sample, there were several pathways upregulated in only the other tumor sample,</w:t>
        </w:r>
      </w:ins>
      <w:ins w:id="846" w:author="Matthew Chung" w:date="2019-10-21T20:31:00Z">
        <w:r w:rsidR="003437C2">
          <w:t xml:space="preserve"> </w:t>
        </w:r>
        <w:r w:rsidR="003437C2" w:rsidRPr="00185C84">
          <w:t>3CG</w:t>
        </w:r>
        <w:r w:rsidR="003437C2">
          <w:t>_</w:t>
        </w:r>
        <w:r w:rsidR="003437C2" w:rsidRPr="00185C84">
          <w:t>046T</w:t>
        </w:r>
        <w:r w:rsidR="003437C2">
          <w:t>_</w:t>
        </w:r>
        <w:r w:rsidR="003437C2" w:rsidRPr="00185C84">
          <w:t>R</w:t>
        </w:r>
        <w:r w:rsidR="003437C2">
          <w:t>.</w:t>
        </w:r>
      </w:ins>
      <w:ins w:id="847" w:author="Matthew Chung" w:date="2019-10-21T20:30:00Z">
        <w:r w:rsidR="003437C2">
          <w:t xml:space="preserve"> </w:t>
        </w:r>
      </w:ins>
      <w:ins w:id="848" w:author="Matthew Chung" w:date="2019-10-21T20:31:00Z">
        <w:r w:rsidR="003437C2">
          <w:t xml:space="preserve">Compared to the other samples, the </w:t>
        </w:r>
        <w:r w:rsidR="003437C2" w:rsidRPr="00185C84">
          <w:t>3CG</w:t>
        </w:r>
        <w:r w:rsidR="003437C2">
          <w:t>_</w:t>
        </w:r>
        <w:r w:rsidR="003437C2" w:rsidRPr="00185C84">
          <w:t>046T</w:t>
        </w:r>
        <w:r w:rsidR="003437C2">
          <w:t>_</w:t>
        </w:r>
        <w:r w:rsidR="003437C2" w:rsidRPr="00185C84">
          <w:t>R</w:t>
        </w:r>
        <w:r w:rsidR="003437C2">
          <w:t xml:space="preserve"> sample was upregulated in numerous pro-in</w:t>
        </w:r>
      </w:ins>
      <w:ins w:id="849" w:author="Matthew Chung" w:date="2019-10-21T20:32:00Z">
        <w:r w:rsidR="003437C2">
          <w:t xml:space="preserve">flammatory canonical pathways including </w:t>
        </w:r>
      </w:ins>
      <w:ins w:id="850" w:author="Matthew Chung" w:date="2019-10-21T20:34:00Z">
        <w:r w:rsidR="003437C2">
          <w:t xml:space="preserve">the neuroinflammation signaling pathway; </w:t>
        </w:r>
      </w:ins>
      <w:ins w:id="851" w:author="Matthew Chung" w:date="2019-10-21T20:35:00Z">
        <w:r w:rsidR="003437C2">
          <w:t xml:space="preserve">leukocyte extravasation signaling; and </w:t>
        </w:r>
      </w:ins>
      <w:ins w:id="852" w:author="Matthew Chung" w:date="2019-10-21T20:32:00Z">
        <w:r w:rsidR="003437C2">
          <w:t>IL-8</w:t>
        </w:r>
      </w:ins>
      <w:ins w:id="853" w:author="Matthew Chung" w:date="2019-10-21T20:33:00Z">
        <w:r w:rsidR="003437C2">
          <w:t xml:space="preserve">, NFAT, </w:t>
        </w:r>
      </w:ins>
      <w:ins w:id="854" w:author="Matthew Chung" w:date="2019-10-21T20:32:00Z">
        <w:r w:rsidR="003437C2">
          <w:t>and mTOR signaling</w:t>
        </w:r>
      </w:ins>
      <w:ins w:id="855" w:author="Matthew Chung" w:date="2019-10-21T20:35:00Z">
        <w:r w:rsidR="003437C2">
          <w:t>.</w:t>
        </w:r>
      </w:ins>
      <w:ins w:id="856" w:author="Matthew Chung" w:date="2019-10-21T20:39:00Z">
        <w:r w:rsidR="00FD20A0">
          <w:t xml:space="preserve"> Similarly, when we assess associated disease functions for each of the 4 samples, we see an enrichment of genes with innate immunity roles in </w:t>
        </w:r>
        <w:r w:rsidR="00FD20A0" w:rsidRPr="00185C84">
          <w:t>3CG</w:t>
        </w:r>
        <w:r w:rsidR="00FD20A0">
          <w:t>_</w:t>
        </w:r>
        <w:r w:rsidR="00FD20A0" w:rsidRPr="00185C84">
          <w:t>046T</w:t>
        </w:r>
        <w:r w:rsidR="00FD20A0">
          <w:t>_</w:t>
        </w:r>
        <w:r w:rsidR="00FD20A0" w:rsidRPr="00185C84">
          <w:t>R</w:t>
        </w:r>
        <w:r w:rsidR="00FD20A0">
          <w:t xml:space="preserve">, </w:t>
        </w:r>
      </w:ins>
      <w:ins w:id="857" w:author="Matthew Chung" w:date="2019-10-21T20:40:00Z">
        <w:r w:rsidR="00FD20A0">
          <w:t>including the activation and migration of leukoc</w:t>
        </w:r>
      </w:ins>
      <w:ins w:id="858" w:author="Matthew Chung" w:date="2019-10-21T20:41:00Z">
        <w:r w:rsidR="00FD20A0">
          <w:t>ytes and phagocytes</w:t>
        </w:r>
      </w:ins>
      <w:ins w:id="859" w:author="Matthew Chung" w:date="2019-10-21T20:44:00Z">
        <w:r w:rsidR="00FD20A0">
          <w:t xml:space="preserve"> (</w:t>
        </w:r>
        <w:r w:rsidR="00FD20A0" w:rsidRPr="00FD20A0">
          <w:rPr>
            <w:b/>
            <w:bCs/>
            <w:rPrChange w:id="860" w:author="Matthew Chung" w:date="2019-10-21T20:44:00Z">
              <w:rPr/>
            </w:rPrChange>
          </w:rPr>
          <w:t>Figure 5b</w:t>
        </w:r>
        <w:r w:rsidR="00FD20A0">
          <w:t>)</w:t>
        </w:r>
      </w:ins>
      <w:ins w:id="861" w:author="Matthew Chung" w:date="2019-10-21T20:43:00Z">
        <w:r w:rsidR="00FD20A0">
          <w:t>. Using</w:t>
        </w:r>
      </w:ins>
      <w:ins w:id="862" w:author="Matthew Chung" w:date="2019-10-21T20:38:00Z">
        <w:r w:rsidR="00FD20A0">
          <w:t xml:space="preserve"> the IPA upstream analysis pipeline, </w:t>
        </w:r>
        <w:r w:rsidR="00FD20A0" w:rsidRPr="00185C84">
          <w:t>3CG</w:t>
        </w:r>
        <w:r w:rsidR="00FD20A0">
          <w:t>_</w:t>
        </w:r>
        <w:r w:rsidR="00FD20A0" w:rsidRPr="00185C84">
          <w:t>046T</w:t>
        </w:r>
        <w:r w:rsidR="00FD20A0">
          <w:t>_</w:t>
        </w:r>
        <w:r w:rsidR="00FD20A0" w:rsidRPr="00185C84">
          <w:t>R</w:t>
        </w:r>
        <w:r w:rsidR="00FD20A0">
          <w:t xml:space="preserve"> upregulates genes that are downstream of pro-inflammatory cytokines such as</w:t>
        </w:r>
      </w:ins>
      <w:ins w:id="863" w:author="Matthew Chung" w:date="2019-10-21T20:43:00Z">
        <w:r w:rsidR="00FD20A0">
          <w:t xml:space="preserve"> NF-kB, IFN</w:t>
        </w:r>
      </w:ins>
      <w:ins w:id="864" w:author="Matthew Chung" w:date="2019-10-21T21:38:00Z">
        <w:r w:rsidR="00785421">
          <w:t>α</w:t>
        </w:r>
      </w:ins>
      <w:ins w:id="865" w:author="Matthew Chung" w:date="2019-10-21T20:43:00Z">
        <w:r w:rsidR="00FD20A0">
          <w:t xml:space="preserve">, </w:t>
        </w:r>
        <w:proofErr w:type="spellStart"/>
        <w:r w:rsidR="00FD20A0">
          <w:t>IFNg</w:t>
        </w:r>
        <w:proofErr w:type="spellEnd"/>
        <w:r w:rsidR="00FD20A0">
          <w:t xml:space="preserve">, IL-1, </w:t>
        </w:r>
      </w:ins>
      <w:ins w:id="866" w:author="Matthew Chung" w:date="2019-10-21T20:44:00Z">
        <w:r w:rsidR="00FD20A0">
          <w:t>and IL-6 (</w:t>
        </w:r>
        <w:r w:rsidR="00FD20A0">
          <w:rPr>
            <w:b/>
            <w:bCs/>
          </w:rPr>
          <w:t>Figure 5c</w:t>
        </w:r>
        <w:r w:rsidR="00FD20A0">
          <w:t>).</w:t>
        </w:r>
      </w:ins>
      <w:del w:id="867" w:author="Matthew Chung" w:date="2019-10-21T20:44:00Z">
        <w:r w:rsidRPr="00C23180" w:rsidDel="00FD20A0">
          <w:delText>The induced and repressed canonical pathways were more similar when comparing both tumor samples to each other (</w:delText>
        </w:r>
        <w:r w:rsidR="00867983" w:rsidDel="00FD20A0">
          <w:delText>Figure 9</w:delText>
        </w:r>
        <w:r w:rsidRPr="00C23180" w:rsidDel="00FD20A0">
          <w:delText>). Another similar comparison was evaluating the differences between the adjacent sample and intestinal metaplasia. Pathways with altered induction were abundant when comparing either of the tumor samples to the adjacent or intestinal metaplasia sample (</w:delText>
        </w:r>
        <w:r w:rsidR="00867983" w:rsidDel="00FD20A0">
          <w:delText>Figure 9</w:delText>
        </w:r>
        <w:r w:rsidRPr="00C23180" w:rsidDel="00FD20A0">
          <w:delText>). Most of these pathways that were induced in Tumor 3 compared to either non-tumor sample (Adjacent 3 or intestinal metaplasia) were related to an inflammatory response (TREM1, Th1, Il-6, etc.) and were also identified in the co-culture experiments with wild-type compared to those with the knockout (</w:delText>
        </w:r>
        <w:r w:rsidR="00867983" w:rsidDel="00FD20A0">
          <w:delText>Figure 9</w:delText>
        </w:r>
        <w:r w:rsidRPr="00C23180" w:rsidDel="00FD20A0">
          <w:delText>). However, in this analysis IL-8 was identified as differentially expressed, unlike in the co-culture analysis (</w:delText>
        </w:r>
        <w:r w:rsidR="00867983" w:rsidDel="00FD20A0">
          <w:delText>Figure 9</w:delText>
        </w:r>
        <w:r w:rsidDel="00FD20A0">
          <w:delText>).  Some of these same inflammatory pathways (Th1/2, TREM1, innate immunity, IL-6, IL-8) were identified specifically when comparing the tumor sample Tumor 3 to the matched adjacent sample Adjacent 3 and the</w:delText>
        </w:r>
        <w:r w:rsidRPr="00B5509A" w:rsidDel="00FD20A0">
          <w:delText xml:space="preserve"> </w:delText>
        </w:r>
        <w:r w:rsidDel="00FD20A0">
          <w:delText>intestinal metaplasia sample (</w:delText>
        </w:r>
        <w:r w:rsidR="00867983" w:rsidDel="00FD20A0">
          <w:delText>Figure 9</w:delText>
        </w:r>
        <w:r w:rsidDel="00FD20A0">
          <w:delText xml:space="preserve">). </w:delText>
        </w:r>
      </w:del>
      <w:del w:id="868" w:author="Matthew Chung" w:date="2019-10-21T20:45:00Z">
        <w:r w:rsidDel="00FD20A0">
          <w:delText>However, it is reassuring that the gastric</w:delText>
        </w:r>
        <w:r w:rsidR="00C90BA5" w:rsidDel="00FD20A0">
          <w:delText xml:space="preserve"> </w:delText>
        </w:r>
        <w:r w:rsidDel="00FD20A0">
          <w:delText xml:space="preserve">tumors shared many of the same upregulated inflammatory and immune pathways as the co-culture samples exposed to </w:delText>
        </w:r>
        <w:r w:rsidDel="00FD20A0">
          <w:rPr>
            <w:i/>
          </w:rPr>
          <w:delText xml:space="preserve">H. pylori </w:delText>
        </w:r>
        <w:r w:rsidRPr="00590A25" w:rsidDel="00FD20A0">
          <w:delText>26695</w:delText>
        </w:r>
        <w:r w:rsidDel="00FD20A0">
          <w:rPr>
            <w:i/>
          </w:rPr>
          <w:delText xml:space="preserve"> cagE</w:delText>
        </w:r>
        <w:r w:rsidDel="00FD20A0">
          <w:delText>+.</w:delText>
        </w:r>
      </w:del>
      <w:r>
        <w:t xml:space="preserve"> </w:t>
      </w:r>
    </w:p>
    <w:p w14:paraId="2D8A3E72" w14:textId="77777777" w:rsidR="00073784" w:rsidRDefault="00073784" w:rsidP="00073784">
      <w:pPr>
        <w:pStyle w:val="Heading2"/>
      </w:pPr>
      <w:bookmarkStart w:id="869" w:name="_Toc353628737"/>
      <w:r>
        <w:t>Discussion</w:t>
      </w:r>
      <w:bookmarkEnd w:id="869"/>
    </w:p>
    <w:p w14:paraId="2B8A6119" w14:textId="648AC6EB" w:rsidR="00073784" w:rsidRDefault="00073784" w:rsidP="00073784">
      <w:pPr>
        <w:pStyle w:val="Heading3"/>
      </w:pPr>
      <w:bookmarkStart w:id="870" w:name="_Toc353628738"/>
      <w:r>
        <w:t xml:space="preserve">Increased inflammatory response to </w:t>
      </w:r>
      <w:r w:rsidRPr="003C41D8">
        <w:rPr>
          <w:i/>
        </w:rPr>
        <w:t>H. pylori</w:t>
      </w:r>
      <w:r>
        <w:t xml:space="preserve"> </w:t>
      </w:r>
      <w:r w:rsidRPr="00E1400A">
        <w:t>26695</w:t>
      </w:r>
      <w:del w:id="871" w:author="Matthew Chung" w:date="2019-10-21T20:47:00Z">
        <w:r w:rsidDel="00FD20A0">
          <w:rPr>
            <w:i/>
          </w:rPr>
          <w:delText xml:space="preserve"> </w:delText>
        </w:r>
        <w:r w:rsidRPr="00E1400A" w:rsidDel="00FD20A0">
          <w:rPr>
            <w:i/>
          </w:rPr>
          <w:delText>cagE</w:delText>
        </w:r>
        <w:r w:rsidDel="00FD20A0">
          <w:delText>+</w:delText>
        </w:r>
      </w:del>
      <w:bookmarkEnd w:id="870"/>
    </w:p>
    <w:p w14:paraId="76BBD312" w14:textId="62B87524" w:rsidR="00073784" w:rsidDel="00335330" w:rsidRDefault="00073784" w:rsidP="00073784">
      <w:pPr>
        <w:rPr>
          <w:del w:id="872" w:author="Matthew Chung" w:date="2019-10-21T22:10:00Z"/>
        </w:rPr>
      </w:pPr>
      <w:r>
        <w:t xml:space="preserve">In concordance with the literature </w:t>
      </w:r>
      <w:r>
        <w:fldChar w:fldCharType="begin">
          <w:fldData xml:space="preserve">PEVuZE5vdGU+PENpdGU+PEF1dGhvcj5TZWdhbDwvQXV0aG9yPjxZZWFyPjE5OTc8L1llYXI+PFJl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cGFnZXM+NzU5NS05PC9wYWdlcz48dm9sdW1lPjk0PC92b2x1bWU+PG51bWJlcj4xNDwvbnVtYmVy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</w:fldData>
        </w:fldChar>
      </w:r>
      <w:r w:rsidR="008C1CAD">
        <w:instrText xml:space="preserve"> ADDIN EN.CITE </w:instrText>
      </w:r>
      <w:r w:rsidR="008C1CAD">
        <w:fldChar w:fldCharType="begin">
          <w:fldData xml:space="preserve">PEVuZE5vdGU+PENpdGU+PEF1dGhvcj5TZWdhbDwvQXV0aG9yPjxZZWFyPjE5OTc8L1llYXI+PFJl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cGFnZXM+NzU5NS05PC9wYWdlcz48dm9sdW1lPjk0PC92b2x1bWU+PG51bWJlcj4xNDwvbnVtYmVy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</w:fldData>
        </w:fldChar>
      </w:r>
      <w:r w:rsidR="008C1CAD">
        <w:instrText xml:space="preserve"> ADDIN EN.CITE.DATA </w:instrText>
      </w:r>
      <w:r w:rsidR="008C1CAD">
        <w:fldChar w:fldCharType="end"/>
      </w:r>
      <w:r>
        <w:fldChar w:fldCharType="separate"/>
      </w:r>
      <w:r w:rsidR="008C1CAD">
        <w:rPr>
          <w:noProof/>
        </w:rPr>
        <w:t>(10, 16, 29, 34)</w:t>
      </w:r>
      <w:r>
        <w:fldChar w:fldCharType="end"/>
      </w:r>
      <w:r>
        <w:t xml:space="preserve">, multiple inflammatory pathways and genes, were found to be induced in the gastric epithelial cells exposed to </w:t>
      </w:r>
      <w:r w:rsidRPr="003C41D8">
        <w:rPr>
          <w:i/>
        </w:rPr>
        <w:t>H. pylori</w:t>
      </w:r>
      <w:r>
        <w:t xml:space="preserve"> </w:t>
      </w:r>
      <w:r w:rsidRPr="00E1400A">
        <w:t>26695</w:t>
      </w:r>
      <w:del w:id="873" w:author="Matthew Chung" w:date="2019-10-21T22:10:00Z">
        <w:r w:rsidDel="00335330">
          <w:rPr>
            <w:i/>
          </w:rPr>
          <w:delText xml:space="preserve"> </w:delText>
        </w:r>
      </w:del>
      <w:del w:id="874" w:author="Matthew Chung" w:date="2019-10-21T20:46:00Z">
        <w:r w:rsidRPr="00E1400A" w:rsidDel="00FD20A0">
          <w:rPr>
            <w:i/>
          </w:rPr>
          <w:delText>cagE</w:delText>
        </w:r>
        <w:r w:rsidDel="00FD20A0">
          <w:delText xml:space="preserve">+ </w:delText>
        </w:r>
      </w:del>
      <w:del w:id="875" w:author="Matthew Chung" w:date="2019-10-21T22:10:00Z">
        <w:r w:rsidDel="00335330">
          <w:delText>(</w:delText>
        </w:r>
        <w:r w:rsidR="00867983" w:rsidDel="00335330">
          <w:delText>Figure 5</w:delText>
        </w:r>
        <w:r w:rsidRPr="00C23180" w:rsidDel="00335330">
          <w:delText xml:space="preserve">, </w:delText>
        </w:r>
        <w:r w:rsidR="00867983" w:rsidDel="00335330">
          <w:delText>Figure 6</w:delText>
        </w:r>
        <w:r w:rsidRPr="00C23180" w:rsidDel="00335330">
          <w:delText xml:space="preserve">, </w:delText>
        </w:r>
        <w:r w:rsidR="00867983" w:rsidDel="00335330">
          <w:delText>Figure 7</w:delText>
        </w:r>
        <w:r w:rsidRPr="00C23180" w:rsidDel="00335330">
          <w:delText>)</w:delText>
        </w:r>
      </w:del>
      <w:r w:rsidRPr="00C23180">
        <w:t xml:space="preserve">, including MAPK signaling, TNFα, and the </w:t>
      </w:r>
      <w:del w:id="876" w:author="Matthew Chung" w:date="2019-10-21T22:10:00Z">
        <w:r w:rsidRPr="00C23180" w:rsidDel="00335330">
          <w:delText>Th1 pathway.</w:delText>
        </w:r>
      </w:del>
      <w:ins w:id="877" w:author="Matthew Chung" w:date="2019-10-21T22:10:00Z">
        <w:r w:rsidR="00335330">
          <w:t>other markers of the innate immune response.</w:t>
        </w:r>
      </w:ins>
      <w:del w:id="878" w:author="Matthew Chung" w:date="2019-10-21T22:10:00Z">
        <w:r w:rsidRPr="00C23180" w:rsidDel="00335330">
          <w:delText xml:space="preserve"> </w:delText>
        </w:r>
      </w:del>
      <w:del w:id="879" w:author="Matthew Chung" w:date="2019-10-21T20:25:00Z">
        <w:r w:rsidRPr="00C23180" w:rsidDel="003437C2">
          <w:delText xml:space="preserve">We identified repression of </w:delText>
        </w:r>
        <w:r w:rsidRPr="00C23180" w:rsidDel="003437C2">
          <w:rPr>
            <w:i/>
          </w:rPr>
          <w:delText>PRKAA2</w:delText>
        </w:r>
        <w:r w:rsidRPr="00C23180" w:rsidDel="003437C2">
          <w:delText xml:space="preserve"> in the 24 h time point of gastric cells infected with </w:delText>
        </w:r>
        <w:r w:rsidRPr="00C23180" w:rsidDel="003437C2">
          <w:rPr>
            <w:i/>
          </w:rPr>
          <w:delText>H. pylori</w:delText>
        </w:r>
        <w:r w:rsidRPr="00C23180" w:rsidDel="003437C2">
          <w:delText xml:space="preserve"> 26695</w:delText>
        </w:r>
        <w:r w:rsidRPr="00C23180" w:rsidDel="003437C2">
          <w:rPr>
            <w:i/>
          </w:rPr>
          <w:delText xml:space="preserve"> cagE</w:delText>
        </w:r>
        <w:r w:rsidRPr="00C23180" w:rsidDel="003437C2">
          <w:delText>+ (</w:delText>
        </w:r>
        <w:r w:rsidR="00867983" w:rsidDel="003437C2">
          <w:delText>Figure 7</w:delText>
        </w:r>
        <w:r w:rsidDel="003437C2">
          <w:delText xml:space="preserve">). </w:delText>
        </w:r>
        <w:r w:rsidRPr="00661D17" w:rsidDel="003437C2">
          <w:rPr>
            <w:i/>
          </w:rPr>
          <w:delText>PRKAA2</w:delText>
        </w:r>
        <w:r w:rsidDel="003437C2">
          <w:delText xml:space="preserve"> has recently been shown to have decreased expression in early stage gastric cancer, but elevated levels in late stages and normal tissue </w:delText>
        </w:r>
        <w:r w:rsidDel="003437C2">
          <w:fldChar w:fldCharType="begin"/>
        </w:r>
        <w:r w:rsidR="008C1CAD" w:rsidDel="003437C2">
          <w:delInstrText xml:space="preserve"> ADDIN EN.CITE &lt;EndNote&gt;&lt;Cite&gt;&lt;Author&gt;Kim&lt;/Author&gt;&lt;Year&gt;2012&lt;/Year&gt;&lt;RecNum&gt;739&lt;/RecNum&gt;&lt;DisplayText&gt;(60)&lt;/DisplayText&gt;&lt;record&gt;&lt;rec-number&gt;739&lt;/rec-number&gt;&lt;foreign-keys&gt;&lt;key app="EN" db-id="ezfxded98rwspxefrtj5z2avrdzpsrwr5rra" timestamp="1489691681"&gt;739&lt;/key&gt;&lt;/foreign-keys&gt;&lt;ref-type name="Journal Article"&gt;17&lt;/ref-type&gt;&lt;contributors&gt;&lt;authors&gt;&lt;author&gt;Kim, Yon Hui&lt;/author&gt;&lt;author&gt;Liang, Han&lt;/author&gt;&lt;author&gt;Liu, Xiuping&lt;/author&gt;&lt;author&gt;Lee, Ju-Seog&lt;/author&gt;&lt;author&gt;Cho, Jae Yong&lt;/author&gt;&lt;author&gt;Cheong, Jae-Ho&lt;/author&gt;&lt;author&gt;Kim, Hoguen&lt;/author&gt;&lt;author&gt;Li, Min&lt;/author&gt;&lt;author&gt;Downey, Thomas J.&lt;/author&gt;&lt;author&gt;Dyer, Matthew D.&lt;/author&gt;&lt;author&gt;Sun, Yongming&lt;/author&gt;&lt;author&gt;Sun, Jingtao&lt;/author&gt;&lt;author&gt;Beasley, Ellen M.&lt;/author&gt;&lt;author&gt;Chung, Hyun Cheol&lt;/author&gt;&lt;author&gt;Noh, Sung Hoon&lt;/author&gt;&lt;author&gt;Weinstein, John N.&lt;/author&gt;&lt;author&gt;Liu, Chang-Gong&lt;/author&gt;&lt;author&gt;Powis, Garth&lt;/author&gt;&lt;/authors&gt;&lt;/contributors&gt;&lt;titles&gt;&lt;title&gt;AMPKα Modulation in Cancer Progression: Multilayer Integrative Analysis of the Whole Transcriptome in Asian Gastric Cancer&lt;/title&gt;&lt;secondary-title&gt;Cancer Research&lt;/secondary-title&gt;&lt;/titles&gt;&lt;periodical&gt;&lt;full-title&gt;Cancer Res&lt;/full-title&gt;&lt;abbr-1&gt;Cancer research&lt;/abbr-1&gt;&lt;/periodical&gt;&lt;pages&gt;2512-2521&lt;/pages&gt;&lt;volume&gt;72&lt;/volume&gt;&lt;number&gt;10&lt;/number&gt;&lt;dates&gt;&lt;year&gt;2012&lt;/year&gt;&lt;/dates&gt;&lt;urls&gt;&lt;/urls&gt;&lt;electronic-resource-num&gt;10.1158/0008-5472.can-11-3870&lt;/electronic-resource-num&gt;&lt;/record&gt;&lt;/Cite&gt;&lt;/EndNote&gt;</w:delInstrText>
        </w:r>
        <w:r w:rsidDel="003437C2">
          <w:fldChar w:fldCharType="separate"/>
        </w:r>
        <w:r w:rsidR="008C1CAD" w:rsidDel="003437C2">
          <w:rPr>
            <w:noProof/>
          </w:rPr>
          <w:delText>(60)</w:delText>
        </w:r>
        <w:r w:rsidDel="003437C2">
          <w:fldChar w:fldCharType="end"/>
        </w:r>
        <w:r w:rsidDel="003437C2">
          <w:delText xml:space="preserve">, which suggests that our 24 h samples cultured with </w:delText>
        </w:r>
        <w:r w:rsidRPr="003C41D8" w:rsidDel="003437C2">
          <w:rPr>
            <w:i/>
          </w:rPr>
          <w:delText>H. pylori</w:delText>
        </w:r>
        <w:r w:rsidDel="003437C2">
          <w:delText xml:space="preserve"> </w:delText>
        </w:r>
        <w:r w:rsidRPr="00E1400A" w:rsidDel="003437C2">
          <w:delText>26695</w:delText>
        </w:r>
        <w:r w:rsidDel="003437C2">
          <w:rPr>
            <w:i/>
          </w:rPr>
          <w:delText xml:space="preserve"> </w:delText>
        </w:r>
        <w:r w:rsidRPr="00E1400A" w:rsidDel="003437C2">
          <w:rPr>
            <w:i/>
          </w:rPr>
          <w:delText>cagE</w:delText>
        </w:r>
        <w:r w:rsidDel="003437C2">
          <w:delText xml:space="preserve">+ may reflect an early stage gastric cancer sample. </w:delText>
        </w:r>
      </w:del>
      <w:del w:id="880" w:author="Matthew Chung" w:date="2019-10-21T20:46:00Z">
        <w:r w:rsidRPr="00661D17" w:rsidDel="00FD20A0">
          <w:rPr>
            <w:i/>
          </w:rPr>
          <w:delText>STAT3</w:delText>
        </w:r>
        <w:r w:rsidDel="00FD20A0">
          <w:delText xml:space="preserve"> has been shown to be induced by CagA </w:delText>
        </w:r>
        <w:r w:rsidDel="00FD20A0">
          <w:fldChar w:fldCharType="begin"/>
        </w:r>
        <w:r w:rsidR="008C1CAD" w:rsidDel="00FD20A0">
          <w:delInstrText xml:space="preserve"> ADDIN EN.CITE &lt;EndNote&gt;&lt;Cite&gt;&lt;Author&gt;Bronte-Tinkew&lt;/Author&gt;&lt;Year&gt;2009&lt;/Year&gt;&lt;RecNum&gt;740&lt;/RecNum&gt;&lt;DisplayText&gt;(61)&lt;/DisplayText&gt;&lt;record&gt;&lt;rec-number&gt;740&lt;/rec-number&gt;&lt;foreign-keys&gt;&lt;key app="EN" db-id="ezfxded98rwspxefrtj5z2avrdzpsrwr5rra" timestamp="1489691873"&gt;740&lt;/key&gt;&lt;/foreign-keys&gt;&lt;ref-type name="Journal Article"&gt;17&lt;/ref-type&gt;&lt;contributors&gt;&lt;authors&gt;&lt;author&gt;Bronte-Tinkew, Dana M.&lt;/author&gt;&lt;author&gt;Terebiznik, Mauricio&lt;/author&gt;&lt;author&gt;Franco, Aime&lt;/author&gt;&lt;author&gt;Ang, Michelle&lt;/author&gt;&lt;author&gt;Ahn, Diane&lt;/author&gt;&lt;author&gt;Mimuro, Hitomi&lt;/author&gt;&lt;author&gt;Sasakawa, Chihiro&lt;/author&gt;&lt;author&gt;Ropeleski, Mark J.&lt;/author&gt;&lt;author&gt;Peek, Richard M.&lt;/author&gt;&lt;author&gt;Jones, Nicola L.&lt;/author&gt;&lt;/authors&gt;&lt;/contributors&gt;&lt;titles&gt;&lt;title&gt;Helicobacter pylori CagA activates the Signal Transducer and Activator of Transcription 3 (STAT3) pathway in vitro and in vivo&lt;/title&gt;&lt;secondary-title&gt;Cancer research&lt;/secondary-title&gt;&lt;/titles&gt;&lt;periodical&gt;&lt;full-title&gt;Cancer Res&lt;/full-title&gt;&lt;abbr-1&gt;Cancer research&lt;/abbr-1&gt;&lt;/periodical&gt;&lt;pages&gt;632-639&lt;/pages&gt;&lt;volume&gt;69&lt;/volume&gt;&lt;number&gt;2&lt;/number&gt;&lt;dates&gt;&lt;year&gt;2009&lt;/year&gt;&lt;/dates&gt;&lt;isbn&gt;0008-5472&amp;#xD;1538-7445&lt;/isbn&gt;&lt;accession-num&gt;PMC3418672&lt;/accession-num&gt;&lt;urls&gt;&lt;related-urls&gt;&lt;url&gt;http://www.ncbi.nlm.nih.gov/pmc/articles/PMC3418672/&lt;/url&gt;&lt;/related-urls&gt;&lt;/urls&gt;&lt;electronic-resource-num&gt;10.1158/0008-5472.CAN-08-1191&lt;/electronic-resource-num&gt;&lt;remote-database-name&gt;PMC&lt;/remote-database-name&gt;&lt;/record&gt;&lt;/Cite&gt;&lt;/EndNote&gt;</w:delInstrText>
        </w:r>
        <w:r w:rsidDel="00FD20A0">
          <w:fldChar w:fldCharType="separate"/>
        </w:r>
        <w:r w:rsidR="008C1CAD" w:rsidDel="00FD20A0">
          <w:rPr>
            <w:noProof/>
          </w:rPr>
          <w:delText>(61)</w:delText>
        </w:r>
        <w:r w:rsidDel="00FD20A0">
          <w:fldChar w:fldCharType="end"/>
        </w:r>
        <w:r w:rsidDel="00FD20A0">
          <w:delText xml:space="preserve"> and this relationship was reflected in our upstream regulator analysis where </w:delText>
        </w:r>
        <w:r w:rsidRPr="00661D17" w:rsidDel="00FD20A0">
          <w:rPr>
            <w:i/>
          </w:rPr>
          <w:delText>STAT3</w:delText>
        </w:r>
        <w:r w:rsidDel="00FD20A0">
          <w:delText xml:space="preserve"> was induced at 24 h in the </w:delText>
        </w:r>
        <w:r w:rsidRPr="00661D17" w:rsidDel="00FD20A0">
          <w:rPr>
            <w:i/>
          </w:rPr>
          <w:delText>cagE</w:delText>
        </w:r>
        <w:r w:rsidDel="00FD20A0">
          <w:delText>+ sample (</w:delText>
        </w:r>
        <w:r w:rsidR="00867983" w:rsidDel="00FD20A0">
          <w:delText>Figure 5</w:delText>
        </w:r>
        <w:r w:rsidRPr="00C23180" w:rsidDel="00FD20A0">
          <w:delText xml:space="preserve">). Induction of </w:delText>
        </w:r>
        <w:r w:rsidRPr="00C23180" w:rsidDel="00FD20A0">
          <w:rPr>
            <w:i/>
          </w:rPr>
          <w:delText xml:space="preserve">FOS </w:delText>
        </w:r>
        <w:r w:rsidRPr="00C23180" w:rsidDel="00FD20A0">
          <w:delText>(</w:delText>
        </w:r>
        <w:r w:rsidRPr="00C23180" w:rsidDel="00FD20A0">
          <w:rPr>
            <w:i/>
          </w:rPr>
          <w:delText>c-fos</w:delText>
        </w:r>
        <w:r w:rsidRPr="00C23180" w:rsidDel="00FD20A0">
          <w:delText xml:space="preserve">) was increased in the 4 h </w:delText>
        </w:r>
        <w:r w:rsidRPr="00C23180" w:rsidDel="00FD20A0">
          <w:rPr>
            <w:i/>
          </w:rPr>
          <w:delText>cagE</w:delText>
        </w:r>
        <w:r w:rsidRPr="00C23180" w:rsidDel="00FD20A0">
          <w:delText>+ sample in the upstream regulator (</w:delText>
        </w:r>
        <w:r w:rsidR="00867983" w:rsidDel="00FD20A0">
          <w:delText>Figure 5</w:delText>
        </w:r>
        <w:r w:rsidRPr="00C23180" w:rsidDel="00FD20A0">
          <w:delText>) and causal network analysis (</w:delText>
        </w:r>
        <w:r w:rsidR="00867983" w:rsidDel="00FD20A0">
          <w:delText>Figure 7</w:delText>
        </w:r>
        <w:r w:rsidRPr="00C23180" w:rsidDel="00FD20A0">
          <w:delText xml:space="preserve">) and has been shown in the literature to be linked to CagA induced upregulation of the mitogenic signaling pathway </w:delText>
        </w:r>
        <w:r w:rsidRPr="00C23180" w:rsidDel="00FD20A0">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8C1CAD" w:rsidDel="00FD20A0">
          <w:delInstrText xml:space="preserve"> ADDIN EN.CITE </w:delInstrText>
        </w:r>
        <w:r w:rsidR="008C1CAD" w:rsidDel="00FD20A0">
          <w:fldChar w:fldCharType="begin">
            <w:fldData xml:space="preserve">PEVuZE5vdGU+PENpdGU+PEF1dGhvcj5LaW08L0F1dGhvcj48WWVhcj4yMDExPC9ZZWFyPjxSZWNO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==
</w:fldData>
          </w:fldChar>
        </w:r>
        <w:r w:rsidR="008C1CAD" w:rsidDel="00FD20A0">
          <w:delInstrText xml:space="preserve"> ADDIN EN.CITE.DATA </w:delInstrText>
        </w:r>
        <w:r w:rsidR="008C1CAD" w:rsidDel="00FD20A0">
          <w:fldChar w:fldCharType="end"/>
        </w:r>
        <w:r w:rsidRPr="00C23180" w:rsidDel="00FD20A0">
          <w:fldChar w:fldCharType="separate"/>
        </w:r>
        <w:r w:rsidR="008C1CAD" w:rsidDel="00FD20A0">
          <w:rPr>
            <w:noProof/>
          </w:rPr>
          <w:delText>(9, 32, 33)</w:delText>
        </w:r>
        <w:r w:rsidRPr="00C23180" w:rsidDel="00FD20A0">
          <w:fldChar w:fldCharType="end"/>
        </w:r>
        <w:r w:rsidRPr="00C23180" w:rsidDel="00FD20A0">
          <w:delText xml:space="preserve">. Transcription factors </w:delText>
        </w:r>
        <w:r w:rsidRPr="00C23180" w:rsidDel="00FD20A0">
          <w:rPr>
            <w:i/>
          </w:rPr>
          <w:delText>JUN</w:delText>
        </w:r>
        <w:r w:rsidRPr="00C23180" w:rsidDel="00FD20A0">
          <w:delText xml:space="preserve">, </w:delText>
        </w:r>
        <w:r w:rsidRPr="00C23180" w:rsidDel="00FD20A0">
          <w:rPr>
            <w:i/>
          </w:rPr>
          <w:delText>JUNB</w:delText>
        </w:r>
        <w:r w:rsidRPr="00C23180" w:rsidDel="00FD20A0">
          <w:delText xml:space="preserve">, and </w:delText>
        </w:r>
        <w:r w:rsidRPr="00C23180" w:rsidDel="00FD20A0">
          <w:rPr>
            <w:i/>
          </w:rPr>
          <w:delText>JUND</w:delText>
        </w:r>
        <w:r w:rsidRPr="00C23180" w:rsidDel="00FD20A0">
          <w:delText xml:space="preserve"> were identified in cluster 6 and </w:delText>
        </w:r>
        <w:r w:rsidRPr="00C23180" w:rsidDel="00FD20A0">
          <w:rPr>
            <w:i/>
          </w:rPr>
          <w:delText>FOSL</w:delText>
        </w:r>
        <w:r w:rsidRPr="00C23180" w:rsidDel="00FD20A0">
          <w:delText xml:space="preserve"> (Fos related antigen 2) and </w:delText>
        </w:r>
        <w:r w:rsidRPr="00C23180" w:rsidDel="00FD20A0">
          <w:rPr>
            <w:i/>
          </w:rPr>
          <w:delText>JDP2</w:delText>
        </w:r>
        <w:r w:rsidRPr="00C23180" w:rsidDel="00FD20A0">
          <w:delText xml:space="preserve"> (Jun dimerization protein 2) were both identified in cluster 12 (</w:delText>
        </w:r>
        <w:r w:rsidR="00867983" w:rsidDel="00FD20A0">
          <w:delText>Additional File 4</w:delText>
        </w:r>
        <w:r w:rsidDel="00FD20A0">
          <w:delText>)</w:delText>
        </w:r>
        <w:r w:rsidRPr="00D571D9" w:rsidDel="00FD20A0">
          <w:delText xml:space="preserve">. </w:delText>
        </w:r>
        <w:r w:rsidDel="00FD20A0">
          <w:delText xml:space="preserve">Identification of these genes in our dataset is particularly interesting as </w:delText>
        </w:r>
        <w:r w:rsidRPr="000B074A" w:rsidDel="00FD20A0">
          <w:rPr>
            <w:i/>
          </w:rPr>
          <w:delText>c-fos</w:delText>
        </w:r>
        <w:r w:rsidRPr="008F2EAD" w:rsidDel="00FD20A0">
          <w:delText xml:space="preserve"> and </w:delText>
        </w:r>
        <w:r w:rsidRPr="000B074A" w:rsidDel="00FD20A0">
          <w:rPr>
            <w:i/>
          </w:rPr>
          <w:delText>c-jun</w:delText>
        </w:r>
        <w:r w:rsidDel="00FD20A0">
          <w:delText xml:space="preserve"> dimerize to form the AP-1 transcription factor, which increases expression of the oncogenes </w:delText>
        </w:r>
        <w:r w:rsidRPr="0037626B" w:rsidDel="00FD20A0">
          <w:rPr>
            <w:i/>
          </w:rPr>
          <w:delText>c</w:delText>
        </w:r>
        <w:r w:rsidDel="00FD20A0">
          <w:delText>-</w:delText>
        </w:r>
        <w:r w:rsidRPr="0037626B" w:rsidDel="00FD20A0">
          <w:rPr>
            <w:i/>
          </w:rPr>
          <w:delText>myc</w:delText>
        </w:r>
        <w:r w:rsidDel="00FD20A0">
          <w:delText xml:space="preserve"> and β-</w:delText>
        </w:r>
        <w:r w:rsidRPr="0037626B" w:rsidDel="00FD20A0">
          <w:rPr>
            <w:i/>
          </w:rPr>
          <w:delText>catenin</w:delText>
        </w:r>
        <w:r w:rsidDel="00FD20A0">
          <w:delText xml:space="preserve">, and increase proliferation as part of the mitogenic signaling pathway </w:delText>
        </w:r>
        <w:r w:rsidRPr="008F2EAD" w:rsidDel="00FD20A0">
          <w:fldChar w:fldCharType="begin">
            <w:fldData xml:space="preserve">PEVuZE5vdGU+PENpdGU+PEF1dGhvcj5LaW08L0F1dGhvcj48WWVhcj4yMDExPC9ZZWFyPjxSZWNO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=
</w:fldData>
          </w:fldChar>
        </w:r>
        <w:r w:rsidR="008C1CAD" w:rsidDel="00FD20A0">
          <w:delInstrText xml:space="preserve"> ADDIN EN.CITE </w:delInstrText>
        </w:r>
        <w:r w:rsidR="008C1CAD" w:rsidDel="00FD20A0">
          <w:fldChar w:fldCharType="begin">
            <w:fldData xml:space="preserve">PEVuZE5vdGU+PENpdGU+PEF1dGhvcj5LaW08L0F1dGhvcj48WWVhcj4yMDExPC9ZZWFyPjxSZWNO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=
</w:fldData>
          </w:fldChar>
        </w:r>
        <w:r w:rsidR="008C1CAD" w:rsidDel="00FD20A0">
          <w:delInstrText xml:space="preserve"> ADDIN EN.CITE.DATA </w:delInstrText>
        </w:r>
        <w:r w:rsidR="008C1CAD" w:rsidDel="00FD20A0">
          <w:fldChar w:fldCharType="end"/>
        </w:r>
        <w:r w:rsidRPr="008F2EAD" w:rsidDel="00FD20A0">
          <w:fldChar w:fldCharType="separate"/>
        </w:r>
        <w:r w:rsidR="008C1CAD" w:rsidDel="00FD20A0">
          <w:rPr>
            <w:noProof/>
          </w:rPr>
          <w:delText>(9, 32, 33, 62)</w:delText>
        </w:r>
        <w:r w:rsidRPr="008F2EAD" w:rsidDel="00FD20A0">
          <w:fldChar w:fldCharType="end"/>
        </w:r>
        <w:r w:rsidRPr="008F2EAD" w:rsidDel="00FD20A0">
          <w:delText>.</w:delText>
        </w:r>
      </w:del>
    </w:p>
    <w:p w14:paraId="1E9D5553" w14:textId="5E17C8E0" w:rsidR="00073784" w:rsidRDefault="00335330" w:rsidP="00073784">
      <w:ins w:id="881" w:author="Matthew Chung" w:date="2019-10-21T22:10:00Z">
        <w:r>
          <w:t xml:space="preserve"> </w:t>
        </w:r>
      </w:ins>
      <w:r w:rsidR="00073784">
        <w:t>Despite the induction of an inflammatory response in the gastric epithelial cells</w:t>
      </w:r>
      <w:del w:id="882" w:author="Matthew Chung" w:date="2019-10-21T20:46:00Z">
        <w:r w:rsidR="00073784" w:rsidDel="00FD20A0">
          <w:delText xml:space="preserve">, IL-8 was not differentially expressed between the strains. This is in disagreement with the literature that suggests the </w:delText>
        </w:r>
        <w:r w:rsidR="00073784" w:rsidRPr="00AF219B" w:rsidDel="00FD20A0">
          <w:rPr>
            <w:i/>
          </w:rPr>
          <w:delText>cagE</w:delText>
        </w:r>
        <w:r w:rsidR="00073784" w:rsidDel="00FD20A0">
          <w:rPr>
            <w:i/>
          </w:rPr>
          <w:delText>-</w:delText>
        </w:r>
        <w:r w:rsidR="00073784" w:rsidDel="00FD20A0">
          <w:delText xml:space="preserve"> strain should not illicit IL-8 secretion from gastric epithelial cells, while the </w:delText>
        </w:r>
        <w:r w:rsidR="00073784" w:rsidRPr="00527CF4" w:rsidDel="00FD20A0">
          <w:rPr>
            <w:i/>
          </w:rPr>
          <w:delText>cagE</w:delText>
        </w:r>
        <w:r w:rsidR="00073784" w:rsidDel="00FD20A0">
          <w:delText xml:space="preserve">+ strain should illicit a large IL-8 response </w:delText>
        </w:r>
        <w:r w:rsidR="00073784" w:rsidDel="00FD20A0">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FD20A0">
          <w:delInstrText xml:space="preserve"> ADDIN EN.CITE </w:delInstrText>
        </w:r>
        <w:r w:rsidR="008C1CAD" w:rsidDel="00FD20A0">
          <w:fldChar w:fldCharType="begin">
            <w:fldData xml:space="preserve">PEVuZE5vdGU+PENpdGU+PEF1dGhvcj5TZWdhbDwvQXV0aG9yPjxZZWFyPjE5OTc8L1llYXI+PFJl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IFN0YXRlcyBvZiBBbWVyaWNhPC9hYmJyLTE+PC9hbHQtcGVyaW9kaWNhbD48cGFnZXM+NzU5NS05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</w:fldData>
          </w:fldChar>
        </w:r>
        <w:r w:rsidR="008C1CAD" w:rsidDel="00FD20A0">
          <w:delInstrText xml:space="preserve"> ADDIN EN.CITE.DATA </w:delInstrText>
        </w:r>
        <w:r w:rsidR="008C1CAD" w:rsidDel="00FD20A0">
          <w:fldChar w:fldCharType="end"/>
        </w:r>
        <w:r w:rsidR="00073784" w:rsidDel="00FD20A0">
          <w:fldChar w:fldCharType="separate"/>
        </w:r>
        <w:r w:rsidR="008C1CAD" w:rsidDel="00FD20A0">
          <w:rPr>
            <w:noProof/>
          </w:rPr>
          <w:delText>(16)</w:delText>
        </w:r>
        <w:r w:rsidR="00073784" w:rsidDel="00FD20A0">
          <w:fldChar w:fldCharType="end"/>
        </w:r>
        <w:r w:rsidR="00073784" w:rsidDel="00FD20A0">
          <w:delText xml:space="preserve">. However, in this previous study, AGS cells were used to determine IL-8 response, so the lack of differential regulation of IL-8 may be because of cell line differences between AGS and NCI-N87 cells. Both cell lines are gastric cancer cell lines, but NCI-N87 cells were obtained from a gastric carcinoma metastasis in the liver and are well differentiated, as opposed to AGS cells, which were obtained from a gastric tumor and are only moderately differentiated </w:delText>
        </w:r>
        <w:r w:rsidR="00073784" w:rsidDel="00FD20A0">
          <w:fldChar w:fldCharType="begin">
            <w:fldData xml:space="preserve">PEVuZE5vdGU+PENpdGU+PEF1dGhvcj5CYXNxdWU8L0F1dGhvcj48WWVhcj4yMDAxPC9ZZWFyPjxS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</w:fldData>
          </w:fldChar>
        </w:r>
        <w:r w:rsidR="008C1CAD" w:rsidDel="00FD20A0">
          <w:delInstrText xml:space="preserve"> ADDIN EN.CITE </w:delInstrText>
        </w:r>
        <w:r w:rsidR="008C1CAD" w:rsidDel="00FD20A0">
          <w:fldChar w:fldCharType="begin">
            <w:fldData xml:space="preserve">PEVuZE5vdGU+PENpdGU+PEF1dGhvcj5CYXNxdWU8L0F1dGhvcj48WWVhcj4yMDAxPC9ZZWFyPjxS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</w:fldData>
          </w:fldChar>
        </w:r>
        <w:r w:rsidR="008C1CAD" w:rsidDel="00FD20A0">
          <w:delInstrText xml:space="preserve"> ADDIN EN.CITE.DATA </w:delInstrText>
        </w:r>
        <w:r w:rsidR="008C1CAD" w:rsidDel="00FD20A0">
          <w:fldChar w:fldCharType="end"/>
        </w:r>
        <w:r w:rsidR="00073784" w:rsidDel="00FD20A0">
          <w:fldChar w:fldCharType="separate"/>
        </w:r>
        <w:r w:rsidR="008C1CAD" w:rsidDel="00FD20A0">
          <w:rPr>
            <w:noProof/>
          </w:rPr>
          <w:delText>(63)</w:delText>
        </w:r>
        <w:r w:rsidR="00073784" w:rsidDel="00FD20A0">
          <w:fldChar w:fldCharType="end"/>
        </w:r>
        <w:r w:rsidR="00073784" w:rsidDel="00FD20A0">
          <w:delText xml:space="preserve">. NCI-N87 cells have been shown to better mimic primary gastric cells exposed to </w:delText>
        </w:r>
        <w:r w:rsidR="00073784" w:rsidDel="00FD20A0">
          <w:rPr>
            <w:i/>
          </w:rPr>
          <w:delText>H. pylori</w:delText>
        </w:r>
        <w:r w:rsidR="00073784" w:rsidDel="00FD20A0">
          <w:delText xml:space="preserve"> and they are also capable of forming tight junctions, making them an optimal choice for studying gastric epithelial response to </w:delText>
        </w:r>
        <w:r w:rsidR="00073784" w:rsidDel="00FD20A0">
          <w:rPr>
            <w:i/>
          </w:rPr>
          <w:delText xml:space="preserve">H. pylori </w:delText>
        </w:r>
        <w:r w:rsidR="00073784" w:rsidDel="00FD20A0">
          <w:fldChar w:fldCharType="begin">
            <w:fldData xml:space="preserve">PEVuZE5vdGU+PENpdGU+PEF1dGhvcj5CYXNxdWU8L0F1dGhvcj48WWVhcj4yMDAxPC9ZZWFyPjxS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</w:fldData>
          </w:fldChar>
        </w:r>
        <w:r w:rsidR="008C1CAD" w:rsidDel="00FD20A0">
          <w:delInstrText xml:space="preserve"> ADDIN EN.CITE </w:delInstrText>
        </w:r>
        <w:r w:rsidR="008C1CAD" w:rsidDel="00FD20A0">
          <w:fldChar w:fldCharType="begin">
            <w:fldData xml:space="preserve">PEVuZE5vdGU+PENpdGU+PEF1dGhvcj5CYXNxdWU8L0F1dGhvcj48WWVhcj4yMDAxPC9ZZWFyPjxS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</w:fldData>
          </w:fldChar>
        </w:r>
        <w:r w:rsidR="008C1CAD" w:rsidDel="00FD20A0">
          <w:delInstrText xml:space="preserve"> ADDIN EN.CITE.DATA </w:delInstrText>
        </w:r>
        <w:r w:rsidR="008C1CAD" w:rsidDel="00FD20A0">
          <w:fldChar w:fldCharType="end"/>
        </w:r>
        <w:r w:rsidR="00073784" w:rsidDel="00FD20A0">
          <w:fldChar w:fldCharType="separate"/>
        </w:r>
        <w:r w:rsidR="008C1CAD" w:rsidDel="00FD20A0">
          <w:rPr>
            <w:noProof/>
          </w:rPr>
          <w:delText>(63, 64)</w:delText>
        </w:r>
        <w:r w:rsidR="00073784" w:rsidDel="00FD20A0">
          <w:fldChar w:fldCharType="end"/>
        </w:r>
        <w:r w:rsidR="00073784" w:rsidDel="00FD20A0">
          <w:delText xml:space="preserve">. If differences in gastric cell lines are not responsible for the lack of IL-8 production, it is also possible that the </w:delText>
        </w:r>
        <w:r w:rsidR="00073784" w:rsidDel="00FD20A0">
          <w:rPr>
            <w:i/>
          </w:rPr>
          <w:delText xml:space="preserve">cagE </w:delText>
        </w:r>
        <w:r w:rsidR="00073784" w:rsidDel="00FD20A0">
          <w:delText xml:space="preserve">mutant used here may be different from the original mutant created in Yamakota et al. </w:delText>
        </w:r>
        <w:r w:rsidR="00073784" w:rsidDel="00FD20A0">
          <w:fldChar w:fldCharType="begin"/>
        </w:r>
        <w:r w:rsidR="008C1CAD" w:rsidDel="00FD20A0">
          <w:del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delInstrText>
        </w:r>
        <w:r w:rsidR="00073784" w:rsidDel="00FD20A0">
          <w:fldChar w:fldCharType="separate"/>
        </w:r>
        <w:r w:rsidR="008C1CAD" w:rsidDel="00FD20A0">
          <w:rPr>
            <w:noProof/>
          </w:rPr>
          <w:delText>(39)</w:delText>
        </w:r>
        <w:r w:rsidR="00073784" w:rsidDel="00FD20A0">
          <w:fldChar w:fldCharType="end"/>
        </w:r>
        <w:r w:rsidR="00073784" w:rsidDel="00FD20A0">
          <w:delText>. The strain used for these experiments is currently undergoing whole genome sequencing to further determine any differences that may contribute to this result.</w:delText>
        </w:r>
      </w:del>
      <w:ins w:id="883" w:author="Matthew Chung" w:date="2019-10-21T22:10:00Z">
        <w:r>
          <w:t xml:space="preserve">, we observed this response to be independent of the presence of the </w:t>
        </w:r>
        <w:r>
          <w:rPr>
            <w:i/>
            <w:iCs/>
          </w:rPr>
          <w:t xml:space="preserve">cag </w:t>
        </w:r>
        <w:r>
          <w:t xml:space="preserve">PAI in </w:t>
        </w:r>
        <w:r>
          <w:rPr>
            <w:i/>
            <w:iCs/>
          </w:rPr>
          <w:t>H. pylori</w:t>
        </w:r>
      </w:ins>
      <w:ins w:id="884" w:author="Matthew Chung" w:date="2019-10-21T22:32:00Z">
        <w:r w:rsidR="00A41B45">
          <w:rPr>
            <w:i/>
            <w:iCs/>
          </w:rPr>
          <w:t>.</w:t>
        </w:r>
      </w:ins>
      <w:del w:id="885" w:author="Matthew Chung" w:date="2019-10-21T22:10:00Z">
        <w:r w:rsidR="00073784" w:rsidDel="00335330">
          <w:delText xml:space="preserve"> </w:delText>
        </w:r>
      </w:del>
    </w:p>
    <w:p w14:paraId="14DF0754" w14:textId="590D1FCC" w:rsidR="00073784" w:rsidRPr="0057704D" w:rsidDel="00A41B45" w:rsidRDefault="00073784" w:rsidP="00073784">
      <w:pPr>
        <w:rPr>
          <w:del w:id="886" w:author="Matthew Chung" w:date="2019-10-21T22:32:00Z"/>
        </w:rPr>
      </w:pPr>
      <w:del w:id="887" w:author="Matthew Chung" w:date="2019-10-21T22:32:00Z">
        <w:r w:rsidDel="00A41B45">
          <w:delText xml:space="preserve">A recent study has also suggested that </w:delText>
        </w:r>
        <w:r w:rsidRPr="00654203" w:rsidDel="00A41B45">
          <w:delText>CagA</w:delText>
        </w:r>
        <w:r w:rsidDel="00A41B45">
          <w:delText xml:space="preserve"> interacts with </w:delText>
        </w:r>
        <w:r w:rsidRPr="00654203" w:rsidDel="00A41B45">
          <w:delText>CEACAM6</w:delText>
        </w:r>
        <w:r w:rsidDel="00A41B45">
          <w:delText xml:space="preserve"> </w:delText>
        </w:r>
        <w:r w:rsidDel="00A41B45">
          <w:fldChar w:fldCharType="begin">
            <w:fldData xml:space="preserve">PEVuZE5vdGU+PENpdGU+PEF1dGhvcj5Sb3k8L0F1dGhvcj48WWVhcj4yMDE2PC9ZZWFyPjxSZWNO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</w:fldData>
          </w:fldChar>
        </w:r>
        <w:r w:rsidR="008C1CAD" w:rsidDel="00A41B45">
          <w:delInstrText xml:space="preserve"> ADDIN EN.CITE </w:delInstrText>
        </w:r>
        <w:r w:rsidR="008C1CAD" w:rsidDel="00A41B45">
          <w:fldChar w:fldCharType="begin">
            <w:fldData xml:space="preserve">PEVuZE5vdGU+PENpdGU+PEF1dGhvcj5Sb3k8L0F1dGhvcj48WWVhcj4yMDE2PC9ZZWFyPjxSZWNO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</w:fldData>
          </w:fldChar>
        </w:r>
        <w:r w:rsidR="008C1CAD" w:rsidDel="00A41B45">
          <w:delInstrText xml:space="preserve"> ADDIN EN.CITE.DATA </w:delInstrText>
        </w:r>
        <w:r w:rsidR="008C1CAD" w:rsidDel="00A41B45">
          <w:fldChar w:fldCharType="end"/>
        </w:r>
        <w:r w:rsidDel="00A41B45">
          <w:fldChar w:fldCharType="separate"/>
        </w:r>
        <w:r w:rsidR="008C1CAD" w:rsidDel="00A41B45">
          <w:rPr>
            <w:noProof/>
          </w:rPr>
          <w:delText>(65)</w:delText>
        </w:r>
        <w:r w:rsidDel="00A41B45">
          <w:fldChar w:fldCharType="end"/>
        </w:r>
        <w:r w:rsidDel="00A41B45">
          <w:delText xml:space="preserve">, a cell adhesion molecule upregulated in gastric cancer and involved in the epithelial-mesenchymal transition in gastric cancers </w:delText>
        </w:r>
      </w:del>
      <w:del w:id="888" w:author="Matthew Chung" w:date="2019-10-21T22:31:00Z">
        <w:r w:rsidDel="00A41B45">
          <w:fldChar w:fldCharType="begin"/>
        </w:r>
        <w:r w:rsidR="008C1CAD" w:rsidDel="00A41B45">
          <w:delInstrText xml:space="preserve"> ADDIN EN.CITE &lt;EndNote&gt;&lt;Cite&gt;&lt;Author&gt;Zang&lt;/Author&gt;&lt;Year&gt;2014&lt;/Year&gt;&lt;RecNum&gt;737&lt;/RecNum&gt;&lt;DisplayText&gt;(66)&lt;/DisplayText&gt;&lt;record&gt;&lt;rec-number&gt;737&lt;/rec-number&gt;&lt;foreign-keys&gt;&lt;key app="EN" db-id="ezfxded98rwspxefrtj5z2avrdzpsrwr5rra" timestamp="1489689190"&gt;737&lt;/key&gt;&lt;/foreign-keys&gt;&lt;ref-type name="Journal Article"&gt;17&lt;/ref-type&gt;&lt;contributors&gt;&lt;authors&gt;&lt;author&gt;Zang, Mingde&lt;/author&gt;&lt;author&gt;Zhang, Baogui&lt;/author&gt;&lt;author&gt;Zhang, Yunqiang&lt;/author&gt;&lt;author&gt;Li, Jianfang&lt;/author&gt;&lt;author&gt;Su, Liping&lt;/author&gt;&lt;author&gt;Zhu, Zhenggang&lt;/author&gt;&lt;author&gt;Gu, Qinlong&lt;/author&gt;&lt;author&gt;Liu, Bingya&lt;/author&gt;&lt;author&gt;Yan, Min&lt;/author&gt;&lt;/authors&gt;&lt;/contributors&gt;&lt;titles&gt;&lt;title&gt;CEACAM6 Promotes Gastric Cancer Invasion and Metastasis by Inducing Epithelial-Mesenchymal Transition via PI3K/AKT Signaling Pathway&lt;/title&gt;&lt;secondary-title&gt;PLoS ONE&lt;/secondary-title&gt;&lt;/titles&gt;&lt;periodical&gt;&lt;full-title&gt;PLoS ONE&lt;/full-title&gt;&lt;/periodical&gt;&lt;pages&gt;e112908&lt;/pages&gt;&lt;volume&gt;9&lt;/volume&gt;&lt;number&gt;11&lt;/number&gt;&lt;dates&gt;&lt;year&gt;2014&lt;/year&gt;&lt;pub-dates&gt;&lt;date&gt;11/14&amp;#xD;08/07/received&amp;#xD;10/16/accepted&lt;/date&gt;&lt;/pub-dates&gt;&lt;/dates&gt;&lt;pub-location&gt;San Francisco, USA&lt;/pub-location&gt;&lt;publisher&gt;Public Library of Science&lt;/publisher&gt;&lt;isbn&gt;1932-6203&lt;/isbn&gt;&lt;accession-num&gt;PMC4232574&lt;/accession-num&gt;&lt;urls&gt;&lt;related-urls&gt;&lt;url&gt;http://www.ncbi.nlm.nih.gov/pmc/articles/PMC4232574/&lt;/url&gt;&lt;/related-urls&gt;&lt;/urls&gt;&lt;electronic-resource-num&gt;10.1371/journal.pone.0112908&lt;/electronic-resource-num&gt;&lt;remote-database-name&gt;PMC&lt;/remote-database-name&gt;&lt;/record&gt;&lt;/Cite&gt;&lt;/EndNote&gt;</w:delInstrText>
        </w:r>
        <w:r w:rsidDel="00A41B45">
          <w:fldChar w:fldCharType="separate"/>
        </w:r>
        <w:r w:rsidR="008C1CAD" w:rsidDel="00A41B45">
          <w:rPr>
            <w:noProof/>
          </w:rPr>
          <w:delText>(66)</w:delText>
        </w:r>
        <w:r w:rsidDel="00A41B45">
          <w:fldChar w:fldCharType="end"/>
        </w:r>
        <w:r w:rsidDel="00A41B45">
          <w:delText xml:space="preserve">. </w:delText>
        </w:r>
      </w:del>
      <w:del w:id="889" w:author="Matthew Chung" w:date="2019-10-21T22:30:00Z">
        <w:r w:rsidRPr="00A41B45" w:rsidDel="00A41B45">
          <w:delText xml:space="preserve">The </w:delText>
        </w:r>
        <w:r w:rsidRPr="00A41B45" w:rsidDel="00A41B45">
          <w:rPr>
            <w:rPrChange w:id="890" w:author="Matthew Chung" w:date="2019-10-21T22:30:00Z">
              <w:rPr>
                <w:i/>
                <w:iCs/>
              </w:rPr>
            </w:rPrChange>
          </w:rPr>
          <w:delText>cagE</w:delText>
        </w:r>
        <w:r w:rsidRPr="00A41B45" w:rsidDel="00A41B45">
          <w:delText xml:space="preserve">- strain should not export CagA, which prohibits CagA from interacting with </w:delText>
        </w:r>
        <w:r w:rsidRPr="00A41B45" w:rsidDel="00A41B45">
          <w:rPr>
            <w:rPrChange w:id="891" w:author="Matthew Chung" w:date="2019-10-21T22:30:00Z">
              <w:rPr>
                <w:i/>
                <w:iCs/>
              </w:rPr>
            </w:rPrChange>
          </w:rPr>
          <w:delText>CEACAM6</w:delText>
        </w:r>
        <w:r w:rsidRPr="00A41B45" w:rsidDel="00A41B45">
          <w:delText xml:space="preserve">. </w:delText>
        </w:r>
      </w:del>
      <w:del w:id="892" w:author="Matthew Chung" w:date="2019-10-21T22:31:00Z">
        <w:r w:rsidRPr="00A41B45" w:rsidDel="00A41B45">
          <w:rPr>
            <w:rPrChange w:id="893" w:author="Matthew Chung" w:date="2019-10-21T22:30:00Z">
              <w:rPr>
                <w:i/>
                <w:iCs/>
              </w:rPr>
            </w:rPrChange>
          </w:rPr>
          <w:delText>CEACAM6</w:delText>
        </w:r>
        <w:r w:rsidDel="00A41B45">
          <w:delText xml:space="preserve"> was identified in Cluster 13 of the gastric epithelial k-means analysis; however, this cluster of genes had downregulated expression in the uninfected and 24 h samples, but no difference between the </w:delText>
        </w:r>
        <w:r w:rsidDel="00A41B45">
          <w:rPr>
            <w:i/>
          </w:rPr>
          <w:delText>cagE</w:delText>
        </w:r>
        <w:r w:rsidDel="00A41B45">
          <w:delText xml:space="preserve">+ and </w:delText>
        </w:r>
        <w:r w:rsidDel="00A41B45">
          <w:rPr>
            <w:i/>
          </w:rPr>
          <w:delText>cagE</w:delText>
        </w:r>
        <w:r w:rsidDel="00A41B45">
          <w:delText xml:space="preserve">- strains. The lack of difference in </w:delText>
        </w:r>
        <w:r w:rsidRPr="00F629BC" w:rsidDel="00A41B45">
          <w:rPr>
            <w:i/>
          </w:rPr>
          <w:delText>CEACAM6</w:delText>
        </w:r>
        <w:r w:rsidDel="00A41B45">
          <w:delText xml:space="preserve"> expression when infected with the different strains may be a result of the interaction with CagA occurring after transcription and therefore not reflected in our analysis. So, while we did identify significant differences in the inflammatory response between the </w:delText>
        </w:r>
        <w:r w:rsidRPr="001619BC" w:rsidDel="00A41B45">
          <w:rPr>
            <w:i/>
          </w:rPr>
          <w:delText>cagE</w:delText>
        </w:r>
        <w:r w:rsidDel="00A41B45">
          <w:delText xml:space="preserve">+ and </w:delText>
        </w:r>
        <w:r w:rsidRPr="001619BC" w:rsidDel="00A41B45">
          <w:rPr>
            <w:i/>
          </w:rPr>
          <w:delText>cagE</w:delText>
        </w:r>
        <w:r w:rsidDel="00A41B45">
          <w:delText xml:space="preserve">- strains, as is suggested in the literature of this mutant </w:delText>
        </w:r>
        <w:r w:rsidDel="00A41B45">
          <w:fldChar w:fldCharType="begin"/>
        </w:r>
        <w:r w:rsidR="008C1CAD" w:rsidDel="00A41B45">
          <w:del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delInstrText>
        </w:r>
        <w:r w:rsidDel="00A41B45">
          <w:fldChar w:fldCharType="separate"/>
        </w:r>
        <w:r w:rsidR="008C1CAD" w:rsidDel="00A41B45">
          <w:rPr>
            <w:noProof/>
          </w:rPr>
          <w:delText>(39)</w:delText>
        </w:r>
        <w:r w:rsidDel="00A41B45">
          <w:fldChar w:fldCharType="end"/>
        </w:r>
        <w:r w:rsidDel="00A41B45">
          <w:delText xml:space="preserve">, differences in IL-8 and </w:delText>
        </w:r>
        <w:r w:rsidRPr="00F629BC" w:rsidDel="00A41B45">
          <w:rPr>
            <w:i/>
          </w:rPr>
          <w:delText>CEACAM6</w:delText>
        </w:r>
        <w:r w:rsidDel="00A41B45">
          <w:delText xml:space="preserve"> were not identified. Novel pathways outside of an inflammatory response were also expected to be present in this analysis, but have not yet been identified</w:delText>
        </w:r>
      </w:del>
      <w:del w:id="894" w:author="Matthew Chung" w:date="2019-10-21T22:32:00Z">
        <w:r w:rsidDel="00A41B45">
          <w:delText xml:space="preserve">. This may suggest that the ability of </w:delText>
        </w:r>
        <w:r w:rsidDel="00A41B45">
          <w:rPr>
            <w:i/>
          </w:rPr>
          <w:delText xml:space="preserve">cagA </w:delText>
        </w:r>
        <w:r w:rsidDel="00A41B45">
          <w:delText>to affect host expression may be limited to that of the inflammatory response.</w:delText>
        </w:r>
      </w:del>
    </w:p>
    <w:p w14:paraId="4B28E181" w14:textId="77777777" w:rsidR="00073784" w:rsidRDefault="00073784" w:rsidP="00073784">
      <w:pPr>
        <w:pStyle w:val="Heading3"/>
      </w:pPr>
      <w:bookmarkStart w:id="895" w:name="_Toc353628739"/>
      <w:r>
        <w:t xml:space="preserve">Lack of transcriptional differences between </w:t>
      </w:r>
      <w:r>
        <w:rPr>
          <w:i/>
        </w:rPr>
        <w:t xml:space="preserve">H. pylori </w:t>
      </w:r>
      <w:r>
        <w:t>strains</w:t>
      </w:r>
      <w:bookmarkEnd w:id="895"/>
    </w:p>
    <w:p w14:paraId="7A5FF058" w14:textId="5686A6BF" w:rsidR="00073784" w:rsidRPr="006E2477" w:rsidRDefault="00073784" w:rsidP="00073784">
      <w:del w:id="896" w:author="Matthew Chung" w:date="2019-10-21T11:31:00Z">
        <w:r w:rsidDel="00FD263C">
          <w:delText xml:space="preserve">As noted in </w:delText>
        </w:r>
        <w:r w:rsidR="00867983" w:rsidDel="00FD263C">
          <w:delText>Figure 1</w:delText>
        </w:r>
        <w:r w:rsidDel="00FD263C">
          <w:delText>, few</w:delText>
        </w:r>
      </w:del>
      <w:ins w:id="897" w:author="Matthew Chung" w:date="2019-10-21T11:31:00Z">
        <w:r w:rsidR="00FD263C">
          <w:t>Few</w:t>
        </w:r>
      </w:ins>
      <w:r>
        <w:t xml:space="preserve"> transcriptional differences between the </w:t>
      </w:r>
      <w:r w:rsidRPr="006E2477">
        <w:rPr>
          <w:i/>
        </w:rPr>
        <w:t>cag</w:t>
      </w:r>
      <w:del w:id="898" w:author="Matthew Chung" w:date="2019-10-21T11:31:00Z">
        <w:r w:rsidRPr="006E2477" w:rsidDel="00FD263C">
          <w:rPr>
            <w:i/>
          </w:rPr>
          <w:delText>E</w:delText>
        </w:r>
      </w:del>
      <w:r>
        <w:t xml:space="preserve">+ and </w:t>
      </w:r>
      <w:r w:rsidRPr="006E2477">
        <w:rPr>
          <w:i/>
        </w:rPr>
        <w:t>cag</w:t>
      </w:r>
      <w:del w:id="899" w:author="Matthew Chung" w:date="2019-10-21T11:31:00Z">
        <w:r w:rsidRPr="006E2477" w:rsidDel="00FD263C">
          <w:rPr>
            <w:i/>
          </w:rPr>
          <w:delText>E</w:delText>
        </w:r>
      </w:del>
      <w:r>
        <w:t xml:space="preserve">- strains of </w:t>
      </w:r>
      <w:r>
        <w:rPr>
          <w:i/>
        </w:rPr>
        <w:t xml:space="preserve">H. pylori </w:t>
      </w:r>
      <w:r>
        <w:t>26695 were noted</w:t>
      </w:r>
      <w:ins w:id="900" w:author="Matthew Chung" w:date="2019-10-21T11:32:00Z">
        <w:r w:rsidR="00FD263C">
          <w:t xml:space="preserve">, with almost </w:t>
        </w:r>
        <w:proofErr w:type="gramStart"/>
        <w:r w:rsidR="00FD263C">
          <w:t>all of</w:t>
        </w:r>
        <w:proofErr w:type="gramEnd"/>
        <w:r w:rsidR="00FD263C">
          <w:t xml:space="preserve"> the observed differentially expressed genes being between co-culture and broth com</w:t>
        </w:r>
      </w:ins>
      <w:ins w:id="901" w:author="Matthew Chung" w:date="2019-10-21T11:33:00Z">
        <w:r w:rsidR="00FD263C">
          <w:t>parisons</w:t>
        </w:r>
      </w:ins>
      <w:r>
        <w:t xml:space="preserve">. </w:t>
      </w:r>
      <w:del w:id="902" w:author="Matthew Chung" w:date="2019-10-21T11:33:00Z">
        <w:r w:rsidDel="00FD263C">
          <w:delText xml:space="preserve">In some ways this is to be expected as only the </w:delText>
        </w:r>
        <w:r w:rsidDel="00FD263C">
          <w:rPr>
            <w:i/>
          </w:rPr>
          <w:delText xml:space="preserve">cagE </w:delText>
        </w:r>
        <w:r w:rsidDel="00FD263C">
          <w:delText xml:space="preserve">gene was knocked out and all other genes are present. However, </w:delText>
        </w:r>
      </w:del>
      <w:r>
        <w:t xml:space="preserve">few genes outside of the </w:t>
      </w:r>
      <w:r>
        <w:rPr>
          <w:i/>
        </w:rPr>
        <w:t>cag</w:t>
      </w:r>
      <w:r>
        <w:t xml:space="preserve"> PAI were identified in cluster 6 as having different expression patterns between the</w:t>
      </w:r>
      <w:r w:rsidRPr="006E2477">
        <w:rPr>
          <w:i/>
        </w:rPr>
        <w:t xml:space="preserve"> </w:t>
      </w:r>
      <w:proofErr w:type="spellStart"/>
      <w:r w:rsidRPr="006E2477">
        <w:rPr>
          <w:i/>
        </w:rPr>
        <w:t>cagE</w:t>
      </w:r>
      <w:proofErr w:type="spellEnd"/>
      <w:r>
        <w:t xml:space="preserve">+ and </w:t>
      </w:r>
      <w:proofErr w:type="spellStart"/>
      <w:r w:rsidRPr="006E2477">
        <w:rPr>
          <w:i/>
        </w:rPr>
        <w:t>cagE</w:t>
      </w:r>
      <w:proofErr w:type="spellEnd"/>
      <w:r>
        <w:t xml:space="preserve">- strains of </w:t>
      </w:r>
      <w:r>
        <w:rPr>
          <w:i/>
        </w:rPr>
        <w:lastRenderedPageBreak/>
        <w:t xml:space="preserve">H. pylori </w:t>
      </w:r>
      <w:r>
        <w:t>26695</w:t>
      </w:r>
      <w:del w:id="903" w:author="Matthew Chung" w:date="2019-10-21T11:33:00Z">
        <w:r w:rsidDel="00FD263C">
          <w:delText xml:space="preserve"> (</w:delText>
        </w:r>
        <w:r w:rsidR="00867983" w:rsidDel="00FD263C">
          <w:delText>Additional File 2</w:delText>
        </w:r>
        <w:r w:rsidRPr="00C23180" w:rsidDel="00FD263C">
          <w:delText>)</w:delText>
        </w:r>
      </w:del>
      <w:r w:rsidRPr="00C23180">
        <w:t xml:space="preserve">. Transcriptional differences in the </w:t>
      </w:r>
      <w:proofErr w:type="spellStart"/>
      <w:r w:rsidRPr="00C23180">
        <w:rPr>
          <w:i/>
        </w:rPr>
        <w:t>oipA</w:t>
      </w:r>
      <w:proofErr w:type="spellEnd"/>
      <w:r w:rsidRPr="00C23180">
        <w:rPr>
          <w:i/>
        </w:rPr>
        <w:t xml:space="preserve"> </w:t>
      </w:r>
      <w:r w:rsidRPr="00C23180">
        <w:t xml:space="preserve">and </w:t>
      </w:r>
      <w:proofErr w:type="spellStart"/>
      <w:r w:rsidRPr="00C23180">
        <w:rPr>
          <w:i/>
        </w:rPr>
        <w:t>ureE</w:t>
      </w:r>
      <w:proofErr w:type="spellEnd"/>
      <w:r w:rsidRPr="00C23180">
        <w:t xml:space="preserve"> genes were identified </w:t>
      </w:r>
      <w:del w:id="904" w:author="Matthew Chung" w:date="2019-10-22T10:32:00Z">
        <w:r w:rsidRPr="00C23180" w:rsidDel="00022A66">
          <w:delText xml:space="preserve">in cluster 10 </w:delText>
        </w:r>
      </w:del>
      <w:r w:rsidRPr="00C23180">
        <w:t>as the bacteria were transferred from broth to co-culture</w:t>
      </w:r>
      <w:del w:id="905" w:author="Matthew Chung" w:date="2019-10-21T11:33:00Z">
        <w:r w:rsidRPr="00C23180" w:rsidDel="00FD263C">
          <w:delText xml:space="preserve"> (</w:delText>
        </w:r>
        <w:r w:rsidR="00867983" w:rsidDel="00FD263C">
          <w:delText>Additional File 2</w:delText>
        </w:r>
        <w:r w:rsidRPr="00C23180" w:rsidDel="00FD263C">
          <w:delText>)</w:delText>
        </w:r>
      </w:del>
      <w:r w:rsidRPr="00C23180">
        <w:t xml:space="preserve">. </w:t>
      </w:r>
      <w:r>
        <w:t xml:space="preserve">Differences were also observed over the time course as virulence genes </w:t>
      </w:r>
      <w:proofErr w:type="spellStart"/>
      <w:r>
        <w:rPr>
          <w:i/>
        </w:rPr>
        <w:t>vacA</w:t>
      </w:r>
      <w:proofErr w:type="spellEnd"/>
      <w:r>
        <w:rPr>
          <w:i/>
        </w:rPr>
        <w:t xml:space="preserve"> </w:t>
      </w:r>
      <w:r>
        <w:t xml:space="preserve">and </w:t>
      </w:r>
      <w:proofErr w:type="spellStart"/>
      <w:r>
        <w:rPr>
          <w:i/>
        </w:rPr>
        <w:t>flaB</w:t>
      </w:r>
      <w:proofErr w:type="spellEnd"/>
      <w:r>
        <w:rPr>
          <w:i/>
        </w:rPr>
        <w:t xml:space="preserve"> </w:t>
      </w:r>
      <w:r>
        <w:t xml:space="preserve">were induced at 2 h and 4 h in both strains of </w:t>
      </w:r>
      <w:r>
        <w:rPr>
          <w:i/>
        </w:rPr>
        <w:t xml:space="preserve">H. pylori </w:t>
      </w:r>
      <w:r>
        <w:t xml:space="preserve">26695. Overall, transcription is altered upon the transition from broth to co-culture and these differences can increase over time in response to gastric epithelial cells as the bacteria up-regulate virulence genes. </w:t>
      </w:r>
    </w:p>
    <w:p w14:paraId="4D94620B" w14:textId="57545A89" w:rsidR="00073784" w:rsidRPr="00C24498" w:rsidRDefault="00073784" w:rsidP="00073784">
      <w:pPr>
        <w:pStyle w:val="Heading3"/>
      </w:pPr>
      <w:bookmarkStart w:id="906" w:name="_Toc353628740"/>
      <w:r>
        <w:t>Changes in</w:t>
      </w:r>
      <w:ins w:id="907" w:author="Matthew Chung" w:date="2019-10-21T11:34:00Z">
        <w:r w:rsidR="00FD263C">
          <w:t xml:space="preserve"> human gene</w:t>
        </w:r>
      </w:ins>
      <w:r>
        <w:t xml:space="preserve"> expression </w:t>
      </w:r>
      <w:del w:id="908" w:author="Matthew Chung" w:date="2019-10-21T11:34:00Z">
        <w:r w:rsidDel="00FD263C">
          <w:delText xml:space="preserve">during </w:delText>
        </w:r>
      </w:del>
      <w:ins w:id="909" w:author="Matthew Chung" w:date="2019-10-21T11:34:00Z">
        <w:r w:rsidR="00FD263C">
          <w:t xml:space="preserve">over </w:t>
        </w:r>
      </w:ins>
      <w:r>
        <w:t>the</w:t>
      </w:r>
      <w:ins w:id="910" w:author="Matthew Chung" w:date="2019-10-21T11:34:00Z">
        <w:r w:rsidR="00FD263C">
          <w:t xml:space="preserve"> co-culture</w:t>
        </w:r>
      </w:ins>
      <w:r>
        <w:t xml:space="preserve"> time course</w:t>
      </w:r>
      <w:bookmarkEnd w:id="906"/>
    </w:p>
    <w:p w14:paraId="5082266C" w14:textId="1F60FECB" w:rsidR="00073784" w:rsidRPr="00291A66" w:rsidRDefault="00073784" w:rsidP="00073784">
      <w:r>
        <w:t xml:space="preserve">One evident trend across this analysis was the increase in differentially expressed genes in response to the </w:t>
      </w:r>
      <w:r w:rsidRPr="00117A68">
        <w:rPr>
          <w:i/>
        </w:rPr>
        <w:t>cag</w:t>
      </w:r>
      <w:del w:id="911" w:author="Matthew Chung" w:date="2019-07-22T19:02:00Z">
        <w:r w:rsidRPr="00117A68" w:rsidDel="002C53B8">
          <w:rPr>
            <w:i/>
          </w:rPr>
          <w:delText>E</w:delText>
        </w:r>
      </w:del>
      <w:r>
        <w:t xml:space="preserve">+ and </w:t>
      </w:r>
      <w:r w:rsidRPr="00117A68">
        <w:rPr>
          <w:i/>
        </w:rPr>
        <w:t>cag</w:t>
      </w:r>
      <w:del w:id="912" w:author="Matthew Chung" w:date="2019-07-22T19:02:00Z">
        <w:r w:rsidRPr="00117A68" w:rsidDel="002C53B8">
          <w:rPr>
            <w:i/>
          </w:rPr>
          <w:delText>E</w:delText>
        </w:r>
      </w:del>
      <w:r>
        <w:t xml:space="preserve">- strains as the time course progressed. </w:t>
      </w:r>
      <w:del w:id="913" w:author="Matthew Chung" w:date="2019-10-21T22:33:00Z">
        <w:r w:rsidDel="00A41B45">
          <w:delText>The k-cluster analysis revealed that the 24 h samples were the most different from the other time points</w:delText>
        </w:r>
      </w:del>
      <w:ins w:id="914" w:author="Matthew Chung" w:date="2019-10-21T22:33:00Z">
        <w:r w:rsidR="00A41B45">
          <w:t>A hierarchical clustering and PCA revealed the 24 h human samples to be most different from the other samples</w:t>
        </w:r>
      </w:ins>
      <w:r>
        <w:t>, and that regardless of bacterial strain all samples within a time point were most similar to each other</w:t>
      </w:r>
      <w:del w:id="915" w:author="Matthew Chung" w:date="2019-10-21T22:32:00Z">
        <w:r w:rsidDel="00A41B45">
          <w:delText xml:space="preserve"> (</w:delText>
        </w:r>
        <w:r w:rsidR="00867983" w:rsidDel="00A41B45">
          <w:delText>Figure 4</w:delText>
        </w:r>
        <w:r w:rsidRPr="00C23180" w:rsidDel="00A41B45">
          <w:delText xml:space="preserve">, </w:delText>
        </w:r>
        <w:r w:rsidR="00867983" w:rsidDel="00A41B45">
          <w:delText>Figure 3</w:delText>
        </w:r>
        <w:r w:rsidDel="00A41B45">
          <w:delText>)</w:delText>
        </w:r>
      </w:del>
      <w:r>
        <w:t xml:space="preserve">. </w:t>
      </w:r>
      <w:del w:id="916" w:author="Matthew Chung" w:date="2019-10-21T22:33:00Z">
        <w:r w:rsidDel="00A41B45">
          <w:delText xml:space="preserve">Down-regulation of </w:delText>
        </w:r>
        <w:r w:rsidRPr="00B15BD2" w:rsidDel="00A41B45">
          <w:rPr>
            <w:i/>
          </w:rPr>
          <w:delText>PRKAA2</w:delText>
        </w:r>
        <w:r w:rsidDel="00A41B45">
          <w:delText xml:space="preserve"> expression</w:delText>
        </w:r>
      </w:del>
      <w:ins w:id="917" w:author="Matthew Chung" w:date="2019-10-21T22:33:00Z">
        <w:r w:rsidR="00A41B45">
          <w:t>This</w:t>
        </w:r>
      </w:ins>
      <w:del w:id="918" w:author="Matthew Chung" w:date="2019-10-21T22:33:00Z">
        <w:r w:rsidDel="00A41B45">
          <w:delText>,</w:delText>
        </w:r>
      </w:del>
      <w:r>
        <w:t xml:space="preserve"> suggests that a 24 h time course may reflect early gastric cancer stages </w:t>
      </w:r>
      <w:r>
        <w:fldChar w:fldCharType="begin"/>
      </w:r>
      <w:r w:rsidR="008C1CAD">
        <w:instrText xml:space="preserve"> ADDIN EN.CITE &lt;EndNote&gt;&lt;Cite&gt;&lt;Author&gt;Kim&lt;/Author&gt;&lt;Year&gt;2012&lt;/Year&gt;&lt;RecNum&gt;739&lt;/RecNum&gt;&lt;DisplayText&gt;(60)&lt;/DisplayText&gt;&lt;record&gt;&lt;rec-number&gt;739&lt;/rec-number&gt;&lt;foreign-keys&gt;&lt;key app="EN" db-id="ezfxded98rwspxefrtj5z2avrdzpsrwr5rra" timestamp="1489691681"&gt;739&lt;/key&gt;&lt;/foreign-keys&gt;&lt;ref-type name="Journal Article"&gt;17&lt;/ref-type&gt;&lt;contributors&gt;&lt;authors&gt;&lt;author&gt;Kim, Yon Hui&lt;/author&gt;&lt;author&gt;Liang, Han&lt;/author&gt;&lt;author&gt;Liu, Xiuping&lt;/author&gt;&lt;author&gt;Lee, Ju-Seog&lt;/author&gt;&lt;author&gt;Cho, Jae Yong&lt;/author&gt;&lt;author&gt;Cheong, Jae-Ho&lt;/author&gt;&lt;author&gt;Kim, Hoguen&lt;/author&gt;&lt;author&gt;Li, Min&lt;/author&gt;&lt;author&gt;Downey, Thomas J.&lt;/author&gt;&lt;author&gt;Dyer, Matthew D.&lt;/author&gt;&lt;author&gt;Sun, Yongming&lt;/author&gt;&lt;author&gt;Sun, Jingtao&lt;/author&gt;&lt;author&gt;Beasley, Ellen M.&lt;/author&gt;&lt;author&gt;Chung, Hyun Cheol&lt;/author&gt;&lt;author&gt;Noh, Sung Hoon&lt;/author&gt;&lt;author&gt;Weinstein, John N.&lt;/author&gt;&lt;author&gt;Liu, Chang-Gong&lt;/author&gt;&lt;author&gt;Powis, Garth&lt;/author&gt;&lt;/authors&gt;&lt;/contributors&gt;&lt;titles&gt;&lt;title&gt;AMPKα Modulation in Cancer Progression: Multilayer Integrative Analysis of the Whole Transcriptome in Asian Gastric Cancer&lt;/title&gt;&lt;secondary-title&gt;Cancer Research&lt;/secondary-title&gt;&lt;/titles&gt;&lt;periodical&gt;&lt;full-title&gt;Cancer Res&lt;/full-title&gt;&lt;abbr-1&gt;Cancer research&lt;/abbr-1&gt;&lt;/periodical&gt;&lt;pages&gt;2512-2521&lt;/pages&gt;&lt;volume&gt;72&lt;/volume&gt;&lt;number&gt;10&lt;/number&gt;&lt;dates&gt;&lt;year&gt;2012&lt;/year&gt;&lt;/dates&gt;&lt;urls&gt;&lt;/urls&gt;&lt;electronic-resource-num&gt;10.1158/0008-5472.can-11-3870&lt;/electronic-resource-num&gt;&lt;/record&gt;&lt;/Cite&gt;&lt;/EndNote&gt;</w:instrText>
      </w:r>
      <w:r>
        <w:fldChar w:fldCharType="separate"/>
      </w:r>
      <w:r w:rsidR="008C1CAD">
        <w:rPr>
          <w:noProof/>
        </w:rPr>
        <w:t>(60)</w:t>
      </w:r>
      <w:r>
        <w:fldChar w:fldCharType="end"/>
      </w:r>
      <w:r>
        <w:t xml:space="preserve">, and it was the most reflective of the samples in this study. Extension of a time course analysis beyond 24 h may be informative in future studies. </w:t>
      </w:r>
    </w:p>
    <w:p w14:paraId="2C08E2B0" w14:textId="77777777" w:rsidR="00073784" w:rsidRDefault="00073784" w:rsidP="00073784">
      <w:pPr>
        <w:pStyle w:val="Heading2"/>
      </w:pPr>
      <w:bookmarkStart w:id="919" w:name="_Toc353628741"/>
      <w:r>
        <w:t>Conclusion</w:t>
      </w:r>
      <w:bookmarkEnd w:id="919"/>
    </w:p>
    <w:p w14:paraId="6BED5187" w14:textId="379CED65" w:rsidR="00073784" w:rsidRDefault="00073784" w:rsidP="00073784">
      <w:r>
        <w:t xml:space="preserve">This co-transcriptomics approach has been a valuable technique to study both the gastric epithelial response to </w:t>
      </w:r>
      <w:r>
        <w:rPr>
          <w:i/>
        </w:rPr>
        <w:t xml:space="preserve">H. pylori </w:t>
      </w:r>
      <w:r>
        <w:t xml:space="preserve">and the response of </w:t>
      </w:r>
      <w:r>
        <w:rPr>
          <w:i/>
        </w:rPr>
        <w:t xml:space="preserve">H. pylori </w:t>
      </w:r>
      <w:r>
        <w:t>to tissue culture media and gastric epithelial cells. While the transcriptional difference observed was not as profound as expected</w:t>
      </w:r>
      <w:ins w:id="920" w:author="Matthew Chung" w:date="2019-10-22T10:33:00Z">
        <w:r w:rsidR="00022A66">
          <w:t>, we observed the</w:t>
        </w:r>
      </w:ins>
      <w:del w:id="921" w:author="Matthew Chung" w:date="2019-10-22T10:33:00Z">
        <w:r w:rsidDel="00022A66">
          <w:delText>, key expected results were reproduced and new discoveries were made, including</w:delText>
        </w:r>
      </w:del>
      <w:r>
        <w:t xml:space="preserve"> </w:t>
      </w:r>
      <w:proofErr w:type="spellStart"/>
      <w:r>
        <w:t>the</w:t>
      </w:r>
      <w:proofErr w:type="spellEnd"/>
      <w:r>
        <w:t xml:space="preserve"> delayed upregulation of </w:t>
      </w:r>
      <w:proofErr w:type="spellStart"/>
      <w:r w:rsidRPr="00681ECC">
        <w:rPr>
          <w:i/>
        </w:rPr>
        <w:t>vacA</w:t>
      </w:r>
      <w:proofErr w:type="spellEnd"/>
      <w:r>
        <w:t xml:space="preserve"> in co-culture, the increased expression of </w:t>
      </w:r>
      <w:proofErr w:type="spellStart"/>
      <w:r>
        <w:rPr>
          <w:i/>
        </w:rPr>
        <w:t>oipA</w:t>
      </w:r>
      <w:proofErr w:type="spellEnd"/>
      <w:r>
        <w:rPr>
          <w:i/>
        </w:rPr>
        <w:t xml:space="preserve"> </w:t>
      </w:r>
      <w:r>
        <w:t xml:space="preserve">and </w:t>
      </w:r>
      <w:proofErr w:type="spellStart"/>
      <w:r>
        <w:rPr>
          <w:i/>
        </w:rPr>
        <w:t>ureE</w:t>
      </w:r>
      <w:proofErr w:type="spellEnd"/>
      <w:r>
        <w:rPr>
          <w:i/>
        </w:rPr>
        <w:t xml:space="preserve"> </w:t>
      </w:r>
      <w:r>
        <w:t xml:space="preserve">upon exposure to gastric epithelial cells, </w:t>
      </w:r>
      <w:del w:id="922" w:author="Matthew Chung" w:date="2019-10-22T10:33:00Z">
        <w:r w:rsidDel="00022A66">
          <w:delText xml:space="preserve">the similarities in </w:delText>
        </w:r>
        <w:r w:rsidRPr="00661D17" w:rsidDel="00022A66">
          <w:rPr>
            <w:i/>
          </w:rPr>
          <w:delText>PRKAA2</w:delText>
        </w:r>
        <w:r w:rsidDel="00022A66">
          <w:delText xml:space="preserve"> expression between the 24 h </w:delText>
        </w:r>
        <w:r w:rsidRPr="0037626B" w:rsidDel="00022A66">
          <w:rPr>
            <w:i/>
          </w:rPr>
          <w:delText>cagE</w:delText>
        </w:r>
        <w:r w:rsidDel="00022A66">
          <w:delText xml:space="preserve">+ gastric samples and an early stage gastric tumor, </w:delText>
        </w:r>
      </w:del>
      <w:r>
        <w:t xml:space="preserve">and the similarity in inflammatory response between the 24 h co-culture samples and two gastric tumors. </w:t>
      </w:r>
    </w:p>
    <w:p w14:paraId="0A5D8ED9" w14:textId="77777777" w:rsidR="00073784" w:rsidRDefault="00073784" w:rsidP="00073784">
      <w:pPr>
        <w:pStyle w:val="Heading2"/>
      </w:pPr>
      <w:bookmarkStart w:id="923" w:name="_Toc353628742"/>
      <w:r>
        <w:lastRenderedPageBreak/>
        <w:t>Methods</w:t>
      </w:r>
      <w:bookmarkEnd w:id="923"/>
    </w:p>
    <w:p w14:paraId="423DD666" w14:textId="77777777" w:rsidR="00073784" w:rsidRPr="00DD0DE1" w:rsidRDefault="00073784" w:rsidP="00073784">
      <w:pPr>
        <w:pStyle w:val="Heading3"/>
      </w:pPr>
      <w:bookmarkStart w:id="924" w:name="_Toc353628743"/>
      <w:r>
        <w:t>Bacterial strains</w:t>
      </w:r>
      <w:bookmarkEnd w:id="924"/>
    </w:p>
    <w:p w14:paraId="5956F067" w14:textId="763019BE" w:rsidR="00073784" w:rsidRPr="00C539A1" w:rsidRDefault="00073784" w:rsidP="00073784">
      <w:r w:rsidRPr="00DD0DE1">
        <w:t xml:space="preserve">Both </w:t>
      </w:r>
      <w:ins w:id="925" w:author="Matthew Chung" w:date="2019-10-21T22:35:00Z">
        <w:r w:rsidR="00A41B45">
          <w:t xml:space="preserve">WT and </w:t>
        </w:r>
        <w:r w:rsidR="00A41B45" w:rsidRPr="00A41B45">
          <w:rPr>
            <w:i/>
            <w:iCs/>
          </w:rPr>
          <w:t>cag</w:t>
        </w:r>
        <w:r w:rsidR="00A41B45">
          <w:rPr>
            <w:i/>
            <w:iCs/>
          </w:rPr>
          <w:t xml:space="preserve">- </w:t>
        </w:r>
      </w:ins>
      <w:r w:rsidRPr="00A41B45">
        <w:rPr>
          <w:i/>
          <w:iCs/>
        </w:rPr>
        <w:t>H</w:t>
      </w:r>
      <w:r w:rsidRPr="00DD0DE1">
        <w:rPr>
          <w:i/>
        </w:rPr>
        <w:t xml:space="preserve">. pylori </w:t>
      </w:r>
      <w:r w:rsidRPr="00DD0DE1">
        <w:t xml:space="preserve">strains 26695 </w:t>
      </w:r>
      <w:del w:id="926" w:author="Matthew Chung" w:date="2019-10-21T22:35:00Z">
        <w:r w:rsidRPr="00DD0DE1" w:rsidDel="00A41B45">
          <w:delText xml:space="preserve">and </w:delText>
        </w:r>
        <w:r w:rsidRPr="00DD0DE1" w:rsidDel="00A41B45">
          <w:rPr>
            <w:i/>
          </w:rPr>
          <w:delText xml:space="preserve">H. pylori </w:delText>
        </w:r>
        <w:r w:rsidRPr="00DD0DE1" w:rsidDel="00A41B45">
          <w:delText xml:space="preserve">26695 </w:delText>
        </w:r>
        <w:r w:rsidRPr="00DD0DE1" w:rsidDel="00A41B45">
          <w:rPr>
            <w:i/>
          </w:rPr>
          <w:delText>cag</w:delText>
        </w:r>
      </w:del>
      <w:del w:id="927" w:author="Matthew Chung" w:date="2019-07-22T17:38:00Z">
        <w:r w:rsidRPr="00DD0DE1" w:rsidDel="002D609E">
          <w:rPr>
            <w:i/>
          </w:rPr>
          <w:delText>E</w:delText>
        </w:r>
      </w:del>
      <w:del w:id="928" w:author="Matthew Chung" w:date="2019-10-21T22:35:00Z">
        <w:r w:rsidDel="00A41B45">
          <w:rPr>
            <w:i/>
          </w:rPr>
          <w:delText>-</w:delText>
        </w:r>
        <w:r w:rsidRPr="00DD0DE1" w:rsidDel="00A41B45">
          <w:rPr>
            <w:i/>
          </w:rPr>
          <w:delText xml:space="preserve"> </w:delText>
        </w:r>
      </w:del>
      <w:r w:rsidRPr="00DD0DE1">
        <w:t>were grown on Columbia agar</w:t>
      </w:r>
      <w:r>
        <w:t xml:space="preserve"> plates (</w:t>
      </w:r>
      <w:proofErr w:type="spellStart"/>
      <w:r>
        <w:t>Difco</w:t>
      </w:r>
      <w:proofErr w:type="spellEnd"/>
      <w:r>
        <w:t xml:space="preserve">, Detroit, MI, USA) </w:t>
      </w:r>
      <w:r w:rsidRPr="00DD0DE1">
        <w:t>supplemented with 7% h</w:t>
      </w:r>
      <w:r>
        <w:t xml:space="preserve">orse blood with </w:t>
      </w:r>
      <w:r w:rsidRPr="00DD0DE1">
        <w:t>20</w:t>
      </w:r>
      <w:r>
        <w:t xml:space="preserve"> </w:t>
      </w:r>
      <w:r w:rsidRPr="00DD0DE1">
        <w:t xml:space="preserve">µg/mL </w:t>
      </w:r>
      <w:r>
        <w:t>trimethoprim</w:t>
      </w:r>
      <w:r w:rsidRPr="00DD0DE1">
        <w:t xml:space="preserve">, 6µg/mL </w:t>
      </w:r>
      <w:r>
        <w:t xml:space="preserve">vancomycin, </w:t>
      </w:r>
      <w:r w:rsidRPr="00DD0DE1">
        <w:t>16µg/mL</w:t>
      </w:r>
      <w:r>
        <w:t xml:space="preserve"> </w:t>
      </w:r>
      <w:proofErr w:type="spellStart"/>
      <w:r>
        <w:t>cefsulodin</w:t>
      </w:r>
      <w:proofErr w:type="spellEnd"/>
      <w:r>
        <w:t xml:space="preserve"> </w:t>
      </w:r>
      <w:r w:rsidRPr="00DD0DE1">
        <w:t xml:space="preserve">and 2.5µg/mL amphotericin </w:t>
      </w:r>
      <w:r>
        <w:t xml:space="preserve">B (all antibiotics </w:t>
      </w:r>
      <w:r w:rsidRPr="00296704">
        <w:t>from Sigma-Aldrich</w:t>
      </w:r>
      <w:r>
        <w:t>,</w:t>
      </w:r>
      <w:r w:rsidRPr="00296704">
        <w:rPr>
          <w:rFonts w:eastAsia="Times New Roman"/>
          <w:color w:val="000000"/>
          <w:shd w:val="clear" w:color="auto" w:fill="FFFFFF"/>
        </w:rPr>
        <w:t xml:space="preserve"> </w:t>
      </w:r>
      <w:r w:rsidRPr="0013170F">
        <w:rPr>
          <w:rFonts w:eastAsia="Times New Roman"/>
          <w:color w:val="000000"/>
          <w:shd w:val="clear" w:color="auto" w:fill="FFFFFF"/>
        </w:rPr>
        <w:t>St. Louis, MO, USA</w:t>
      </w:r>
      <w:r>
        <w:t>)</w:t>
      </w:r>
      <w:r w:rsidRPr="00DD0DE1">
        <w:t xml:space="preserve">. </w:t>
      </w:r>
      <w:r>
        <w:t xml:space="preserve">Briefly, </w:t>
      </w:r>
      <w:ins w:id="929" w:author="Matthew Chung" w:date="2019-10-21T22:35:00Z">
        <w:r w:rsidR="00A41B45" w:rsidRPr="00DD0DE1">
          <w:rPr>
            <w:i/>
          </w:rPr>
          <w:t>cag</w:t>
        </w:r>
        <w:r w:rsidR="00A41B45">
          <w:rPr>
            <w:i/>
          </w:rPr>
          <w:t xml:space="preserve">- </w:t>
        </w:r>
      </w:ins>
      <w:r w:rsidRPr="00DD0DE1">
        <w:rPr>
          <w:i/>
        </w:rPr>
        <w:t xml:space="preserve">H. pylori </w:t>
      </w:r>
      <w:r w:rsidRPr="00DD0DE1">
        <w:t xml:space="preserve">26695 </w:t>
      </w:r>
      <w:del w:id="930" w:author="Matthew Chung" w:date="2019-10-21T22:35:00Z">
        <w:r w:rsidRPr="00DD0DE1" w:rsidDel="00A41B45">
          <w:rPr>
            <w:i/>
          </w:rPr>
          <w:delText>cag</w:delText>
        </w:r>
      </w:del>
      <w:del w:id="931" w:author="Matthew Chung" w:date="2019-07-22T17:38:00Z">
        <w:r w:rsidRPr="00DD0DE1" w:rsidDel="002D609E">
          <w:rPr>
            <w:i/>
          </w:rPr>
          <w:delText>E</w:delText>
        </w:r>
      </w:del>
      <w:del w:id="932" w:author="Matthew Chung" w:date="2019-10-21T22:35:00Z">
        <w:r w:rsidDel="00A41B45">
          <w:rPr>
            <w:i/>
          </w:rPr>
          <w:delText xml:space="preserve">- </w:delText>
        </w:r>
      </w:del>
      <w:del w:id="933" w:author="Matthew Chung" w:date="2019-07-22T17:38:00Z">
        <w:r w:rsidDel="002D609E">
          <w:delText xml:space="preserve">used </w:delText>
        </w:r>
      </w:del>
      <w:del w:id="934" w:author="Matthew Chung" w:date="2019-07-22T17:39:00Z">
        <w:r w:rsidDel="002D609E">
          <w:delText xml:space="preserve">was described previously and </w:delText>
        </w:r>
      </w:del>
      <w:r>
        <w:t>was created</w:t>
      </w:r>
      <w:ins w:id="935" w:author="Matthew Chung" w:date="2019-07-22T17:38:00Z">
        <w:r w:rsidR="002D609E">
          <w:t xml:space="preserve"> and </w:t>
        </w:r>
      </w:ins>
      <w:ins w:id="936" w:author="Matthew Chung" w:date="2019-07-22T17:39:00Z">
        <w:r w:rsidR="002D609E">
          <w:t>described previously</w:t>
        </w:r>
      </w:ins>
      <w:r>
        <w:t xml:space="preserve"> by </w:t>
      </w:r>
      <w:r w:rsidRPr="00D43AC8">
        <w:t>Yamaoka et al</w:t>
      </w:r>
      <w:r>
        <w:t xml:space="preserve">. by amplifying </w:t>
      </w:r>
      <w:del w:id="937" w:author="Matthew Chung" w:date="2019-10-21T22:35:00Z">
        <w:r w:rsidDel="00A41B45">
          <w:delText xml:space="preserve">a portion of </w:delText>
        </w:r>
      </w:del>
      <w:r>
        <w:t xml:space="preserve">the </w:t>
      </w:r>
      <w:r w:rsidRPr="002D609E">
        <w:rPr>
          <w:i/>
        </w:rPr>
        <w:t>cag</w:t>
      </w:r>
      <w:ins w:id="938" w:author="Matthew Chung" w:date="2019-07-22T17:39:00Z">
        <w:r w:rsidR="002D609E">
          <w:rPr>
            <w:i/>
          </w:rPr>
          <w:t xml:space="preserve"> </w:t>
        </w:r>
        <w:r w:rsidR="002D609E">
          <w:rPr>
            <w:iCs/>
          </w:rPr>
          <w:t>PAI</w:t>
        </w:r>
      </w:ins>
      <w:del w:id="939" w:author="Matthew Chung" w:date="2019-07-22T17:39:00Z">
        <w:r w:rsidDel="002D609E">
          <w:rPr>
            <w:i/>
          </w:rPr>
          <w:delText>E</w:delText>
        </w:r>
      </w:del>
      <w:r>
        <w:rPr>
          <w:i/>
        </w:rPr>
        <w:t xml:space="preserve"> </w:t>
      </w:r>
      <w:del w:id="940" w:author="Matthew Chung" w:date="2019-10-21T22:35:00Z">
        <w:r w:rsidDel="00A41B45">
          <w:delText xml:space="preserve">gene </w:delText>
        </w:r>
      </w:del>
      <w:r>
        <w:t xml:space="preserve">and inserting it into the </w:t>
      </w:r>
      <w:proofErr w:type="spellStart"/>
      <w:r w:rsidRPr="002E7982">
        <w:rPr>
          <w:i/>
        </w:rPr>
        <w:t>Eco</w:t>
      </w:r>
      <w:r>
        <w:t>RV</w:t>
      </w:r>
      <w:proofErr w:type="spellEnd"/>
      <w:r>
        <w:t xml:space="preserve"> restriction enzyme site of </w:t>
      </w:r>
      <w:proofErr w:type="spellStart"/>
      <w:r>
        <w:t>pBluescriptSK</w:t>
      </w:r>
      <w:proofErr w:type="spellEnd"/>
      <w:r>
        <w:t xml:space="preserve">+ </w:t>
      </w:r>
      <w:r>
        <w:fldChar w:fldCharType="begin"/>
      </w:r>
      <w:r w:rsidR="008C1CAD">
        <w: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instrText>
      </w:r>
      <w:r>
        <w:fldChar w:fldCharType="separate"/>
      </w:r>
      <w:r w:rsidR="008C1CAD">
        <w:rPr>
          <w:noProof/>
        </w:rPr>
        <w:t>(39)</w:t>
      </w:r>
      <w:r>
        <w:fldChar w:fldCharType="end"/>
      </w:r>
      <w:r>
        <w:t xml:space="preserve"> followed by insertion of a </w:t>
      </w:r>
      <w:r w:rsidRPr="002E7982">
        <w:t>chloramphenicol</w:t>
      </w:r>
      <w:r>
        <w:t xml:space="preserve"> resistance gene into an </w:t>
      </w:r>
      <w:r>
        <w:rPr>
          <w:i/>
        </w:rPr>
        <w:t>Eco</w:t>
      </w:r>
      <w:r>
        <w:t xml:space="preserve">47III site of the </w:t>
      </w:r>
      <w:r w:rsidRPr="00A41B45">
        <w:rPr>
          <w:i/>
        </w:rPr>
        <w:t>cag</w:t>
      </w:r>
      <w:ins w:id="941" w:author="Matthew Chung" w:date="2019-07-22T17:39:00Z">
        <w:r w:rsidR="002D609E">
          <w:rPr>
            <w:i/>
          </w:rPr>
          <w:t xml:space="preserve"> </w:t>
        </w:r>
        <w:r w:rsidR="002D609E">
          <w:rPr>
            <w:iCs/>
          </w:rPr>
          <w:t>PAI</w:t>
        </w:r>
      </w:ins>
      <w:del w:id="942" w:author="Matthew Chung" w:date="2019-07-22T17:39:00Z">
        <w:r w:rsidRPr="00754DE5" w:rsidDel="002D609E">
          <w:rPr>
            <w:i/>
          </w:rPr>
          <w:delText>E</w:delText>
        </w:r>
      </w:del>
      <w:r>
        <w:t xml:space="preserve"> fragment </w:t>
      </w:r>
      <w:r>
        <w:fldChar w:fldCharType="begin"/>
      </w:r>
      <w:r w:rsidR="008C1CAD">
        <w:instrText xml:space="preserve"> ADDIN EN.CITE &lt;EndNote&gt;&lt;Cite&gt;&lt;Author&gt;Yamaoka&lt;/Author&gt;&lt;Year&gt;2000&lt;/Year&gt;&lt;RecNum&gt;647&lt;/RecNum&gt;&lt;DisplayText&gt;(39)&lt;/DisplayText&gt;&lt;record&gt;&lt;rec-number&gt;647&lt;/rec-number&gt;&lt;foreign-keys&gt;&lt;key app="EN" db-id="ezfxded98rwspxefrtj5z2avrdzpsrwr5rra" timestamp="1484944176"&gt;647&lt;/key&gt;&lt;/foreign-keys&gt;&lt;ref-type name="Journal Article"&gt;17&lt;/ref-type&gt;&lt;contributors&gt;&lt;authors&gt;&lt;author&gt;Yamaoka, Yoshio&lt;/author&gt;&lt;author&gt;Kwon, Dong H.&lt;/author&gt;&lt;author&gt;Graham, David Y.&lt;/author&gt;&lt;/authors&gt;&lt;/contributors&gt;&lt;titles&gt;&lt;title&gt;&lt;style face="normal" font="default" size="100%"&gt;A M(r) 34,000 proinflammatory outer membrane protein (oipA) of &lt;/style&gt;&lt;style face="italic" font="default" size="100%"&gt;Helicobacter pylori&lt;/style&gt;&lt;/title&gt;&lt;secondary-title&gt;Proceedings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7533-7538&lt;/pages&gt;&lt;volume&gt;97&lt;/volume&gt;&lt;number&gt;13&lt;/number&gt;&lt;dates&gt;&lt;year&gt;2000&lt;/year&gt;&lt;pub-dates&gt;&lt;date&gt;06/13&amp;#xD;02/24/received&lt;/date&gt;&lt;/pub-dates&gt;&lt;/dates&gt;&lt;publisher&gt;The National Academy of Sciences&lt;/publisher&gt;&lt;isbn&gt;0027-8424&amp;#xD;1091-6490&lt;/isbn&gt;&lt;accession-num&gt;PMC16580&lt;/accession-num&gt;&lt;urls&gt;&lt;related-urls&gt;&lt;url&gt;http://www.ncbi.nlm.nih.gov/pmc/articles/PMC16580/&lt;/url&gt;&lt;/related-urls&gt;&lt;/urls&gt;&lt;remote-database-name&gt;PMC&lt;/remote-database-name&gt;&lt;/record&gt;&lt;/Cite&gt;&lt;/EndNote&gt;</w:instrText>
      </w:r>
      <w:r>
        <w:fldChar w:fldCharType="separate"/>
      </w:r>
      <w:r w:rsidR="008C1CAD">
        <w:rPr>
          <w:noProof/>
        </w:rPr>
        <w:t>(39)</w:t>
      </w:r>
      <w:r>
        <w:fldChar w:fldCharType="end"/>
      </w:r>
      <w:r>
        <w:t>.</w:t>
      </w:r>
      <w:r w:rsidRPr="00DD0DE1">
        <w:t xml:space="preserve"> Strains were g</w:t>
      </w:r>
      <w:r>
        <w:t xml:space="preserve">rown at 37 °C in a humidified </w:t>
      </w:r>
      <w:r w:rsidRPr="00DD0DE1">
        <w:t>incubator with 10% CO</w:t>
      </w:r>
      <w:r w:rsidRPr="00DD0DE1">
        <w:rPr>
          <w:vertAlign w:val="subscript"/>
        </w:rPr>
        <w:t>2</w:t>
      </w:r>
      <w:r w:rsidRPr="00DD0DE1">
        <w:t xml:space="preserve">. </w:t>
      </w:r>
      <w:ins w:id="943" w:author="Matthew Chung" w:date="2019-10-21T22:35:00Z">
        <w:r w:rsidR="00A41B45">
          <w:t>Both WT a</w:t>
        </w:r>
      </w:ins>
      <w:ins w:id="944" w:author="Matthew Chung" w:date="2019-10-21T22:36:00Z">
        <w:r w:rsidR="00A41B45">
          <w:t xml:space="preserve">nd </w:t>
        </w:r>
        <w:r w:rsidR="00A41B45" w:rsidRPr="00A41B45">
          <w:rPr>
            <w:i/>
            <w:iCs/>
          </w:rPr>
          <w:t>cag</w:t>
        </w:r>
        <w:r w:rsidR="00A41B45" w:rsidRPr="00A41B45">
          <w:rPr>
            <w:i/>
            <w:iCs/>
            <w:rPrChange w:id="945" w:author="Matthew Chung" w:date="2019-10-21T22:36:00Z">
              <w:rPr/>
            </w:rPrChange>
          </w:rPr>
          <w:t>-</w:t>
        </w:r>
      </w:ins>
      <w:r w:rsidRPr="00A41B45">
        <w:rPr>
          <w:rPrChange w:id="946" w:author="Matthew Chung" w:date="2019-10-21T22:36:00Z">
            <w:rPr>
              <w:i/>
            </w:rPr>
          </w:rPrChange>
        </w:rPr>
        <w:t>H</w:t>
      </w:r>
      <w:r w:rsidRPr="00DD0DE1">
        <w:rPr>
          <w:i/>
        </w:rPr>
        <w:t>. pylori</w:t>
      </w:r>
      <w:r>
        <w:t xml:space="preserve"> 26695 </w:t>
      </w:r>
      <w:del w:id="947" w:author="Matthew Chung" w:date="2019-10-21T22:36:00Z">
        <w:r w:rsidDel="00A41B45">
          <w:delText xml:space="preserve">and </w:delText>
        </w:r>
        <w:r w:rsidRPr="00DD0DE1" w:rsidDel="00A41B45">
          <w:rPr>
            <w:i/>
          </w:rPr>
          <w:delText xml:space="preserve">H. pylori </w:delText>
        </w:r>
        <w:r w:rsidRPr="00DD0DE1" w:rsidDel="00A41B45">
          <w:delText xml:space="preserve">26695 </w:delText>
        </w:r>
        <w:r w:rsidRPr="00DD0DE1" w:rsidDel="00A41B45">
          <w:rPr>
            <w:i/>
          </w:rPr>
          <w:delText>cag</w:delText>
        </w:r>
      </w:del>
      <w:del w:id="948" w:author="Matthew Chung" w:date="2019-07-22T17:39:00Z">
        <w:r w:rsidRPr="00DD0DE1" w:rsidDel="002D609E">
          <w:rPr>
            <w:i/>
          </w:rPr>
          <w:delText>E</w:delText>
        </w:r>
      </w:del>
      <w:del w:id="949" w:author="Matthew Chung" w:date="2019-10-21T22:36:00Z">
        <w:r w:rsidDel="00A41B45">
          <w:rPr>
            <w:i/>
          </w:rPr>
          <w:delText>-</w:delText>
        </w:r>
        <w:r w:rsidRPr="00DD0DE1" w:rsidDel="00A41B45">
          <w:delText xml:space="preserve"> </w:delText>
        </w:r>
      </w:del>
      <w:r w:rsidRPr="00DD0DE1">
        <w:t xml:space="preserve">bacteria </w:t>
      </w:r>
      <w:r>
        <w:t xml:space="preserve">were harvested </w:t>
      </w:r>
      <w:r w:rsidRPr="00DD0DE1">
        <w:t>from Columbia blood agar plates in 1</w:t>
      </w:r>
      <w:r>
        <w:t xml:space="preserve"> </w:t>
      </w:r>
      <w:r w:rsidRPr="00DD0DE1">
        <w:t>mL of Br</w:t>
      </w:r>
      <w:r>
        <w:t xml:space="preserve">ucella </w:t>
      </w:r>
      <w:r w:rsidRPr="00296704">
        <w:t>Broth (</w:t>
      </w:r>
      <w:proofErr w:type="spellStart"/>
      <w:r w:rsidRPr="00296704">
        <w:t>Difco</w:t>
      </w:r>
      <w:proofErr w:type="spellEnd"/>
      <w:r w:rsidRPr="00296704">
        <w:t>, Detroit</w:t>
      </w:r>
      <w:r>
        <w:t>, MI, USA</w:t>
      </w:r>
      <w:r w:rsidRPr="00DD0DE1">
        <w:t>) and transferred to 10</w:t>
      </w:r>
      <w:r>
        <w:t xml:space="preserve"> </w:t>
      </w:r>
      <w:r w:rsidRPr="00DD0DE1">
        <w:t xml:space="preserve">mL </w:t>
      </w:r>
      <w:r w:rsidRPr="002D609E">
        <w:rPr>
          <w:i/>
          <w:iCs/>
          <w:rPrChange w:id="950" w:author="Matthew Chung" w:date="2019-07-22T17:40:00Z">
            <w:rPr/>
          </w:rPrChange>
        </w:rPr>
        <w:t>Brucella</w:t>
      </w:r>
      <w:r w:rsidRPr="00DD0DE1">
        <w:t xml:space="preserve"> broth supplemented with 10% fetal bovine serum</w:t>
      </w:r>
      <w:r>
        <w:t xml:space="preserve"> (</w:t>
      </w:r>
      <w:r w:rsidRPr="00F907E1">
        <w:t>FBS) (Invitrogen, Waltham</w:t>
      </w:r>
      <w:r>
        <w:t>, MA, USA</w:t>
      </w:r>
      <w:r w:rsidRPr="00DD0DE1">
        <w:t>) and 6</w:t>
      </w:r>
      <w:r>
        <w:t xml:space="preserve"> </w:t>
      </w:r>
      <w:r w:rsidRPr="00DD0DE1">
        <w:t xml:space="preserve">µg/mL </w:t>
      </w:r>
      <w:r w:rsidRPr="00296704">
        <w:t>vancomycin (Sigma-Aldrich</w:t>
      </w:r>
      <w:r>
        <w:t>,</w:t>
      </w:r>
      <w:r w:rsidRPr="00296704">
        <w:rPr>
          <w:rFonts w:eastAsia="Times New Roman"/>
          <w:color w:val="000000"/>
          <w:shd w:val="clear" w:color="auto" w:fill="FFFFFF"/>
        </w:rPr>
        <w:t xml:space="preserve"> </w:t>
      </w:r>
      <w:r w:rsidRPr="0013170F">
        <w:rPr>
          <w:rFonts w:eastAsia="Times New Roman"/>
          <w:color w:val="000000"/>
          <w:shd w:val="clear" w:color="auto" w:fill="FFFFFF"/>
        </w:rPr>
        <w:t>St. Louis, MO, USA</w:t>
      </w:r>
      <w:r w:rsidRPr="00DD0DE1">
        <w:t>) i</w:t>
      </w:r>
      <w:r>
        <w:t xml:space="preserve">n T-25 flasks </w:t>
      </w:r>
      <w:r w:rsidRPr="00F907E1">
        <w:t>(Corning, Corning</w:t>
      </w:r>
      <w:r>
        <w:t>, NY, USA</w:t>
      </w:r>
      <w:r w:rsidRPr="00DD0DE1">
        <w:t>). Liquid cultures were maintained at 37°C with 10% CO</w:t>
      </w:r>
      <w:r w:rsidRPr="00DD0DE1">
        <w:rPr>
          <w:vertAlign w:val="subscript"/>
        </w:rPr>
        <w:t>2</w:t>
      </w:r>
      <w:r w:rsidRPr="00DD0DE1">
        <w:t>.</w:t>
      </w:r>
      <w:r>
        <w:t xml:space="preserve"> The bacterial density of liquid </w:t>
      </w:r>
      <w:r w:rsidRPr="00F907E1">
        <w:t>cultures for each strain was determined</w:t>
      </w:r>
      <w:r>
        <w:t xml:space="preserve"> by measuring optical density (OD) at 450 nm with </w:t>
      </w:r>
      <w:r w:rsidRPr="00F907E1">
        <w:t>comparison to a previously established</w:t>
      </w:r>
      <w:r>
        <w:t xml:space="preserve"> growth curve. Bacteria were resuspended in gastric cell culture media </w:t>
      </w:r>
      <w:r w:rsidRPr="00DD0DE1">
        <w:t xml:space="preserve">supplemented with </w:t>
      </w:r>
      <w:r>
        <w:t>1% v/v</w:t>
      </w:r>
      <w:r w:rsidRPr="00DD0DE1">
        <w:t xml:space="preserve"> cholesterol at the time of co-culture.</w:t>
      </w:r>
    </w:p>
    <w:p w14:paraId="77518817" w14:textId="77777777" w:rsidR="00073784" w:rsidRPr="00DD0DE1" w:rsidRDefault="00073784" w:rsidP="00073784">
      <w:pPr>
        <w:pStyle w:val="Heading3"/>
      </w:pPr>
      <w:bookmarkStart w:id="951" w:name="_Toc353628744"/>
      <w:r>
        <w:t>Culture of h</w:t>
      </w:r>
      <w:r w:rsidRPr="00DD0DE1">
        <w:t>uman e</w:t>
      </w:r>
      <w:r>
        <w:t>pithelial cell lines</w:t>
      </w:r>
      <w:bookmarkEnd w:id="951"/>
    </w:p>
    <w:p w14:paraId="0DDED10C" w14:textId="77777777" w:rsidR="00073784" w:rsidRPr="00C539A1" w:rsidRDefault="00073784" w:rsidP="00073784">
      <w:r w:rsidRPr="00F907E1">
        <w:t xml:space="preserve">NCI-N87 gastric epithelial cell line was obtained from the ATCC and cultured in 1:1 Dulbecco's Modified Eagle's Medium (DMEM) and Ham's F-12 Nutrient Mixture with </w:t>
      </w:r>
      <w:r w:rsidRPr="00F907E1">
        <w:lastRenderedPageBreak/>
        <w:t>L- glutamine (Corning #10090, Corning, NY, USA) supplemented with 10% FBS (Invitrogen, Waltham, MA, USA) and 1% v/v Anti-/Anti- (Gibco, Carlsbad</w:t>
      </w:r>
      <w:r>
        <w:t>, CA, USA</w:t>
      </w:r>
      <w:r w:rsidRPr="00F907E1">
        <w:t>). Cell cultures were grown and expanded at 37</w:t>
      </w:r>
      <w:r>
        <w:t xml:space="preserve"> </w:t>
      </w:r>
      <w:r w:rsidRPr="00F907E1">
        <w:sym w:font="Symbol" w:char="F0B0"/>
      </w:r>
      <w:r w:rsidRPr="00F907E1">
        <w:t>C with 5% CO</w:t>
      </w:r>
      <w:r w:rsidRPr="00A41B45">
        <w:rPr>
          <w:vertAlign w:val="subscript"/>
          <w:rPrChange w:id="952" w:author="Matthew Chung" w:date="2019-10-21T22:36:00Z">
            <w:rPr/>
          </w:rPrChange>
        </w:rPr>
        <w:t>2</w:t>
      </w:r>
      <w:r w:rsidRPr="00F907E1">
        <w:t xml:space="preserve"> prior to experimentati</w:t>
      </w:r>
      <w:r w:rsidRPr="00DD0DE1">
        <w:t xml:space="preserve">on. </w:t>
      </w:r>
    </w:p>
    <w:p w14:paraId="3806620C" w14:textId="6DB11C4B" w:rsidR="00073784" w:rsidRPr="00DD0DE1" w:rsidRDefault="00073784" w:rsidP="00073784">
      <w:pPr>
        <w:pStyle w:val="Heading3"/>
      </w:pPr>
      <w:bookmarkStart w:id="953" w:name="_Toc353628745"/>
      <w:r>
        <w:t>Co-c</w:t>
      </w:r>
      <w:r w:rsidRPr="00DD0DE1">
        <w:t xml:space="preserve">ulture of </w:t>
      </w:r>
      <w:ins w:id="954" w:author="Matthew Chung" w:date="2019-10-21T22:36:00Z">
        <w:r w:rsidR="00A41B45">
          <w:t xml:space="preserve">WT </w:t>
        </w:r>
      </w:ins>
      <w:r>
        <w:rPr>
          <w:i/>
        </w:rPr>
        <w:t xml:space="preserve">H. pylori </w:t>
      </w:r>
      <w:r>
        <w:t xml:space="preserve">26695 and </w:t>
      </w:r>
      <w:ins w:id="955" w:author="Matthew Chung" w:date="2019-10-21T22:36:00Z">
        <w:r w:rsidR="00A41B45">
          <w:rPr>
            <w:i/>
            <w:iCs/>
          </w:rPr>
          <w:t xml:space="preserve">cag- </w:t>
        </w:r>
      </w:ins>
      <w:r>
        <w:rPr>
          <w:i/>
        </w:rPr>
        <w:t xml:space="preserve">H. pylori </w:t>
      </w:r>
      <w:r>
        <w:t xml:space="preserve">26695 </w:t>
      </w:r>
      <w:del w:id="956" w:author="Matthew Chung" w:date="2019-10-21T22:36:00Z">
        <w:r w:rsidDel="00A41B45">
          <w:rPr>
            <w:i/>
          </w:rPr>
          <w:delText>cag</w:delText>
        </w:r>
      </w:del>
      <w:del w:id="957" w:author="Matthew Chung" w:date="2019-07-22T17:40:00Z">
        <w:r w:rsidDel="002D609E">
          <w:rPr>
            <w:i/>
          </w:rPr>
          <w:delText>E</w:delText>
        </w:r>
      </w:del>
      <w:del w:id="958" w:author="Matthew Chung" w:date="2019-10-21T22:36:00Z">
        <w:r w:rsidDel="00A41B45">
          <w:delText xml:space="preserve">- </w:delText>
        </w:r>
      </w:del>
      <w:r>
        <w:t>with human NCI-N87 cells</w:t>
      </w:r>
      <w:bookmarkEnd w:id="953"/>
    </w:p>
    <w:p w14:paraId="67EC3209" w14:textId="1C61AA3C" w:rsidR="00073784" w:rsidRPr="00DD0DE1" w:rsidRDefault="00073784" w:rsidP="00073784">
      <w:r w:rsidRPr="00DD0DE1">
        <w:t>N87 cells were seeded in 24</w:t>
      </w:r>
      <w:r>
        <w:t>-</w:t>
      </w:r>
      <w:r w:rsidRPr="00DD0DE1">
        <w:t>well plates at a cell density of 1x10</w:t>
      </w:r>
      <w:r w:rsidRPr="00DD0DE1">
        <w:rPr>
          <w:vertAlign w:val="superscript"/>
        </w:rPr>
        <w:t>6</w:t>
      </w:r>
      <w:r w:rsidRPr="00DD0DE1">
        <w:t xml:space="preserve"> cells/well 24 h prior to co-culture with </w:t>
      </w:r>
      <w:ins w:id="959" w:author="Matthew Chung" w:date="2019-10-21T22:34:00Z">
        <w:r w:rsidR="00A41B45">
          <w:t xml:space="preserve">WT </w:t>
        </w:r>
      </w:ins>
      <w:r w:rsidRPr="00DD0DE1">
        <w:rPr>
          <w:i/>
        </w:rPr>
        <w:t xml:space="preserve">H. pylori </w:t>
      </w:r>
      <w:r w:rsidRPr="00DD0DE1">
        <w:t xml:space="preserve">26695 and </w:t>
      </w:r>
      <w:ins w:id="960" w:author="Matthew Chung" w:date="2019-10-21T22:34:00Z">
        <w:r w:rsidR="00A41B45">
          <w:rPr>
            <w:i/>
            <w:iCs/>
          </w:rPr>
          <w:t xml:space="preserve">cag- </w:t>
        </w:r>
      </w:ins>
      <w:r w:rsidRPr="00DD0DE1">
        <w:rPr>
          <w:i/>
        </w:rPr>
        <w:t xml:space="preserve">H. pylori </w:t>
      </w:r>
      <w:r w:rsidRPr="00DD0DE1">
        <w:t>26695</w:t>
      </w:r>
      <w:del w:id="961" w:author="Matthew Chung" w:date="2019-10-21T22:34:00Z">
        <w:r w:rsidRPr="00DD0DE1" w:rsidDel="00A41B45">
          <w:delText xml:space="preserve"> </w:delText>
        </w:r>
        <w:r w:rsidRPr="00DD0DE1" w:rsidDel="00A41B45">
          <w:rPr>
            <w:i/>
          </w:rPr>
          <w:delText>cag</w:delText>
        </w:r>
      </w:del>
      <w:del w:id="962" w:author="Matthew Chung" w:date="2019-07-22T17:40:00Z">
        <w:r w:rsidRPr="00DD0DE1" w:rsidDel="002D609E">
          <w:rPr>
            <w:i/>
          </w:rPr>
          <w:delText>E</w:delText>
        </w:r>
      </w:del>
      <w:del w:id="963" w:author="Matthew Chung" w:date="2019-10-21T22:34:00Z">
        <w:r w:rsidDel="00A41B45">
          <w:rPr>
            <w:i/>
          </w:rPr>
          <w:delText>-</w:delText>
        </w:r>
      </w:del>
      <w:r w:rsidRPr="00DD0DE1">
        <w:t xml:space="preserve">. Cells were co-cultured </w:t>
      </w:r>
      <w:r>
        <w:t xml:space="preserve">at </w:t>
      </w:r>
      <w:r w:rsidRPr="00DD0DE1">
        <w:t xml:space="preserve">50:1 </w:t>
      </w:r>
      <w:proofErr w:type="gramStart"/>
      <w:r w:rsidRPr="00DD0DE1">
        <w:t>bacteria</w:t>
      </w:r>
      <w:proofErr w:type="gramEnd"/>
      <w:r w:rsidRPr="00DD0DE1">
        <w:t xml:space="preserve"> to cell ratio for 2 h, 4 h, and 24 h in triplicate </w:t>
      </w:r>
      <w:r>
        <w:t xml:space="preserve">in cell media supplemented with </w:t>
      </w:r>
      <w:r w:rsidRPr="00DD0DE1">
        <w:t xml:space="preserve">1% v/v </w:t>
      </w:r>
      <w:r>
        <w:t>cholesterol</w:t>
      </w:r>
      <w:r w:rsidRPr="00DD0DE1">
        <w:t xml:space="preserve">. </w:t>
      </w:r>
    </w:p>
    <w:p w14:paraId="6B486EA4" w14:textId="77777777" w:rsidR="00073784" w:rsidRDefault="00073784" w:rsidP="00073784">
      <w:pPr>
        <w:pStyle w:val="Heading3"/>
      </w:pPr>
      <w:bookmarkStart w:id="964" w:name="_Toc353628746"/>
      <w:r w:rsidRPr="00296704">
        <w:t>DNA and</w:t>
      </w:r>
      <w:r>
        <w:t xml:space="preserve"> RNA extraction</w:t>
      </w:r>
      <w:bookmarkEnd w:id="964"/>
    </w:p>
    <w:p w14:paraId="54C96E95" w14:textId="42AE69A7" w:rsidR="00073784" w:rsidRPr="00C073E1" w:rsidRDefault="00073784" w:rsidP="00073784">
      <w:pPr>
        <w:rPr>
          <w:rFonts w:ascii="Times" w:eastAsia="Times New Roman" w:hAnsi="Times"/>
          <w:sz w:val="20"/>
          <w:szCs w:val="20"/>
        </w:rPr>
      </w:pPr>
      <w:r w:rsidRPr="00DD0DE1">
        <w:t xml:space="preserve">DNA and RNA were extracted </w:t>
      </w:r>
      <w:r>
        <w:t xml:space="preserve">at each time point </w:t>
      </w:r>
      <w:r w:rsidRPr="00DD0DE1">
        <w:t>from c</w:t>
      </w:r>
      <w:r>
        <w:t xml:space="preserve">ells using the </w:t>
      </w:r>
      <w:proofErr w:type="spellStart"/>
      <w:r>
        <w:t>AllPrep</w:t>
      </w:r>
      <w:proofErr w:type="spellEnd"/>
      <w:r>
        <w:t xml:space="preserve"> DNA/RNA Mini </w:t>
      </w:r>
      <w:r w:rsidRPr="003F1041">
        <w:t>Kit (Qiagen,</w:t>
      </w:r>
      <w:r w:rsidRPr="00DD0DE1">
        <w:t xml:space="preserve"> </w:t>
      </w:r>
      <w:r w:rsidRPr="00DD0DE1">
        <w:rPr>
          <w:rFonts w:eastAsia="Times New Roman"/>
        </w:rPr>
        <w:t>Cat #80204</w:t>
      </w:r>
      <w:r>
        <w:rPr>
          <w:rFonts w:eastAsia="Times New Roman"/>
        </w:rPr>
        <w:t xml:space="preserve">, </w:t>
      </w:r>
      <w:r>
        <w:t>Valencia, CA</w:t>
      </w:r>
      <w:r w:rsidRPr="003F1041">
        <w:t>, USA</w:t>
      </w:r>
      <w:r w:rsidRPr="00DD0DE1">
        <w:t>). Total RNA was quantified using the NanoDrop 2000 spectrophotometer</w:t>
      </w:r>
      <w:r>
        <w:t xml:space="preserve">, treated in solution with DNase I from the Qiagen RNeasy kit (Qiagen, </w:t>
      </w:r>
      <w:r w:rsidRPr="008858FF">
        <w:t>Valencia, CA, USA), quantified, and stored at -80</w:t>
      </w:r>
      <w:r>
        <w:t xml:space="preserve"> </w:t>
      </w:r>
      <w:r w:rsidRPr="008858FF">
        <w:sym w:font="Symbol" w:char="F0B0"/>
      </w:r>
      <w:r w:rsidRPr="008858FF">
        <w:t xml:space="preserve">C for transcriptome analysis. DNA and RNA from the gastric </w:t>
      </w:r>
      <w:r>
        <w:t>samples</w:t>
      </w:r>
      <w:r w:rsidRPr="008858FF">
        <w:t xml:space="preserve"> were </w:t>
      </w:r>
      <w:r>
        <w:t xml:space="preserve">extracted using the Qiagen </w:t>
      </w:r>
      <w:r>
        <w:rPr>
          <w:rFonts w:eastAsia="Times New Roman"/>
          <w:color w:val="000000"/>
          <w:shd w:val="clear" w:color="auto" w:fill="FFFFFF"/>
        </w:rPr>
        <w:t>DNA M</w:t>
      </w:r>
      <w:r w:rsidRPr="00C073E1">
        <w:rPr>
          <w:rFonts w:eastAsia="Times New Roman"/>
          <w:color w:val="000000"/>
          <w:shd w:val="clear" w:color="auto" w:fill="FFFFFF"/>
        </w:rPr>
        <w:t>ini</w:t>
      </w:r>
      <w:ins w:id="965" w:author="Matthew Chung" w:date="2019-10-21T22:37:00Z">
        <w:r w:rsidR="00A41B45">
          <w:rPr>
            <w:rFonts w:eastAsia="Times New Roman"/>
            <w:color w:val="000000"/>
            <w:shd w:val="clear" w:color="auto" w:fill="FFFFFF"/>
          </w:rPr>
          <w:t xml:space="preserve"> K</w:t>
        </w:r>
      </w:ins>
      <w:del w:id="966" w:author="Matthew Chung" w:date="2019-10-21T22:37:00Z">
        <w:r w:rsidRPr="00C073E1" w:rsidDel="00A41B45">
          <w:rPr>
            <w:rFonts w:eastAsia="Times New Roman"/>
            <w:color w:val="000000"/>
            <w:shd w:val="clear" w:color="auto" w:fill="FFFFFF"/>
          </w:rPr>
          <w:delText xml:space="preserve"> k</w:delText>
        </w:r>
      </w:del>
      <w:r w:rsidRPr="00C073E1">
        <w:rPr>
          <w:rFonts w:eastAsia="Times New Roman"/>
          <w:color w:val="000000"/>
          <w:shd w:val="clear" w:color="auto" w:fill="FFFFFF"/>
        </w:rPr>
        <w:t xml:space="preserve">it </w:t>
      </w:r>
      <w:r>
        <w:t xml:space="preserve">(Qiagen, </w:t>
      </w:r>
      <w:r w:rsidRPr="008858FF">
        <w:t>Valencia, CA, USA)</w:t>
      </w:r>
      <w:r>
        <w:t xml:space="preserve"> </w:t>
      </w:r>
      <w:r w:rsidRPr="00C073E1">
        <w:rPr>
          <w:rFonts w:eastAsia="Times New Roman"/>
          <w:color w:val="000000"/>
          <w:shd w:val="clear" w:color="auto" w:fill="FFFFFF"/>
        </w:rPr>
        <w:t xml:space="preserve">and </w:t>
      </w:r>
      <w:r>
        <w:rPr>
          <w:rFonts w:eastAsia="Times New Roman"/>
          <w:color w:val="000000"/>
          <w:shd w:val="clear" w:color="auto" w:fill="FFFFFF"/>
        </w:rPr>
        <w:t xml:space="preserve">Qiagen RNeasy Mini </w:t>
      </w:r>
      <w:ins w:id="967" w:author="Matthew Chung" w:date="2019-10-21T22:37:00Z">
        <w:r w:rsidR="00A41B45">
          <w:rPr>
            <w:rFonts w:eastAsia="Times New Roman"/>
            <w:color w:val="000000"/>
            <w:shd w:val="clear" w:color="auto" w:fill="FFFFFF"/>
          </w:rPr>
          <w:t>K</w:t>
        </w:r>
      </w:ins>
      <w:del w:id="968" w:author="Matthew Chung" w:date="2019-10-21T22:37:00Z">
        <w:r w:rsidDel="00A41B45">
          <w:rPr>
            <w:rFonts w:eastAsia="Times New Roman"/>
            <w:color w:val="000000"/>
            <w:shd w:val="clear" w:color="auto" w:fill="FFFFFF"/>
          </w:rPr>
          <w:delText>k</w:delText>
        </w:r>
      </w:del>
      <w:r>
        <w:rPr>
          <w:rFonts w:eastAsia="Times New Roman"/>
          <w:color w:val="000000"/>
          <w:shd w:val="clear" w:color="auto" w:fill="FFFFFF"/>
        </w:rPr>
        <w:t xml:space="preserve">it </w:t>
      </w:r>
      <w:r>
        <w:t xml:space="preserve">(Qiagen, </w:t>
      </w:r>
      <w:r w:rsidRPr="008858FF">
        <w:t>Valencia, CA, USA)</w:t>
      </w:r>
      <w:r>
        <w:rPr>
          <w:rFonts w:eastAsia="Times New Roman"/>
          <w:color w:val="000000"/>
          <w:shd w:val="clear" w:color="auto" w:fill="FFFFFF"/>
        </w:rPr>
        <w:t>, respectively</w:t>
      </w:r>
      <w:ins w:id="969" w:author="Matthew Chung" w:date="2019-10-21T22:37:00Z">
        <w:r w:rsidR="00A41B45">
          <w:rPr>
            <w:rFonts w:eastAsia="Times New Roman"/>
            <w:color w:val="000000"/>
            <w:shd w:val="clear" w:color="auto" w:fill="FFFFFF"/>
          </w:rPr>
          <w:t>.</w:t>
        </w:r>
      </w:ins>
      <w:del w:id="970" w:author="Matthew Chung" w:date="2019-10-21T22:37:00Z">
        <w:r w:rsidDel="00A41B45">
          <w:rPr>
            <w:rFonts w:eastAsia="Times New Roman"/>
            <w:color w:val="000000"/>
            <w:shd w:val="clear" w:color="auto" w:fill="FFFFFF"/>
          </w:rPr>
          <w:delText xml:space="preserve">, </w:delText>
        </w:r>
        <w:r w:rsidDel="00A41B45">
          <w:delText xml:space="preserve">and kindly provided </w:delText>
        </w:r>
        <w:r w:rsidRPr="008858FF" w:rsidDel="00A41B45">
          <w:delText>to us from Dr. Torres.</w:delText>
        </w:r>
      </w:del>
    </w:p>
    <w:p w14:paraId="4EA41E46" w14:textId="0635CF96" w:rsidR="00073784" w:rsidRPr="009B6FC6" w:rsidRDefault="00073784" w:rsidP="00073784">
      <w:r w:rsidRPr="008858FF">
        <w:t xml:space="preserve">RNA was extracted from pure cultures of both bacterial strains cultured in tissue culture media using the Qiagen RNeasy </w:t>
      </w:r>
      <w:ins w:id="971" w:author="Matthew Chung" w:date="2019-10-21T22:37:00Z">
        <w:r w:rsidR="00A41B45">
          <w:t>K</w:t>
        </w:r>
      </w:ins>
      <w:del w:id="972" w:author="Matthew Chung" w:date="2019-10-21T22:37:00Z">
        <w:r w:rsidRPr="008858FF" w:rsidDel="00A41B45">
          <w:delText>k</w:delText>
        </w:r>
      </w:del>
      <w:r w:rsidRPr="008858FF">
        <w:t>it (Qiagen, Valencia, CA, USA). The samples were then treated in solution with DNase I from the Qiagen RNeasy kit (Qiagen, Valencia, CA, USA) and</w:t>
      </w:r>
      <w:r>
        <w:t xml:space="preserve"> underwent a </w:t>
      </w:r>
      <w:proofErr w:type="spellStart"/>
      <w:r>
        <w:t>Ribo</w:t>
      </w:r>
      <w:proofErr w:type="spellEnd"/>
      <w:r>
        <w:t xml:space="preserve">-Zero reduction (Illumina, </w:t>
      </w:r>
      <w:r w:rsidRPr="008A0EE2">
        <w:t>San Diego, CA</w:t>
      </w:r>
      <w:r>
        <w:t xml:space="preserve">, USA). </w:t>
      </w:r>
    </w:p>
    <w:p w14:paraId="092A3C99" w14:textId="77777777" w:rsidR="00073784" w:rsidRPr="00754DE5" w:rsidRDefault="00073784" w:rsidP="00073784">
      <w:pPr>
        <w:pStyle w:val="Heading3"/>
      </w:pPr>
      <w:bookmarkStart w:id="973" w:name="_Toc353628747"/>
      <w:r>
        <w:t>RNA sequencing</w:t>
      </w:r>
      <w:bookmarkEnd w:id="973"/>
      <w:r>
        <w:t xml:space="preserve"> </w:t>
      </w:r>
    </w:p>
    <w:p w14:paraId="346372E7" w14:textId="5007D7E8" w:rsidR="00073784" w:rsidRDefault="00073784" w:rsidP="00073784">
      <w:r>
        <w:rPr>
          <w:i/>
        </w:rPr>
        <w:lastRenderedPageBreak/>
        <w:t>H. pylori</w:t>
      </w:r>
      <w:r>
        <w:t xml:space="preserve"> RNA from co-culture was captured using a custom designed Agilent </w:t>
      </w:r>
      <w:proofErr w:type="spellStart"/>
      <w:r>
        <w:t>SureSelectXT</w:t>
      </w:r>
      <w:proofErr w:type="spellEnd"/>
      <w:r>
        <w:t xml:space="preserve"> Library Prep Kit (Agilent Technologies, Santa Clara, CA) designed with probes for 1,441 genes in the </w:t>
      </w:r>
      <w:r>
        <w:rPr>
          <w:i/>
        </w:rPr>
        <w:t xml:space="preserve">H. pylori </w:t>
      </w:r>
      <w:r>
        <w:t xml:space="preserve">26695 genome. The only genes that did not have a probe were the </w:t>
      </w:r>
      <w:proofErr w:type="spellStart"/>
      <w:r>
        <w:rPr>
          <w:i/>
        </w:rPr>
        <w:t>rpmJ</w:t>
      </w:r>
      <w:proofErr w:type="spellEnd"/>
      <w:r>
        <w:rPr>
          <w:i/>
        </w:rPr>
        <w:t xml:space="preserve"> </w:t>
      </w:r>
      <w:r>
        <w:t>gene and seven hypothetical proteins (</w:t>
      </w:r>
      <w:r w:rsidRPr="00F641F3">
        <w:t>HP0024, HP0131, HP0341, HP0511, HP0756, HP0881, HP1097, HP1297).</w:t>
      </w:r>
      <w:r>
        <w:t xml:space="preserve"> </w:t>
      </w:r>
      <w:r>
        <w:rPr>
          <w:i/>
        </w:rPr>
        <w:t xml:space="preserve">H. pylori </w:t>
      </w:r>
      <w:r>
        <w:t xml:space="preserve">RNA from pure cultures in tissue culture media was sequenced from libraries constructed from the </w:t>
      </w:r>
      <w:proofErr w:type="spellStart"/>
      <w:r>
        <w:t>NEBNext</w:t>
      </w:r>
      <w:proofErr w:type="spellEnd"/>
      <w:r>
        <w:t xml:space="preserve"> Ultra RNA Library Prep Kit for </w:t>
      </w:r>
      <w:proofErr w:type="spellStart"/>
      <w:r>
        <w:t>Ilumina</w:t>
      </w:r>
      <w:proofErr w:type="spellEnd"/>
      <w:r>
        <w:t xml:space="preserve"> (New England Biolabs, Ipswich, MA, USA). R</w:t>
      </w:r>
      <w:r w:rsidRPr="008A0EE2">
        <w:t>NA was fragmen</w:t>
      </w:r>
      <w:r>
        <w:t xml:space="preserve">ted with the </w:t>
      </w:r>
      <w:proofErr w:type="spellStart"/>
      <w:r>
        <w:t>Covaris</w:t>
      </w:r>
      <w:proofErr w:type="spellEnd"/>
      <w:r>
        <w:t xml:space="preserve"> E210. Cell line poly-A selected libraries were constructed using the </w:t>
      </w:r>
      <w:proofErr w:type="spellStart"/>
      <w:r>
        <w:t>NEBNext</w:t>
      </w:r>
      <w:proofErr w:type="spellEnd"/>
      <w:r>
        <w:t xml:space="preserve"> Ultra RNA Library Prep Kit for </w:t>
      </w:r>
      <w:proofErr w:type="spellStart"/>
      <w:r>
        <w:t>Ilumina</w:t>
      </w:r>
      <w:proofErr w:type="spellEnd"/>
      <w:r>
        <w:t xml:space="preserve"> (New England Biolabs, Ipswich, MA) according to </w:t>
      </w:r>
      <w:ins w:id="974" w:author="Matthew Chung" w:date="2019-10-21T22:38:00Z">
        <w:r w:rsidR="00A41B45">
          <w:t xml:space="preserve">the </w:t>
        </w:r>
      </w:ins>
      <w:r>
        <w:t>manufacturer</w:t>
      </w:r>
      <w:ins w:id="975" w:author="Matthew Chung" w:date="2019-10-21T22:38:00Z">
        <w:r w:rsidR="00A41B45">
          <w:t>’s</w:t>
        </w:r>
      </w:ins>
      <w:r>
        <w:t xml:space="preserve"> protocol. R</w:t>
      </w:r>
      <w:r w:rsidRPr="008A0EE2">
        <w:t>NA was fragmen</w:t>
      </w:r>
      <w:r>
        <w:t xml:space="preserve">ted with the </w:t>
      </w:r>
      <w:proofErr w:type="spellStart"/>
      <w:r>
        <w:t>Covaris</w:t>
      </w:r>
      <w:proofErr w:type="spellEnd"/>
      <w:r>
        <w:t xml:space="preserve"> E210. The R</w:t>
      </w:r>
      <w:r w:rsidRPr="008A0EE2">
        <w:t xml:space="preserve">NA was purified between enzymatic reactions and the size selection of the library was performed with </w:t>
      </w:r>
      <w:proofErr w:type="spellStart"/>
      <w:r w:rsidRPr="008A0EE2">
        <w:t>SPRI</w:t>
      </w:r>
      <w:del w:id="976" w:author="Matthew Chung" w:date="2019-10-21T22:38:00Z">
        <w:r w:rsidRPr="008A0EE2" w:rsidDel="00A41B45">
          <w:delText>-</w:delText>
        </w:r>
      </w:del>
      <w:r w:rsidRPr="008A0EE2">
        <w:t>select</w:t>
      </w:r>
      <w:proofErr w:type="spellEnd"/>
      <w:r w:rsidRPr="008A0EE2">
        <w:t xml:space="preserve"> beads (Beckman Coulter Genomics, Danvers, MA). </w:t>
      </w:r>
      <w:r>
        <w:t xml:space="preserve">Indexed libraries were pooled and sequenced on a 2x150 bp run using the Illumina </w:t>
      </w:r>
      <w:proofErr w:type="spellStart"/>
      <w:r>
        <w:t>HiSeq</w:t>
      </w:r>
      <w:proofErr w:type="spellEnd"/>
      <w:r>
        <w:t xml:space="preserve"> 4000 sequencer. </w:t>
      </w:r>
    </w:p>
    <w:p w14:paraId="663BE008" w14:textId="6BEBEC9B" w:rsidR="00073784" w:rsidRDefault="00073784" w:rsidP="00073784">
      <w:r>
        <w:t xml:space="preserve">Transcriptomic RNA libraries for gastric tissues samples </w:t>
      </w:r>
      <w:r w:rsidRPr="00A439C3">
        <w:t xml:space="preserve">were </w:t>
      </w:r>
      <w:proofErr w:type="spellStart"/>
      <w:r w:rsidRPr="00A439C3">
        <w:t>polyA</w:t>
      </w:r>
      <w:proofErr w:type="spellEnd"/>
      <w:r w:rsidRPr="00A439C3">
        <w:t>-selected and</w:t>
      </w:r>
      <w:r>
        <w:t xml:space="preserve"> constructed for sequencing with the Illumina </w:t>
      </w:r>
      <w:proofErr w:type="spellStart"/>
      <w:r>
        <w:t>TruSeq</w:t>
      </w:r>
      <w:proofErr w:type="spellEnd"/>
      <w:r>
        <w:t xml:space="preserve"> RNA Library Prep Kit </w:t>
      </w:r>
      <w:r w:rsidRPr="008A0EE2">
        <w:t>(Illumina, San Diego, CA).</w:t>
      </w:r>
      <w:r>
        <w:t xml:space="preserve"> R</w:t>
      </w:r>
      <w:r w:rsidRPr="008A0EE2">
        <w:t>NA was fragmen</w:t>
      </w:r>
      <w:r>
        <w:t xml:space="preserve">ted with the </w:t>
      </w:r>
      <w:proofErr w:type="spellStart"/>
      <w:r>
        <w:t>Covaris</w:t>
      </w:r>
      <w:proofErr w:type="spellEnd"/>
      <w:r>
        <w:t xml:space="preserve"> E210. The R</w:t>
      </w:r>
      <w:r w:rsidRPr="008A0EE2">
        <w:t xml:space="preserve">NA was purified between enzymatic reactions and the size selection of the library was performed with </w:t>
      </w:r>
      <w:proofErr w:type="spellStart"/>
      <w:r w:rsidRPr="008A0EE2">
        <w:t>SPRI</w:t>
      </w:r>
      <w:del w:id="977" w:author="Matthew Chung" w:date="2019-10-21T22:38:00Z">
        <w:r w:rsidRPr="008A0EE2" w:rsidDel="00A41B45">
          <w:delText>-</w:delText>
        </w:r>
      </w:del>
      <w:r w:rsidRPr="008A0EE2">
        <w:t>select</w:t>
      </w:r>
      <w:proofErr w:type="spellEnd"/>
      <w:r w:rsidRPr="008A0EE2">
        <w:t xml:space="preserve"> beads (Beckman Coulter Genomics, Danvers, MA). </w:t>
      </w:r>
      <w:r>
        <w:t xml:space="preserve">All libraries were indexed, </w:t>
      </w:r>
      <w:r w:rsidRPr="008A0EE2">
        <w:t>pooled</w:t>
      </w:r>
      <w:r>
        <w:t>,</w:t>
      </w:r>
      <w:r w:rsidRPr="008A0EE2">
        <w:t xml:space="preserve"> and sequenced on a 2x101 bp run on a </w:t>
      </w:r>
      <w:proofErr w:type="spellStart"/>
      <w:r w:rsidRPr="008A0EE2">
        <w:t>Hiseq</w:t>
      </w:r>
      <w:proofErr w:type="spellEnd"/>
      <w:r w:rsidRPr="008A0EE2">
        <w:t xml:space="preserve"> 2500 sequencer (Illumina, San Diego, CA).</w:t>
      </w:r>
    </w:p>
    <w:p w14:paraId="220E8420" w14:textId="433CB5D8" w:rsidR="00073784" w:rsidRPr="00F641F3" w:rsidRDefault="00073784" w:rsidP="00073784">
      <w:pPr>
        <w:rPr>
          <w:highlight w:val="yellow"/>
        </w:rPr>
      </w:pPr>
      <w:r w:rsidRPr="004B05B6">
        <w:t>Pass-filter</w:t>
      </w:r>
      <w:r>
        <w:t>ed</w:t>
      </w:r>
      <w:r w:rsidRPr="004B05B6">
        <w:t xml:space="preserve"> Illumina reads may undergo one or both of adaptor and quality trimming upon completion of </w:t>
      </w:r>
      <w:proofErr w:type="spellStart"/>
      <w:r w:rsidRPr="004B05B6">
        <w:t>FastQC</w:t>
      </w:r>
      <w:proofErr w:type="spellEnd"/>
      <w:r w:rsidRPr="004B05B6">
        <w:t xml:space="preserve"> assessment. Sequence files that show</w:t>
      </w:r>
      <w:r>
        <w:t>ed</w:t>
      </w:r>
      <w:r w:rsidRPr="004B05B6">
        <w:t xml:space="preserve"> adaptor </w:t>
      </w:r>
      <w:r w:rsidRPr="004B05B6">
        <w:lastRenderedPageBreak/>
        <w:t xml:space="preserve">contamination of 1% or higher </w:t>
      </w:r>
      <w:r>
        <w:t>underwent</w:t>
      </w:r>
      <w:r w:rsidRPr="004B05B6">
        <w:t xml:space="preserve"> adaptor trimming using </w:t>
      </w:r>
      <w:proofErr w:type="spellStart"/>
      <w:r w:rsidRPr="004B05B6">
        <w:t>Trimmomatic</w:t>
      </w:r>
      <w:proofErr w:type="spellEnd"/>
      <w:ins w:id="978" w:author="Matthew Chung" w:date="2019-07-22T17:41:00Z">
        <w:r w:rsidR="002D609E">
          <w:t xml:space="preserve"> </w:t>
        </w:r>
      </w:ins>
      <w:del w:id="979" w:author="Matthew Chung" w:date="2019-07-22T17:41:00Z">
        <w:r w:rsidRPr="004B05B6" w:rsidDel="002D609E">
          <w:delText> </w:delText>
        </w:r>
      </w:del>
      <w:r>
        <w:fldChar w:fldCharType="begin">
          <w:fldData xml:space="preserve">PEVuZE5vdGU+PENpdGU+PEF1dGhvcj5Cb2xnZXI8L0F1dGhvcj48WWVhcj4yMDE0PC9ZZWFyPjxS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=
</w:fldData>
        </w:fldChar>
      </w:r>
      <w:r w:rsidR="008C1CAD">
        <w:instrText xml:space="preserve"> ADDIN EN.CITE </w:instrText>
      </w:r>
      <w:r w:rsidR="008C1CAD">
        <w:fldChar w:fldCharType="begin">
          <w:fldData xml:space="preserve">PEVuZE5vdGU+PENpdGU+PEF1dGhvcj5Cb2xnZXI8L0F1dGhvcj48WWVhcj4yMDE0PC9ZZWFyPjxS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=
</w:fldData>
        </w:fldChar>
      </w:r>
      <w:r w:rsidR="008C1CAD">
        <w:instrText xml:space="preserve"> ADDIN EN.CITE.DATA </w:instrText>
      </w:r>
      <w:r w:rsidR="008C1CAD">
        <w:fldChar w:fldCharType="end"/>
      </w:r>
      <w:r>
        <w:fldChar w:fldCharType="separate"/>
      </w:r>
      <w:r w:rsidR="008C1CAD">
        <w:rPr>
          <w:noProof/>
        </w:rPr>
        <w:t>(67)</w:t>
      </w:r>
      <w:r>
        <w:fldChar w:fldCharType="end"/>
      </w:r>
      <w:ins w:id="980" w:author="Matthew Chung" w:date="2019-07-22T17:41:00Z">
        <w:r w:rsidR="002D609E">
          <w:t xml:space="preserve"> </w:t>
        </w:r>
      </w:ins>
      <w:del w:id="981" w:author="Matthew Chung" w:date="2019-07-22T17:41:00Z">
        <w:r w:rsidRPr="004B05B6" w:rsidDel="002D609E">
          <w:delText> </w:delText>
        </w:r>
      </w:del>
      <w:r w:rsidRPr="004B05B6">
        <w:t xml:space="preserve">enforcing a minimum Q20 trailing quality for every read. Quality trimming uses </w:t>
      </w:r>
      <w:proofErr w:type="spellStart"/>
      <w:r w:rsidRPr="004B05B6">
        <w:t>fastx_trimmer</w:t>
      </w:r>
      <w:proofErr w:type="spellEnd"/>
      <w:r>
        <w:t xml:space="preserve"> </w:t>
      </w:r>
      <w:r>
        <w:fldChar w:fldCharType="begin"/>
      </w:r>
      <w:r w:rsidR="008C1CAD">
        <w:instrText xml:space="preserve"> ADDIN EN.CITE &lt;EndNote&gt;&lt;Cite ExcludeYear="1"&gt;&lt;Author&gt;Hannon&lt;/Author&gt;&lt;RecNum&gt;742&lt;/RecNum&gt;&lt;DisplayText&gt;(68)&lt;/DisplayText&gt;&lt;record&gt;&lt;rec-number&gt;742&lt;/rec-number&gt;&lt;foreign-keys&gt;&lt;key app="EN" db-id="ezfxded98rwspxefrtj5z2avrdzpsrwr5rra" timestamp="1489692606"&gt;742&lt;/key&gt;&lt;/foreign-keys&gt;&lt;ref-type name="Web Page"&gt;12&lt;/ref-type&gt;&lt;contributors&gt;&lt;authors&gt;&lt;author&gt;Hannon&lt;/author&gt;&lt;/authors&gt;&lt;/contributors&gt;&lt;titles&gt;&lt;title&gt;FASTX-Toolkit&lt;/title&gt;&lt;/titles&gt;&lt;dates&gt;&lt;/dates&gt;&lt;urls&gt;&lt;related-urls&gt;&lt;url&gt;http://hannonlab.cshl.edu/fastx_toolkit/index.html&lt;/url&gt;&lt;/related-urls&gt;&lt;/urls&gt;&lt;/record&gt;&lt;/Cite&gt;&lt;/EndNote&gt;</w:instrText>
      </w:r>
      <w:r>
        <w:fldChar w:fldCharType="separate"/>
      </w:r>
      <w:r w:rsidR="008C1CAD">
        <w:rPr>
          <w:noProof/>
        </w:rPr>
        <w:t>(68)</w:t>
      </w:r>
      <w:r>
        <w:fldChar w:fldCharType="end"/>
      </w:r>
      <w:del w:id="982" w:author="Matthew Chung" w:date="2019-07-22T17:41:00Z">
        <w:r w:rsidRPr="004B05B6" w:rsidDel="002D609E">
          <w:delText> </w:delText>
        </w:r>
      </w:del>
      <w:ins w:id="983" w:author="Matthew Chung" w:date="2019-07-22T17:41:00Z">
        <w:r w:rsidR="002D609E">
          <w:t xml:space="preserve"> </w:t>
        </w:r>
      </w:ins>
      <w:r w:rsidRPr="004B05B6">
        <w:t xml:space="preserve">to truncate reads where the quality drops below </w:t>
      </w:r>
      <w:proofErr w:type="spellStart"/>
      <w:r w:rsidRPr="004B05B6">
        <w:t>Phred</w:t>
      </w:r>
      <w:proofErr w:type="spellEnd"/>
      <w:r w:rsidRPr="004B05B6">
        <w:t xml:space="preserve"> scale quality of 20 (Q20). Reads that fail to meet a minimum read length of 30 bp (or 5bp for miRNA libraries) after adaptor and quality trimming</w:t>
      </w:r>
      <w:r>
        <w:t>, as well as their mate pairs,</w:t>
      </w:r>
      <w:r w:rsidRPr="004B05B6">
        <w:t xml:space="preserve"> are excluded from the trimmed files</w:t>
      </w:r>
      <w:r>
        <w:t>.</w:t>
      </w:r>
      <w:r w:rsidRPr="004B05B6">
        <w:t> </w:t>
      </w:r>
    </w:p>
    <w:p w14:paraId="21EF84B6" w14:textId="77777777" w:rsidR="00073784" w:rsidRDefault="00073784" w:rsidP="00073784">
      <w:pPr>
        <w:pStyle w:val="Heading3"/>
      </w:pPr>
      <w:bookmarkStart w:id="984" w:name="_Toc353628748"/>
      <w:r>
        <w:t>Genome sequencing</w:t>
      </w:r>
      <w:bookmarkEnd w:id="984"/>
      <w:r w:rsidRPr="002A6ADC">
        <w:t xml:space="preserve"> </w:t>
      </w:r>
    </w:p>
    <w:p w14:paraId="7CC2FFB9" w14:textId="1FEC1CB1" w:rsidR="00073784" w:rsidRDefault="00073784" w:rsidP="00073784">
      <w:pPr>
        <w:rPr>
          <w:ins w:id="985" w:author="Matthew Chung" w:date="2019-07-22T17:42:00Z"/>
        </w:rPr>
      </w:pPr>
      <w:r>
        <w:t>Genomic libraries were constructed for sequencing using the Kapa Hyper P</w:t>
      </w:r>
      <w:r w:rsidRPr="00806538">
        <w:t>rep with PCR</w:t>
      </w:r>
      <w:r>
        <w:t xml:space="preserve"> </w:t>
      </w:r>
      <w:r w:rsidRPr="008A0EE2">
        <w:t>(Kapa Biosystems, Wilmington, MA) according to manu</w:t>
      </w:r>
      <w:r>
        <w:t>facturer protocol.</w:t>
      </w:r>
      <w:ins w:id="986" w:author="Matthew Chung" w:date="2019-07-22T17:42:00Z">
        <w:r w:rsidR="002D609E">
          <w:t xml:space="preserve"> </w:t>
        </w:r>
      </w:ins>
      <w:del w:id="987" w:author="Matthew Chung" w:date="2019-07-22T17:42:00Z">
        <w:r w:rsidDel="002D609E">
          <w:delText> </w:delText>
        </w:r>
      </w:del>
      <w:r w:rsidRPr="008A0EE2">
        <w:t xml:space="preserve">DNA was fragmented with the </w:t>
      </w:r>
      <w:proofErr w:type="spellStart"/>
      <w:r w:rsidRPr="008A0EE2">
        <w:t>Covaris</w:t>
      </w:r>
      <w:proofErr w:type="spellEnd"/>
      <w:r w:rsidRPr="008A0EE2">
        <w:t xml:space="preserve"> E210. The DNA was purified between enzymatic reactions and the size selection of the library was performed with SPRI-select beads (Beckman Coulter Genomics, Danvers, MA).</w:t>
      </w:r>
      <w:ins w:id="988" w:author="Matthew Chung" w:date="2019-07-22T17:57:00Z">
        <w:r w:rsidR="00911AD9" w:rsidRPr="00911AD9">
          <w:t xml:space="preserve"> </w:t>
        </w:r>
        <w:r w:rsidR="00911AD9">
          <w:t xml:space="preserve">Genomic libraries from </w:t>
        </w:r>
        <w:r w:rsidR="00911AD9">
          <w:rPr>
            <w:i/>
            <w:iCs/>
          </w:rPr>
          <w:t xml:space="preserve">H. pylori </w:t>
        </w:r>
        <w:r w:rsidR="00911AD9">
          <w:t xml:space="preserve">26995 </w:t>
        </w:r>
        <w:r w:rsidR="00911AD9">
          <w:rPr>
            <w:i/>
            <w:iCs/>
          </w:rPr>
          <w:t>cag</w:t>
        </w:r>
        <w:r w:rsidR="00911AD9">
          <w:t xml:space="preserve">+ and </w:t>
        </w:r>
        <w:r w:rsidR="00911AD9">
          <w:rPr>
            <w:i/>
            <w:iCs/>
          </w:rPr>
          <w:t>cag</w:t>
        </w:r>
        <w:r w:rsidR="00911AD9">
          <w:t xml:space="preserve">- strains </w:t>
        </w:r>
      </w:ins>
      <w:ins w:id="989" w:author="Matthew Chung" w:date="2019-07-22T17:58:00Z">
        <w:r w:rsidR="00911AD9">
          <w:t xml:space="preserve">taken 2 </w:t>
        </w:r>
        <w:proofErr w:type="spellStart"/>
        <w:r w:rsidR="00911AD9">
          <w:t>hr</w:t>
        </w:r>
        <w:proofErr w:type="spellEnd"/>
        <w:r w:rsidR="00911AD9">
          <w:t xml:space="preserve"> post co-culture with N87 cells </w:t>
        </w:r>
      </w:ins>
      <w:ins w:id="990" w:author="Matthew Chung" w:date="2019-07-22T17:57:00Z">
        <w:r w:rsidR="00911AD9">
          <w:t xml:space="preserve">were sequenced using an Illumina </w:t>
        </w:r>
        <w:proofErr w:type="spellStart"/>
        <w:r w:rsidR="00911AD9">
          <w:t>HiSeq</w:t>
        </w:r>
        <w:proofErr w:type="spellEnd"/>
        <w:r w:rsidR="00911AD9">
          <w:t xml:space="preserve"> 4000 to yield </w:t>
        </w:r>
      </w:ins>
      <w:ins w:id="991" w:author="Matthew Chung" w:date="2019-07-22T17:59:00Z">
        <w:r w:rsidR="00911AD9">
          <w:t>151</w:t>
        </w:r>
      </w:ins>
      <w:ins w:id="992" w:author="Matthew Chung" w:date="2019-07-22T17:57:00Z">
        <w:r w:rsidR="00911AD9">
          <w:t xml:space="preserve"> bp reads. </w:t>
        </w:r>
      </w:ins>
    </w:p>
    <w:p w14:paraId="3BDD2477" w14:textId="255A7DB1" w:rsidR="002D609E" w:rsidRDefault="002D609E" w:rsidP="00073784">
      <w:pPr>
        <w:rPr>
          <w:ins w:id="993" w:author="Matthew Chung" w:date="2019-07-22T17:57:00Z"/>
          <w:b/>
          <w:bCs/>
        </w:rPr>
      </w:pPr>
      <w:ins w:id="994" w:author="Matthew Chung" w:date="2019-07-22T17:42:00Z">
        <w:r>
          <w:rPr>
            <w:b/>
            <w:bCs/>
          </w:rPr>
          <w:t xml:space="preserve">Validation of </w:t>
        </w:r>
        <w:r>
          <w:rPr>
            <w:b/>
            <w:bCs/>
            <w:i/>
            <w:iCs/>
          </w:rPr>
          <w:t xml:space="preserve">cag </w:t>
        </w:r>
        <w:r>
          <w:rPr>
            <w:b/>
            <w:bCs/>
          </w:rPr>
          <w:t>knockout using whole genome sequencing</w:t>
        </w:r>
      </w:ins>
    </w:p>
    <w:p w14:paraId="1B94A314" w14:textId="72722E09" w:rsidR="00911AD9" w:rsidRPr="00911AD9" w:rsidRDefault="00911AD9" w:rsidP="00073784">
      <w:pPr>
        <w:rPr>
          <w:ins w:id="995" w:author="Matthew Chung" w:date="2019-07-22T17:42:00Z"/>
          <w:rPrChange w:id="996" w:author="Matthew Chung" w:date="2019-07-22T17:58:00Z">
            <w:rPr>
              <w:ins w:id="997" w:author="Matthew Chung" w:date="2019-07-22T17:42:00Z"/>
              <w:b/>
              <w:bCs/>
            </w:rPr>
          </w:rPrChange>
        </w:rPr>
      </w:pPr>
      <w:ins w:id="998" w:author="Matthew Chung" w:date="2019-07-22T17:58:00Z">
        <w:r>
          <w:t xml:space="preserve">Paired-end reads from </w:t>
        </w:r>
        <w:r>
          <w:rPr>
            <w:i/>
            <w:iCs/>
          </w:rPr>
          <w:t xml:space="preserve">H. pylori </w:t>
        </w:r>
        <w:r>
          <w:t xml:space="preserve">26995 </w:t>
        </w:r>
        <w:r>
          <w:rPr>
            <w:i/>
            <w:iCs/>
          </w:rPr>
          <w:t>cag</w:t>
        </w:r>
        <w:r>
          <w:t xml:space="preserve">+ and </w:t>
        </w:r>
        <w:r>
          <w:rPr>
            <w:i/>
            <w:iCs/>
          </w:rPr>
          <w:t>cag</w:t>
        </w:r>
        <w:r>
          <w:t xml:space="preserve">- strains were mapped to the </w:t>
        </w:r>
        <w:r>
          <w:rPr>
            <w:i/>
            <w:iCs/>
          </w:rPr>
          <w:t xml:space="preserve">H. pylori </w:t>
        </w:r>
        <w:r>
          <w:t>26995 reference genome (</w:t>
        </w:r>
        <w:proofErr w:type="spellStart"/>
        <w:r>
          <w:t>RefSeq</w:t>
        </w:r>
        <w:proofErr w:type="spellEnd"/>
        <w:r>
          <w:t>: NC_000915.1) using Bowtie</w:t>
        </w:r>
      </w:ins>
      <w:ins w:id="999" w:author="Matthew Chung" w:date="2019-07-22T17:59:00Z">
        <w:r>
          <w:t>2</w:t>
        </w:r>
      </w:ins>
      <w:ins w:id="1000" w:author="Matthew Chung" w:date="2019-07-22T18:01:00Z">
        <w:r>
          <w:t xml:space="preserve"> </w:t>
        </w:r>
      </w:ins>
      <w:r>
        <w:t>{Langmead, 2012 #1443}</w:t>
      </w:r>
      <w:ins w:id="1001" w:author="Matthew Chung" w:date="2019-07-22T17:59:00Z">
        <w:r>
          <w:t xml:space="preserve">. </w:t>
        </w:r>
      </w:ins>
      <w:ins w:id="1002" w:author="Matthew Chung" w:date="2019-07-22T18:00:00Z">
        <w:r>
          <w:t xml:space="preserve">The sort and depth functions of SAMtools v1.9 </w:t>
        </w:r>
      </w:ins>
      <w:r>
        <w:t>{Li, 2009 #</w:t>
      </w:r>
      <w:proofErr w:type="gramStart"/>
      <w:r>
        <w:t>1442}</w:t>
      </w:r>
      <w:ins w:id="1003" w:author="Matthew Chung" w:date="2019-07-22T18:00:00Z">
        <w:r>
          <w:t>were</w:t>
        </w:r>
        <w:proofErr w:type="gramEnd"/>
        <w:r>
          <w:t xml:space="preserve"> used to sort the resultant alignment file and assess sequencing depth over the </w:t>
        </w:r>
        <w:r>
          <w:rPr>
            <w:i/>
            <w:iCs/>
          </w:rPr>
          <w:t xml:space="preserve">cag </w:t>
        </w:r>
        <w:r>
          <w:t>PAI, respectively.</w:t>
        </w:r>
      </w:ins>
    </w:p>
    <w:p w14:paraId="045D76DC" w14:textId="7C1C29CF" w:rsidR="002D609E" w:rsidRPr="00911AD9" w:rsidDel="00911AD9" w:rsidRDefault="002D609E" w:rsidP="00073784">
      <w:pPr>
        <w:rPr>
          <w:del w:id="1004" w:author="Matthew Chung" w:date="2019-07-22T17:57:00Z"/>
        </w:rPr>
      </w:pPr>
    </w:p>
    <w:p w14:paraId="5FD95298" w14:textId="66DC2A40" w:rsidR="00073784" w:rsidDel="001C161A" w:rsidRDefault="00073784" w:rsidP="00073784">
      <w:pPr>
        <w:pStyle w:val="Heading3"/>
        <w:rPr>
          <w:del w:id="1005" w:author="Matthew Chung" w:date="2019-07-22T14:29:00Z"/>
        </w:rPr>
      </w:pPr>
      <w:bookmarkStart w:id="1006" w:name="_Toc353628749"/>
      <w:del w:id="1007" w:author="Matthew Chung" w:date="2019-07-22T14:29:00Z">
        <w:r w:rsidDel="001C161A">
          <w:delText xml:space="preserve">Validation of </w:delText>
        </w:r>
        <w:r w:rsidDel="001C161A">
          <w:rPr>
            <w:i/>
          </w:rPr>
          <w:delText xml:space="preserve">cagE </w:delText>
        </w:r>
        <w:r w:rsidDel="001C161A">
          <w:delText>knockout using PCR</w:delText>
        </w:r>
        <w:bookmarkEnd w:id="1006"/>
      </w:del>
    </w:p>
    <w:p w14:paraId="2F426AC2" w14:textId="67F4A91A" w:rsidR="00073784" w:rsidRPr="008B17A7" w:rsidDel="001C161A" w:rsidRDefault="00073784" w:rsidP="00073784">
      <w:pPr>
        <w:rPr>
          <w:del w:id="1008" w:author="Matthew Chung" w:date="2019-07-22T14:29:00Z"/>
        </w:rPr>
      </w:pPr>
      <w:del w:id="1009" w:author="Matthew Chung" w:date="2019-07-22T14:29:00Z">
        <w:r w:rsidDel="001C161A">
          <w:delText xml:space="preserve">Primers were designed flanking both </w:delText>
        </w:r>
        <w:r w:rsidRPr="008B17A7" w:rsidDel="001C161A">
          <w:rPr>
            <w:i/>
          </w:rPr>
          <w:delText>Eco47III</w:delText>
        </w:r>
        <w:r w:rsidDel="001C161A">
          <w:delText xml:space="preserve"> sites in </w:delText>
        </w:r>
        <w:r w:rsidDel="001C161A">
          <w:rPr>
            <w:i/>
          </w:rPr>
          <w:delText xml:space="preserve">cagE </w:delText>
        </w:r>
        <w:r w:rsidDel="001C161A">
          <w:delText xml:space="preserve">(NCBI Gene ID: 900243). For each of the two </w:delText>
        </w:r>
        <w:r w:rsidRPr="00754DE5" w:rsidDel="001C161A">
          <w:rPr>
            <w:i/>
          </w:rPr>
          <w:delText xml:space="preserve">Eco47III </w:delText>
        </w:r>
        <w:r w:rsidDel="001C161A">
          <w:delText>sites, one set of primers was designed within 100 bp of the restriction site and another was designed &gt; 200 bp away from the site (</w:delText>
        </w:r>
        <w:r w:rsidR="00867983" w:rsidDel="001C161A">
          <w:delText>Supplemental Table 2</w:delText>
        </w:r>
        <w:r w:rsidRPr="00EC3661" w:rsidDel="001C161A">
          <w:delText xml:space="preserve">). A fifth primer set was designed to amplify the entire </w:delText>
        </w:r>
        <w:r w:rsidRPr="00EC3661" w:rsidDel="001C161A">
          <w:rPr>
            <w:i/>
          </w:rPr>
          <w:delText>cagE</w:delText>
        </w:r>
        <w:r w:rsidRPr="00EC3661" w:rsidDel="001C161A">
          <w:delText xml:space="preserve"> gene (</w:delText>
        </w:r>
        <w:r w:rsidR="00867983" w:rsidDel="001C161A">
          <w:delText>Supplemental Table 2</w:delText>
        </w:r>
        <w:r w:rsidRPr="00EC3661" w:rsidDel="001C161A">
          <w:delText xml:space="preserve">). Primers were also designed to amplify the </w:delText>
        </w:r>
        <w:r w:rsidRPr="00EC3661" w:rsidDel="001C161A">
          <w:rPr>
            <w:i/>
          </w:rPr>
          <w:delText>groES</w:delText>
        </w:r>
        <w:r w:rsidRPr="00EC3661" w:rsidDel="001C161A">
          <w:delText xml:space="preserve"> gene (NCBI Gene ID: 899090) as a positive control (</w:delText>
        </w:r>
        <w:r w:rsidR="00867983" w:rsidDel="001C161A">
          <w:delText>Supplemental Table 2</w:delText>
        </w:r>
        <w:r w:rsidDel="001C161A">
          <w:delText xml:space="preserve">). </w:delText>
        </w:r>
        <w:r w:rsidRPr="0013170F" w:rsidDel="001C161A">
          <w:rPr>
            <w:rFonts w:eastAsia="Times New Roman"/>
            <w:color w:val="000000"/>
            <w:shd w:val="clear" w:color="auto" w:fill="FFFFFF"/>
          </w:rPr>
          <w:delText xml:space="preserve">Primers were designed using Primer3 and synthesized by Sigma-Aldrich (St. Louis, MO, USA). </w:delText>
        </w:r>
        <w:r w:rsidDel="001C161A">
          <w:delText xml:space="preserve">PCR reactions were performed using </w:delText>
        </w:r>
        <w:r w:rsidRPr="0045161F" w:rsidDel="001C161A">
          <w:delText>Taq 2X Master Mix (New England BioLabs, Ipswich, MA, USA</w:delText>
        </w:r>
        <w:r w:rsidRPr="003923C5" w:rsidDel="001C161A">
          <w:delText xml:space="preserve">) </w:delText>
        </w:r>
        <w:r w:rsidRPr="00672C75" w:rsidDel="001C161A">
          <w:delText xml:space="preserve">with 0.5 </w:delText>
        </w:r>
        <w:r w:rsidDel="001C161A">
          <w:delText>µ</w:delText>
        </w:r>
        <w:r w:rsidRPr="00672C75" w:rsidDel="001C161A">
          <w:delText xml:space="preserve">l of genomic DNA from </w:delText>
        </w:r>
        <w:r w:rsidDel="001C161A">
          <w:delText>each</w:delText>
        </w:r>
        <w:r w:rsidRPr="00672C75" w:rsidDel="001C161A">
          <w:delText xml:space="preserve"> co-culture samples. </w:delText>
        </w:r>
        <w:r w:rsidRPr="00672C75" w:rsidDel="001C161A">
          <w:rPr>
            <w:rFonts w:eastAsia="Times New Roman"/>
            <w:color w:val="000000"/>
            <w:shd w:val="clear" w:color="auto" w:fill="FFFFFF"/>
          </w:rPr>
          <w:delText>Template was denatured at 95 </w:delText>
        </w:r>
        <w:r w:rsidRPr="00672C75" w:rsidDel="001C161A">
          <w:rPr>
            <w:rFonts w:eastAsia="Times New Roman"/>
            <w:b/>
            <w:bCs/>
            <w:color w:val="000000"/>
            <w:shd w:val="clear" w:color="auto" w:fill="FFFFFF"/>
          </w:rPr>
          <w:delText>°</w:delText>
        </w:r>
        <w:r w:rsidRPr="00672C75" w:rsidDel="001C161A">
          <w:rPr>
            <w:rFonts w:eastAsia="Times New Roman"/>
            <w:color w:val="000000"/>
            <w:shd w:val="clear" w:color="auto" w:fill="FFFFFF"/>
          </w:rPr>
          <w:delText>C for 30 s followed by 30 cycles of denaturing at 95 </w:delText>
        </w:r>
        <w:r w:rsidRPr="00672C75" w:rsidDel="001C161A">
          <w:rPr>
            <w:rFonts w:eastAsia="Times New Roman"/>
            <w:b/>
            <w:bCs/>
            <w:color w:val="000000"/>
            <w:shd w:val="clear" w:color="auto" w:fill="FFFFFF"/>
          </w:rPr>
          <w:delText>°</w:delText>
        </w:r>
        <w:r w:rsidRPr="00672C75" w:rsidDel="001C161A">
          <w:rPr>
            <w:rFonts w:eastAsia="Times New Roman"/>
            <w:color w:val="000000"/>
            <w:shd w:val="clear" w:color="auto" w:fill="FFFFFF"/>
          </w:rPr>
          <w:delText xml:space="preserve">C for 15 s, annealing at 55 </w:delText>
        </w:r>
        <w:r w:rsidRPr="00672C75" w:rsidDel="001C161A">
          <w:rPr>
            <w:rFonts w:eastAsia="Times New Roman"/>
            <w:b/>
            <w:bCs/>
            <w:color w:val="000000"/>
            <w:shd w:val="clear" w:color="auto" w:fill="FFFFFF"/>
          </w:rPr>
          <w:delText>°</w:delText>
        </w:r>
        <w:r w:rsidRPr="00672C75" w:rsidDel="001C161A">
          <w:rPr>
            <w:rFonts w:eastAsia="Times New Roman"/>
            <w:color w:val="000000"/>
            <w:shd w:val="clear" w:color="auto" w:fill="FFFFFF"/>
          </w:rPr>
          <w:delText>C for 30 s, and elongation at 68 </w:delText>
        </w:r>
        <w:r w:rsidRPr="00672C75" w:rsidDel="001C161A">
          <w:rPr>
            <w:rFonts w:eastAsia="Times New Roman"/>
            <w:b/>
            <w:bCs/>
            <w:color w:val="000000"/>
            <w:shd w:val="clear" w:color="auto" w:fill="FFFFFF"/>
          </w:rPr>
          <w:delText>°</w:delText>
        </w:r>
        <w:r w:rsidRPr="00672C75" w:rsidDel="001C161A">
          <w:rPr>
            <w:rFonts w:eastAsia="Times New Roman"/>
            <w:color w:val="000000"/>
            <w:shd w:val="clear" w:color="auto" w:fill="FFFFFF"/>
          </w:rPr>
          <w:delText>C for 3 min, followed by a final 5 min elongation at 68 </w:delText>
        </w:r>
        <w:r w:rsidRPr="00672C75" w:rsidDel="001C161A">
          <w:rPr>
            <w:rFonts w:eastAsia="Times New Roman"/>
            <w:b/>
            <w:bCs/>
            <w:color w:val="000000"/>
            <w:shd w:val="clear" w:color="auto" w:fill="FFFFFF"/>
          </w:rPr>
          <w:delText>°</w:delText>
        </w:r>
        <w:r w:rsidRPr="00672C75" w:rsidDel="001C161A">
          <w:rPr>
            <w:rFonts w:eastAsia="Times New Roman"/>
            <w:color w:val="000000"/>
            <w:shd w:val="clear" w:color="auto" w:fill="FFFFFF"/>
          </w:rPr>
          <w:delText>C.</w:delText>
        </w:r>
        <w:r w:rsidRPr="001965B3" w:rsidDel="001C161A">
          <w:rPr>
            <w:rFonts w:eastAsia="Times New Roman"/>
            <w:color w:val="000000"/>
            <w:shd w:val="clear" w:color="auto" w:fill="FFFFFF"/>
          </w:rPr>
          <w:delText xml:space="preserve"> </w:delText>
        </w:r>
      </w:del>
    </w:p>
    <w:p w14:paraId="220670A4" w14:textId="07607D45" w:rsidR="00073784" w:rsidRDefault="00073784" w:rsidP="00073784">
      <w:pPr>
        <w:pStyle w:val="Heading3"/>
      </w:pPr>
      <w:bookmarkStart w:id="1010" w:name="_Toc353628750"/>
      <w:r>
        <w:t xml:space="preserve">RNA-Seq </w:t>
      </w:r>
      <w:ins w:id="1011" w:author="Matthew Chung" w:date="2019-07-22T18:02:00Z">
        <w:r w:rsidR="00911AD9">
          <w:t>analysis</w:t>
        </w:r>
      </w:ins>
      <w:del w:id="1012" w:author="Matthew Chung" w:date="2019-07-22T18:02:00Z">
        <w:r w:rsidDel="00911AD9">
          <w:delText>Pipeline</w:delText>
        </w:r>
      </w:del>
      <w:bookmarkEnd w:id="1010"/>
    </w:p>
    <w:p w14:paraId="6C1C0716" w14:textId="24C1A05C" w:rsidR="00073784" w:rsidRPr="00204312" w:rsidRDefault="00073784" w:rsidP="00073784">
      <w:del w:id="1013" w:author="Matthew Chung" w:date="2019-07-22T17:42:00Z">
        <w:r w:rsidDel="002D609E">
          <w:lastRenderedPageBreak/>
          <w:delText xml:space="preserve">The IGS Eukaryotic and Prokaryotic RNA-Seq pipelines were used for alignments and differential expression analysis. </w:delText>
        </w:r>
      </w:del>
      <w:r>
        <w:t xml:space="preserve">For analysis of the human data, </w:t>
      </w:r>
      <w:proofErr w:type="spellStart"/>
      <w:ins w:id="1014" w:author="Matthew Chung" w:date="2019-10-21T22:39:00Z">
        <w:r w:rsidR="00A41B45">
          <w:t>kallisto</w:t>
        </w:r>
        <w:proofErr w:type="spellEnd"/>
        <w:r w:rsidR="00A41B45">
          <w:t xml:space="preserve"> </w:t>
        </w:r>
      </w:ins>
      <w:r w:rsidR="00A41B45">
        <w:t>{Bray, 2016 #1461}</w:t>
      </w:r>
      <w:ins w:id="1015" w:author="Matthew Chung" w:date="2019-10-21T22:40:00Z">
        <w:r w:rsidR="00A41B45">
          <w:t xml:space="preserve"> </w:t>
        </w:r>
      </w:ins>
      <w:del w:id="1016" w:author="Matthew Chung" w:date="2019-10-21T22:39:00Z">
        <w:r w:rsidRPr="00B95DAB" w:rsidDel="00A41B45">
          <w:delText>TopHat2</w:delText>
        </w:r>
        <w:r w:rsidDel="00A41B45">
          <w:delText xml:space="preserve">, version 2.1.1 </w:delText>
        </w:r>
        <w:r w:rsidDel="00A41B45">
          <w:fldChar w:fldCharType="begin"/>
        </w:r>
        <w:r w:rsidR="008C1CAD" w:rsidDel="00A41B45">
          <w:delInstrText xml:space="preserve"> ADDIN EN.CITE &lt;EndNote&gt;&lt;Cite&gt;&lt;Author&gt;Kim&lt;/Author&gt;&lt;Year&gt;2013&lt;/Year&gt;&lt;RecNum&gt;703&lt;/RecNum&gt;&lt;DisplayText&gt;(51)&lt;/DisplayText&gt;&lt;record&gt;&lt;rec-number&gt;703&lt;/rec-number&gt;&lt;foreign-keys&gt;&lt;key app="EN" db-id="ezfxded98rwspxefrtj5z2avrdzpsrwr5rra" timestamp="1489162600"&gt;703&lt;/key&gt;&lt;/foreign-keys&gt;&lt;ref-type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Biol&lt;/full-title&gt;&lt;abbr-1&gt;Genome biology&lt;/abbr-1&gt;&lt;/periodical&gt;&lt;pages&gt;R36&lt;/pages&gt;&lt;volume&gt;14&lt;/volume&gt;&lt;number&gt;4&lt;/number&gt;&lt;dates&gt;&lt;year&gt;2013&lt;/year&gt;&lt;/dates&gt;&lt;isbn&gt;1474-760X&lt;/isbn&gt;&lt;label&gt;Kim2013&lt;/label&gt;&lt;work-type&gt;journal article&lt;/work-type&gt;&lt;urls&gt;&lt;related-urls&gt;&lt;url&gt;http://dx.doi.org/10.1186/gb-2013-14-4-r36&lt;/url&gt;&lt;/related-urls&gt;&lt;/urls&gt;&lt;electronic-resource-num&gt;10.1186/gb-2013-14-4-r36&lt;/electronic-resource-num&gt;&lt;/record&gt;&lt;/Cite&gt;&lt;/EndNote&gt;</w:delInstrText>
        </w:r>
        <w:r w:rsidDel="00A41B45">
          <w:fldChar w:fldCharType="separate"/>
        </w:r>
        <w:r w:rsidR="008C1CAD" w:rsidDel="00A41B45">
          <w:rPr>
            <w:noProof/>
          </w:rPr>
          <w:delText>(51)</w:delText>
        </w:r>
        <w:r w:rsidDel="00A41B45">
          <w:fldChar w:fldCharType="end"/>
        </w:r>
        <w:r w:rsidDel="00A41B45">
          <w:delText xml:space="preserve"> </w:delText>
        </w:r>
      </w:del>
      <w:r>
        <w:t xml:space="preserve">was used to </w:t>
      </w:r>
      <w:del w:id="1017" w:author="Matthew Chung" w:date="2019-10-21T22:40:00Z">
        <w:r w:rsidDel="00A41B45">
          <w:delText>align the sequence reads to t</w:delText>
        </w:r>
      </w:del>
      <w:ins w:id="1018" w:author="Matthew Chung" w:date="2019-10-21T22:40:00Z">
        <w:r w:rsidR="00A41B45">
          <w:t>quantify human trans</w:t>
        </w:r>
      </w:ins>
      <w:ins w:id="1019" w:author="Matthew Chung" w:date="2019-10-21T22:41:00Z">
        <w:r w:rsidR="00A41B45">
          <w:t xml:space="preserve">cripts </w:t>
        </w:r>
        <w:r w:rsidR="001D7501">
          <w:t>with t</w:t>
        </w:r>
      </w:ins>
      <w:r>
        <w:t xml:space="preserve">he </w:t>
      </w:r>
      <w:del w:id="1020" w:author="Matthew Chung" w:date="2019-10-21T22:41:00Z">
        <w:r w:rsidDel="001D7501">
          <w:delText xml:space="preserve">human genome (Ensembl </w:delText>
        </w:r>
      </w:del>
      <w:r>
        <w:t>GRCh3</w:t>
      </w:r>
      <w:ins w:id="1021" w:author="Matthew Chung" w:date="2019-10-21T22:41:00Z">
        <w:r w:rsidR="001D7501">
          <w:t>8</w:t>
        </w:r>
      </w:ins>
      <w:del w:id="1022" w:author="Matthew Chung" w:date="2019-10-21T22:41:00Z">
        <w:r w:rsidDel="001D7501">
          <w:delText>8)</w:delText>
        </w:r>
      </w:del>
      <w:ins w:id="1023" w:author="Matthew Chung" w:date="2019-10-21T22:41:00Z">
        <w:r w:rsidR="001D7501">
          <w:t xml:space="preserve"> genome assembly as the reference</w:t>
        </w:r>
      </w:ins>
      <w:r>
        <w:t xml:space="preserve">. The bacterial data was </w:t>
      </w:r>
      <w:ins w:id="1024" w:author="Matthew Chung" w:date="2019-10-21T22:42:00Z">
        <w:r w:rsidR="001D7501">
          <w:t xml:space="preserve">first </w:t>
        </w:r>
      </w:ins>
      <w:r>
        <w:t xml:space="preserve">aligned with </w:t>
      </w:r>
      <w:del w:id="1025" w:author="Matthew Chung" w:date="2019-10-21T22:42:00Z">
        <w:r w:rsidDel="001D7501">
          <w:delText xml:space="preserve">Bowtie </w:delText>
        </w:r>
      </w:del>
      <w:ins w:id="1026" w:author="Matthew Chung" w:date="2019-10-21T22:42:00Z">
        <w:r w:rsidR="001D7501">
          <w:t xml:space="preserve">HISAT2  </w:t>
        </w:r>
      </w:ins>
      <w:r>
        <w:fldChar w:fldCharType="begin"/>
      </w:r>
      <w:r w:rsidR="008C1CAD">
        <w:instrText xml:space="preserve"> ADDIN EN.CITE &lt;EndNote&gt;&lt;Cite&gt;&lt;Author&gt;Langmead&lt;/Author&gt;&lt;Year&gt;2009&lt;/Year&gt;&lt;RecNum&gt;356&lt;/RecNum&gt;&lt;DisplayText&gt;(41)&lt;/DisplayText&gt;&lt;record&gt;&lt;rec-number&gt;356&lt;/rec-number&gt;&lt;foreign-keys&gt;&lt;key app="EN" db-id="ezfxded98rwspxefrtj5z2avrdzpsrwr5rra" timestamp="1379433413"&gt;356&lt;/key&gt;&lt;/foreign-keys&gt;&lt;ref-type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biology&lt;/abbr-1&gt;&lt;/alt-periodical&gt;&lt;pages&gt;R25&lt;/pages&gt;&lt;volume&gt;10&lt;/volume&gt;&lt;number&gt;3&lt;/number&gt;&lt;edition&gt;2009/03/06&lt;/edition&gt;&lt;keywords&gt;&lt;keyword&gt;Algorithms&lt;/keyword&gt;&lt;keyword&gt;Base Sequence&lt;/keyword&gt;&lt;keyword&gt;Genome, Human/ genetics&lt;/keyword&gt;&lt;keyword&gt;Humans&lt;/keyword&gt;&lt;keyword&gt;Sequence Alignment/ methods&lt;/keyword&gt;&lt;/keywords&gt;&lt;dates&gt;&lt;year&gt;2009&lt;/year&gt;&lt;/dates&gt;&lt;isbn&gt;1465-6914 (Electronic)&amp;#xD;1465-6906 (Linking)&lt;/isbn&gt;&lt;accession-num&gt;19261174&lt;/accession-num&gt;&lt;urls&gt;&lt;/urls&gt;&lt;custom2&gt;PMC2690996&lt;/custom2&gt;&lt;electronic-resource-num&gt;10.1186/gb-2009-10-3-r25&lt;/electronic-resource-num&gt;&lt;remote-database-provider&gt;NLM&lt;/remote-database-provider&gt;&lt;language&gt;eng&lt;/language&gt;&lt;/record&gt;&lt;/Cite&gt;&lt;/EndNote&gt;</w:instrText>
      </w:r>
      <w:r>
        <w:fldChar w:fldCharType="separate"/>
      </w:r>
      <w:r w:rsidR="008C1CAD">
        <w:rPr>
          <w:noProof/>
        </w:rPr>
        <w:t>(41)</w:t>
      </w:r>
      <w:r>
        <w:fldChar w:fldCharType="end"/>
      </w:r>
      <w:r>
        <w:t xml:space="preserve"> to </w:t>
      </w:r>
      <w:ins w:id="1027" w:author="Matthew Chung" w:date="2019-10-21T22:42:00Z">
        <w:r w:rsidR="001D7501">
          <w:t xml:space="preserve">a combined reference consisting of the GRCh38 human genome and the </w:t>
        </w:r>
      </w:ins>
      <w:del w:id="1028" w:author="Matthew Chung" w:date="2019-10-21T22:42:00Z">
        <w:r w:rsidDel="001D7501">
          <w:delText xml:space="preserve">the </w:delText>
        </w:r>
      </w:del>
      <w:r>
        <w:rPr>
          <w:i/>
        </w:rPr>
        <w:t xml:space="preserve">H. pylori </w:t>
      </w:r>
      <w:r w:rsidRPr="001D7501">
        <w:rPr>
          <w:iCs/>
          <w:rPrChange w:id="1029" w:author="Matthew Chung" w:date="2019-10-21T22:43:00Z">
            <w:rPr>
              <w:i/>
            </w:rPr>
          </w:rPrChange>
        </w:rPr>
        <w:t>26695</w:t>
      </w:r>
      <w:r>
        <w:rPr>
          <w:i/>
        </w:rPr>
        <w:t xml:space="preserve"> </w:t>
      </w:r>
      <w:r>
        <w:t>reference genome (</w:t>
      </w:r>
      <w:proofErr w:type="spellStart"/>
      <w:del w:id="1030" w:author="Matthew Chung" w:date="2019-07-22T18:03:00Z">
        <w:r w:rsidDel="00911AD9">
          <w:delText>NCBI Reference Sequence</w:delText>
        </w:r>
      </w:del>
      <w:ins w:id="1031" w:author="Matthew Chung" w:date="2019-07-22T18:03:00Z">
        <w:r w:rsidR="00911AD9">
          <w:t>RefSeq</w:t>
        </w:r>
      </w:ins>
      <w:proofErr w:type="spellEnd"/>
      <w:r>
        <w:t>: NC_000915.1)</w:t>
      </w:r>
      <w:ins w:id="1032" w:author="Matthew Chung" w:date="2019-10-21T22:42:00Z">
        <w:r w:rsidR="001D7501">
          <w:t>, allowing for spliced mappings</w:t>
        </w:r>
      </w:ins>
      <w:r>
        <w:t xml:space="preserve">. </w:t>
      </w:r>
      <w:ins w:id="1033" w:author="Matthew Chung" w:date="2019-10-21T22:43:00Z">
        <w:r w:rsidR="001D7501">
          <w:t xml:space="preserve">Reads mapping to </w:t>
        </w:r>
        <w:r w:rsidR="001D7501">
          <w:rPr>
            <w:i/>
            <w:iCs/>
          </w:rPr>
          <w:t xml:space="preserve">H. </w:t>
        </w:r>
        <w:r w:rsidR="001D7501" w:rsidRPr="001D7501">
          <w:rPr>
            <w:i/>
            <w:iCs/>
          </w:rPr>
          <w:t>pylori</w:t>
        </w:r>
        <w:r w:rsidR="001D7501">
          <w:t xml:space="preserve">, were taken and remapped to the </w:t>
        </w:r>
        <w:r w:rsidR="001D7501">
          <w:rPr>
            <w:i/>
          </w:rPr>
          <w:t xml:space="preserve">H. pylori </w:t>
        </w:r>
        <w:r w:rsidR="001D7501" w:rsidRPr="00D85469">
          <w:rPr>
            <w:iCs/>
          </w:rPr>
          <w:t>26695</w:t>
        </w:r>
        <w:r w:rsidR="001D7501">
          <w:rPr>
            <w:i/>
          </w:rPr>
          <w:t xml:space="preserve"> </w:t>
        </w:r>
        <w:r w:rsidR="001D7501">
          <w:t xml:space="preserve">reference genome with HISAT2, disallowing spliced mappings. </w:t>
        </w:r>
      </w:ins>
      <w:ins w:id="1034" w:author="Matthew Chung" w:date="2019-10-21T22:44:00Z">
        <w:r w:rsidR="001D7501">
          <w:rPr>
            <w:i/>
            <w:iCs/>
          </w:rPr>
          <w:t xml:space="preserve">H. pylori </w:t>
        </w:r>
        <w:r w:rsidR="001D7501">
          <w:t xml:space="preserve">genes were then quantified using the prokaryotic RNA-Seq quantification tool FADU </w:t>
        </w:r>
        <w:commentRangeStart w:id="1035"/>
        <w:r w:rsidR="001D7501">
          <w:t>(ref)</w:t>
        </w:r>
        <w:commentRangeEnd w:id="1035"/>
        <w:r w:rsidR="001D7501">
          <w:rPr>
            <w:rStyle w:val="CommentReference"/>
          </w:rPr>
          <w:commentReference w:id="1035"/>
        </w:r>
        <w:r w:rsidR="001D7501">
          <w:t xml:space="preserve">. </w:t>
        </w:r>
      </w:ins>
      <w:r w:rsidRPr="001D7501">
        <w:t>Following</w:t>
      </w:r>
      <w:r>
        <w:t xml:space="preserve"> these alignments, </w:t>
      </w:r>
      <w:del w:id="1036" w:author="Matthew Chung" w:date="2019-07-22T18:02:00Z">
        <w:r w:rsidDel="00911AD9">
          <w:delText xml:space="preserve">edgeR </w:delText>
        </w:r>
      </w:del>
      <w:proofErr w:type="spellStart"/>
      <w:ins w:id="1037" w:author="Matthew Chung" w:date="2019-10-21T22:41:00Z">
        <w:r w:rsidR="001D7501">
          <w:t>edgeR</w:t>
        </w:r>
      </w:ins>
      <w:proofErr w:type="spellEnd"/>
      <w:ins w:id="1038" w:author="Matthew Chung" w:date="2019-10-21T22:47:00Z">
        <w:r w:rsidR="001D7501">
          <w:t xml:space="preserve"> v3.24.3</w:t>
        </w:r>
      </w:ins>
      <w:r w:rsidR="001D7501">
        <w:t>{Robinson, 2010 #1452}</w:t>
      </w:r>
      <w:ins w:id="1039" w:author="Matthew Chung" w:date="2019-10-21T22:41:00Z">
        <w:r w:rsidR="001D7501">
          <w:t xml:space="preserve"> </w:t>
        </w:r>
      </w:ins>
      <w:del w:id="1040" w:author="Matthew Chung" w:date="2019-07-22T18:03:00Z">
        <w:r w:rsidDel="00911AD9">
          <w:fldChar w:fldCharType="begin"/>
        </w:r>
        <w:r w:rsidR="008C1CAD" w:rsidDel="00911AD9">
          <w:delInstrText xml:space="preserve"> ADDIN EN.CITE &lt;EndNote&gt;&lt;Cite&gt;&lt;Author&gt;Robinson&lt;/Author&gt;&lt;Year&gt;2010&lt;/Year&gt;&lt;RecNum&gt;702&lt;/RecNum&gt;&lt;DisplayText&gt;(54)&lt;/DisplayText&gt;&lt;record&gt;&lt;rec-number&gt;702&lt;/rec-number&gt;&lt;foreign-keys&gt;&lt;key app="EN" db-id="ezfxded98rwspxefrtj5z2avrdzpsrwr5rra" timestamp="1489162296"&gt;702&lt;/key&gt;&lt;/foreign-keys&gt;&lt;ref-type name="Journal Article"&gt;17&lt;/ref-type&gt;&lt;contributors&gt;&lt;authors&gt;&lt;author&gt;Robinson, Mark D.&lt;/author&gt;&lt;author&gt;McCarthy, Davis J.&lt;/author&gt;&lt;author&gt;Smyth, Gordon K.&lt;/author&gt;&lt;/authors&gt;&lt;/contributors&gt;&lt;titles&gt;&lt;title&gt;edgeR: a Bioconductor package for differential expression analysis of digital gene expression data&lt;/title&gt;&lt;secondary-title&gt;Bioinformatics&lt;/secondary-title&gt;&lt;/titles&gt;&lt;periodical&gt;&lt;full-title&gt;Bioinformatics&lt;/full-title&gt;&lt;abbr-1&gt;Bioinformatics (Oxford, England)&lt;/abbr-1&gt;&lt;/periodical&gt;&lt;pages&gt;139-140&lt;/pages&gt;&lt;volume&gt;26&lt;/volume&gt;&lt;number&gt;1&lt;/number&gt;&lt;dates&gt;&lt;year&gt;2010&lt;/year&gt;&lt;pub-dates&gt;&lt;date&gt;11/11&amp;#xD;03/29/received&amp;#xD;10/19/revised&amp;#xD;10/23/accepted&lt;/date&gt;&lt;/pub-dates&gt;&lt;/dates&gt;&lt;publisher&gt;Oxford University Press&lt;/publisher&gt;&lt;isbn&gt;1367-4803&amp;#xD;1367-4811&lt;/isbn&gt;&lt;accession-num&gt;PMC2796818&lt;/accession-num&gt;&lt;urls&gt;&lt;related-urls&gt;&lt;url&gt;http://www.ncbi.nlm.nih.gov/pmc/articles/PMC2796818/&lt;/url&gt;&lt;/related-urls&gt;&lt;/urls&gt;&lt;electronic-resource-num&gt;10.1093/bioinformatics/btp616&lt;/electronic-resource-num&gt;&lt;remote-database-name&gt;PMC&lt;/remote-database-name&gt;&lt;/record&gt;&lt;/Cite&gt;&lt;/EndNote&gt;</w:delInstrText>
        </w:r>
        <w:r w:rsidDel="00911AD9">
          <w:fldChar w:fldCharType="separate"/>
        </w:r>
        <w:r w:rsidR="008C1CAD" w:rsidDel="00911AD9">
          <w:rPr>
            <w:noProof/>
          </w:rPr>
          <w:delText>(54)</w:delText>
        </w:r>
        <w:r w:rsidDel="00911AD9">
          <w:fldChar w:fldCharType="end"/>
        </w:r>
      </w:del>
      <w:del w:id="1041" w:author="Matthew Chung" w:date="2019-10-21T22:41:00Z">
        <w:r w:rsidR="00911AD9" w:rsidDel="001D7501">
          <w:delText>{Love, 2014 #1444}</w:delText>
        </w:r>
        <w:r w:rsidDel="001D7501">
          <w:delText xml:space="preserve"> </w:delText>
        </w:r>
      </w:del>
      <w:r>
        <w:t>was used to determine differential expression</w:t>
      </w:r>
      <w:r w:rsidRPr="00B95DAB">
        <w:t xml:space="preserve"> </w:t>
      </w:r>
      <w:del w:id="1042" w:author="Matthew Chung" w:date="2019-10-21T22:45:00Z">
        <w:r w:rsidDel="001D7501">
          <w:delText xml:space="preserve">by performing a statistical analysis on the </w:delText>
        </w:r>
        <w:r w:rsidRPr="00B95DAB" w:rsidDel="001D7501">
          <w:delText xml:space="preserve">read counts </w:delText>
        </w:r>
        <w:r w:rsidDel="001D7501">
          <w:delText>of each</w:delText>
        </w:r>
        <w:r w:rsidRPr="00B95DAB" w:rsidDel="001D7501">
          <w:delText xml:space="preserve"> gene</w:delText>
        </w:r>
      </w:del>
      <w:ins w:id="1043" w:author="Matthew Chung" w:date="2019-10-21T22:45:00Z">
        <w:r w:rsidR="001D7501">
          <w:t xml:space="preserve">genes for both the human and </w:t>
        </w:r>
        <w:r w:rsidR="001D7501">
          <w:rPr>
            <w:i/>
            <w:iCs/>
          </w:rPr>
          <w:t xml:space="preserve">H. pylori </w:t>
        </w:r>
        <w:r w:rsidR="001D7501">
          <w:t xml:space="preserve">datasets </w:t>
        </w:r>
      </w:ins>
      <w:ins w:id="1044" w:author="Matthew Chung" w:date="2019-10-21T22:48:00Z">
        <w:r w:rsidR="001D7501">
          <w:t>across the stu</w:t>
        </w:r>
      </w:ins>
      <w:ins w:id="1045" w:author="Matthew Chung" w:date="2019-10-21T22:49:00Z">
        <w:r w:rsidR="001D7501">
          <w:t>dy time course</w:t>
        </w:r>
      </w:ins>
      <w:ins w:id="1046" w:author="Matthew Chung" w:date="2019-10-21T22:51:00Z">
        <w:r w:rsidR="007205D0">
          <w:t xml:space="preserve"> </w:t>
        </w:r>
      </w:ins>
      <w:ins w:id="1047" w:author="Matthew Chung" w:date="2019-10-21T22:45:00Z">
        <w:r w:rsidR="001D7501">
          <w:t>(FDR &lt;0.05)</w:t>
        </w:r>
      </w:ins>
      <w:r>
        <w:t xml:space="preserve">. </w:t>
      </w:r>
      <w:del w:id="1048" w:author="Matthew Chung" w:date="2019-10-21T22:46:00Z">
        <w:r w:rsidDel="001D7501">
          <w:delText>For our purposes, a</w:delText>
        </w:r>
        <w:r w:rsidRPr="00B95DAB" w:rsidDel="001D7501">
          <w:delText xml:space="preserve"> gene was considered differentially expressed if the</w:delText>
        </w:r>
      </w:del>
      <w:del w:id="1049" w:author="Matthew Chung" w:date="2019-07-22T18:04:00Z">
        <w:r w:rsidRPr="00B95DAB" w:rsidDel="00911AD9">
          <w:delText> </w:delText>
        </w:r>
        <w:r w:rsidRPr="00B95DAB" w:rsidDel="00911AD9">
          <w:rPr>
            <w:i/>
            <w:iCs/>
          </w:rPr>
          <w:delText>P</w:delText>
        </w:r>
        <w:r w:rsidDel="00911AD9">
          <w:delText>-</w:delText>
        </w:r>
      </w:del>
      <w:del w:id="1050" w:author="Matthew Chung" w:date="2019-10-21T22:46:00Z">
        <w:r w:rsidRPr="00B95DAB" w:rsidDel="001D7501">
          <w:delText xml:space="preserve">value for </w:delText>
        </w:r>
        <w:r w:rsidDel="001D7501">
          <w:delText>a differentially expressed gene</w:delText>
        </w:r>
        <w:r w:rsidRPr="00B95DAB" w:rsidDel="001D7501">
          <w:delText xml:space="preserve"> was &lt;0</w:delText>
        </w:r>
      </w:del>
      <w:del w:id="1051" w:author="Matthew Chung" w:date="2019-07-22T18:04:00Z">
        <w:r w:rsidRPr="00B95DAB" w:rsidDel="00911AD9">
          <w:delText>.05 and the absolut</w:delText>
        </w:r>
        <w:r w:rsidDel="00911AD9">
          <w:delText>e value of the log</w:delText>
        </w:r>
        <w:r w:rsidRPr="003A4FF0" w:rsidDel="00911AD9">
          <w:rPr>
            <w:vertAlign w:val="subscript"/>
          </w:rPr>
          <w:delText>2</w:delText>
        </w:r>
        <w:r w:rsidDel="00911AD9">
          <w:delText>-fold change was ≥1</w:delText>
        </w:r>
      </w:del>
      <w:del w:id="1052" w:author="Matthew Chung" w:date="2019-10-21T22:46:00Z">
        <w:r w:rsidRPr="00B95DAB" w:rsidDel="001D7501">
          <w:delText>.</w:delText>
        </w:r>
      </w:del>
    </w:p>
    <w:p w14:paraId="0A48CA16" w14:textId="0A1A6FF6" w:rsidR="00073784" w:rsidRDefault="001D7501" w:rsidP="00073784">
      <w:pPr>
        <w:pStyle w:val="Heading3"/>
      </w:pPr>
      <w:bookmarkStart w:id="1053" w:name="_Toc353628751"/>
      <w:ins w:id="1054" w:author="Matthew Chung" w:date="2019-10-21T22:49:00Z">
        <w:r>
          <w:t xml:space="preserve">WGCNA, </w:t>
        </w:r>
      </w:ins>
      <w:r w:rsidR="00073784">
        <w:t xml:space="preserve">IPA </w:t>
      </w:r>
      <w:del w:id="1055" w:author="Matthew Chung" w:date="2019-10-21T22:48:00Z">
        <w:r w:rsidR="00073784" w:rsidDel="001D7501">
          <w:delText>Analysis</w:delText>
        </w:r>
      </w:del>
      <w:bookmarkEnd w:id="1053"/>
      <w:ins w:id="1056" w:author="Matthew Chung" w:date="2019-10-21T22:48:00Z">
        <w:r>
          <w:t>and functional term enrichment analysis</w:t>
        </w:r>
      </w:ins>
    </w:p>
    <w:p w14:paraId="68352DDF" w14:textId="77777777" w:rsidR="007205D0" w:rsidRDefault="001D7501" w:rsidP="00073784">
      <w:pPr>
        <w:rPr>
          <w:ins w:id="1057" w:author="Matthew Chung" w:date="2019-10-21T22:57:00Z"/>
        </w:rPr>
      </w:pPr>
      <w:ins w:id="1058" w:author="Matthew Chung" w:date="2019-10-21T22:49:00Z">
        <w:r>
          <w:t xml:space="preserve">For both the </w:t>
        </w:r>
        <w:r>
          <w:rPr>
            <w:i/>
            <w:iCs/>
          </w:rPr>
          <w:t xml:space="preserve">in vitro </w:t>
        </w:r>
        <w:r>
          <w:t xml:space="preserve">human and </w:t>
        </w:r>
        <w:r>
          <w:rPr>
            <w:i/>
            <w:iCs/>
          </w:rPr>
          <w:t xml:space="preserve">H. pylori </w:t>
        </w:r>
        <w:r>
          <w:t>transcriptomics data sets, WGCNA</w:t>
        </w:r>
      </w:ins>
      <w:ins w:id="1059" w:author="Matthew Chung" w:date="2019-10-21T22:51:00Z">
        <w:r w:rsidR="007205D0">
          <w:t xml:space="preserve"> v1.68 </w:t>
        </w:r>
      </w:ins>
      <w:r w:rsidR="007205D0">
        <w:t>{Pei, 2017 #1463}</w:t>
      </w:r>
      <w:ins w:id="1060" w:author="Matthew Chung" w:date="2019-10-21T22:49:00Z">
        <w:r>
          <w:t xml:space="preserve"> was used to </w:t>
        </w:r>
      </w:ins>
      <w:ins w:id="1061" w:author="Matthew Chung" w:date="2019-10-21T22:52:00Z">
        <w:r w:rsidR="007205D0">
          <w:t xml:space="preserve">bin the differentially expressed genes into discrete expression modules. For the human </w:t>
        </w:r>
      </w:ins>
      <w:ins w:id="1062" w:author="Matthew Chung" w:date="2019-10-21T22:55:00Z">
        <w:r w:rsidR="007205D0">
          <w:t xml:space="preserve">and </w:t>
        </w:r>
        <w:r w:rsidR="007205D0">
          <w:rPr>
            <w:i/>
            <w:iCs/>
          </w:rPr>
          <w:t xml:space="preserve">H. pylori </w:t>
        </w:r>
      </w:ins>
      <w:ins w:id="1063" w:author="Matthew Chung" w:date="2019-10-21T22:52:00Z">
        <w:r w:rsidR="007205D0">
          <w:t xml:space="preserve">expression modules, all modules with ≥10 genes were subject </w:t>
        </w:r>
      </w:ins>
      <w:ins w:id="1064" w:author="Matthew Chung" w:date="2019-10-21T22:53:00Z">
        <w:r w:rsidR="007205D0">
          <w:t>to a functional term enrichment analysis to detect significantly over-</w:t>
        </w:r>
        <w:proofErr w:type="spellStart"/>
        <w:r w:rsidR="007205D0">
          <w:t>represtend</w:t>
        </w:r>
        <w:proofErr w:type="spellEnd"/>
        <w:r w:rsidR="007205D0">
          <w:t xml:space="preserve"> GO terms or </w:t>
        </w:r>
        <w:proofErr w:type="spellStart"/>
        <w:r w:rsidR="007205D0">
          <w:t>InterPro</w:t>
        </w:r>
        <w:proofErr w:type="spellEnd"/>
        <w:r w:rsidR="007205D0">
          <w:t xml:space="preserve"> descriptions. The </w:t>
        </w:r>
      </w:ins>
      <w:ins w:id="1065" w:author="Matthew Chung" w:date="2019-10-21T22:55:00Z">
        <w:r w:rsidR="007205D0">
          <w:t>human</w:t>
        </w:r>
      </w:ins>
      <w:ins w:id="1066" w:author="Matthew Chung" w:date="2019-10-21T22:53:00Z">
        <w:r w:rsidR="007205D0">
          <w:t xml:space="preserve"> modules were </w:t>
        </w:r>
      </w:ins>
      <w:ins w:id="1067" w:author="Matthew Chung" w:date="2019-10-21T22:55:00Z">
        <w:r w:rsidR="007205D0">
          <w:t xml:space="preserve">also </w:t>
        </w:r>
      </w:ins>
      <w:ins w:id="1068" w:author="Matthew Chung" w:date="2019-10-21T22:53:00Z">
        <w:r w:rsidR="007205D0">
          <w:t>used as an input for</w:t>
        </w:r>
      </w:ins>
      <w:del w:id="1069" w:author="Matthew Chung" w:date="2019-10-21T22:53:00Z">
        <w:r w:rsidR="00073784" w:rsidDel="007205D0">
          <w:delText>The</w:delText>
        </w:r>
      </w:del>
      <w:r w:rsidR="00073784">
        <w:t xml:space="preserve"> Ingenuity Pathway Analysis (IPA), </w:t>
      </w:r>
      <w:r w:rsidR="00073784" w:rsidRPr="004C0333">
        <w:t>version 01-07</w:t>
      </w:r>
      <w:r w:rsidR="00073784">
        <w:t xml:space="preserve"> (Ingenuity Systems) </w:t>
      </w:r>
      <w:r w:rsidR="00073784">
        <w:fldChar w:fldCharType="begin"/>
      </w:r>
      <w:r w:rsidR="008C1CAD">
        <w:instrText xml:space="preserve"> ADDIN EN.CITE &lt;EndNote&gt;&lt;Cite&gt;&lt;Author&gt;Krämer&lt;/Author&gt;&lt;Year&gt;2014&lt;/Year&gt;&lt;RecNum&gt;701&lt;/RecNum&gt;&lt;DisplayText&gt;(53)&lt;/DisplayText&gt;&lt;record&gt;&lt;rec-number&gt;701&lt;/rec-number&gt;&lt;foreign-keys&gt;&lt;key app="EN" db-id="ezfxded98rwspxefrtj5z2avrdzpsrwr5rra" timestamp="1489160978"&gt;701&lt;/key&gt;&lt;/foreign-keys&gt;&lt;ref-type name="Journal Article"&gt;17&lt;/ref-type&gt;&lt;contributors&gt;&lt;authors&gt;&lt;author&gt;Krämer, Andreas&lt;/author&gt;&lt;author&gt;Green, Jeff&lt;/author&gt;&lt;author&gt;Pollard, Jr Jack&lt;/author&gt;&lt;author&gt;Tugendreich, Stuart&lt;/author&gt;&lt;/authors&gt;&lt;/contributors&gt;&lt;titles&gt;&lt;title&gt;Causal analysis approaches in Ingenuity Pathway Analysis&lt;/title&gt;&lt;secondary-title&gt;Bioinformatics&lt;/secondary-title&gt;&lt;/titles&gt;&lt;periodical&gt;&lt;full-title&gt;Bioinformatics&lt;/full-title&gt;&lt;abbr-1&gt;Bioinformatics (Oxford, England)&lt;/abbr-1&gt;&lt;/periodical&gt;&lt;pages&gt;523-530&lt;/pages&gt;&lt;volume&gt;30&lt;/volume&gt;&lt;number&gt;4&lt;/number&gt;&lt;dates&gt;&lt;year&gt;2014&lt;/year&gt;&lt;/dates&gt;&lt;isbn&gt;1367-4803&lt;/isbn&gt;&lt;urls&gt;&lt;related-urls&gt;&lt;url&gt;http://dx.doi.org/10.1093/bioinformatics/btt703&lt;/url&gt;&lt;/related-urls&gt;&lt;/urls&gt;&lt;electronic-resource-num&gt;10.1093/bioinformatics/btt703&lt;/electronic-resource-num&gt;&lt;/record&gt;&lt;/Cite&gt;&lt;/EndNote&gt;</w:instrText>
      </w:r>
      <w:r w:rsidR="00073784">
        <w:fldChar w:fldCharType="separate"/>
      </w:r>
      <w:r w:rsidR="008C1CAD">
        <w:rPr>
          <w:noProof/>
        </w:rPr>
        <w:t>(53)</w:t>
      </w:r>
      <w:r w:rsidR="00073784">
        <w:fldChar w:fldCharType="end"/>
      </w:r>
      <w:r w:rsidR="00073784">
        <w:t xml:space="preserve"> </w:t>
      </w:r>
      <w:del w:id="1070" w:author="Matthew Chung" w:date="2019-10-21T22:53:00Z">
        <w:r w:rsidR="00073784" w:rsidDel="007205D0">
          <w:delText xml:space="preserve">was used </w:delText>
        </w:r>
      </w:del>
      <w:r w:rsidR="00073784">
        <w:t xml:space="preserve">to determine altered expression of </w:t>
      </w:r>
      <w:del w:id="1071" w:author="Matthew Chung" w:date="2019-10-21T22:42:00Z">
        <w:r w:rsidR="00073784" w:rsidDel="001D7501">
          <w:delText xml:space="preserve">upstream regulators, </w:delText>
        </w:r>
      </w:del>
      <w:del w:id="1072" w:author="Matthew Chung" w:date="2019-10-21T22:41:00Z">
        <w:r w:rsidR="00073784" w:rsidDel="001D7501">
          <w:delText xml:space="preserve">causal networks, </w:delText>
        </w:r>
      </w:del>
      <w:r w:rsidR="00073784">
        <w:t xml:space="preserve">canonical pathways, </w:t>
      </w:r>
      <w:del w:id="1073" w:author="Matthew Chung" w:date="2019-10-21T22:41:00Z">
        <w:r w:rsidR="00073784" w:rsidDel="001D7501">
          <w:delText xml:space="preserve">and </w:delText>
        </w:r>
      </w:del>
      <w:r w:rsidR="00073784">
        <w:t xml:space="preserve">disease </w:t>
      </w:r>
      <w:del w:id="1074" w:author="Matthew Chung" w:date="2019-10-21T22:41:00Z">
        <w:r w:rsidR="00073784" w:rsidDel="001D7501">
          <w:delText xml:space="preserve">and </w:delText>
        </w:r>
      </w:del>
      <w:r w:rsidR="00073784">
        <w:t>functions</w:t>
      </w:r>
      <w:ins w:id="1075" w:author="Matthew Chung" w:date="2019-10-21T22:42:00Z">
        <w:r>
          <w:t>, and upstream regulators</w:t>
        </w:r>
      </w:ins>
      <w:ins w:id="1076" w:author="Matthew Chung" w:date="2019-10-21T22:53:00Z">
        <w:r w:rsidR="007205D0">
          <w:t xml:space="preserve"> based on </w:t>
        </w:r>
      </w:ins>
      <w:ins w:id="1077" w:author="Matthew Chung" w:date="2019-10-21T22:54:00Z">
        <w:r w:rsidR="007205D0">
          <w:t>FDR values</w:t>
        </w:r>
      </w:ins>
      <w:r w:rsidR="00073784">
        <w:t xml:space="preserve">. </w:t>
      </w:r>
      <w:del w:id="1078" w:author="Matthew Chung" w:date="2019-10-21T22:54:00Z">
        <w:r w:rsidR="00073784" w:rsidDel="007205D0">
          <w:delText xml:space="preserve">IPA allows us to identify entire pathways or networks that are altered in a sample, instead of searching gene by gene for differential expression. </w:delText>
        </w:r>
      </w:del>
      <w:del w:id="1079" w:author="Matthew Chung" w:date="2019-10-21T22:48:00Z">
        <w:r w:rsidR="00073784" w:rsidDel="001D7501">
          <w:delText xml:space="preserve">IPA uses a curated database of hundreds of regulatory proteins and then uses statistics to identify networks that are induced or repressed in one sample relative to another. </w:delText>
        </w:r>
      </w:del>
      <w:r w:rsidR="00073784">
        <w:t xml:space="preserve">Pairwise differential expression </w:t>
      </w:r>
      <w:del w:id="1080" w:author="Matthew Chung" w:date="2019-10-21T22:54:00Z">
        <w:r w:rsidR="00073784" w:rsidDel="007205D0">
          <w:delText>data from</w:delText>
        </w:r>
      </w:del>
      <w:ins w:id="1081" w:author="Matthew Chung" w:date="2019-10-21T22:54:00Z">
        <w:r w:rsidR="007205D0">
          <w:t>analyses was also conducted using</w:t>
        </w:r>
      </w:ins>
      <w:r w:rsidR="00073784">
        <w:t xml:space="preserve"> </w:t>
      </w:r>
      <w:proofErr w:type="spellStart"/>
      <w:r w:rsidR="00073784">
        <w:t>edgeR</w:t>
      </w:r>
      <w:proofErr w:type="spellEnd"/>
      <w:r w:rsidR="00073784">
        <w:t xml:space="preserve"> </w:t>
      </w:r>
      <w:r w:rsidR="00073784">
        <w:fldChar w:fldCharType="begin"/>
      </w:r>
      <w:r w:rsidR="008C1CAD">
        <w:instrText xml:space="preserve"> ADDIN EN.CITE &lt;EndNote&gt;&lt;Cite&gt;&lt;Author&gt;Robinson&lt;/Author&gt;&lt;Year&gt;2010&lt;/Year&gt;&lt;RecNum&gt;702&lt;/RecNum&gt;&lt;DisplayText&gt;(54)&lt;/DisplayText&gt;&lt;record&gt;&lt;rec-number&gt;702&lt;/rec-number&gt;&lt;foreign-keys&gt;&lt;key app="EN" db-id="ezfxded98rwspxefrtj5z2avrdzpsrwr5rra" timestamp="1489162296"&gt;702&lt;/key&gt;&lt;/foreign-keys&gt;&lt;ref-type name="Journal Article"&gt;17&lt;/ref-type&gt;&lt;contributors&gt;&lt;authors&gt;&lt;author&gt;Robinson, Mark D.&lt;/author&gt;&lt;author&gt;McCarthy, Davis J.&lt;/author&gt;&lt;author&gt;Smyth, Gordon K.&lt;/author&gt;&lt;/authors&gt;&lt;/contributors&gt;&lt;titles&gt;&lt;title&gt;edgeR: a Bioconductor package for differential expression analysis of digital gene expression data&lt;/title&gt;&lt;secondary-title&gt;Bioinformatics&lt;/secondary-title&gt;&lt;/titles&gt;&lt;periodical&gt;&lt;full-title&gt;Bioinformatics&lt;/full-title&gt;&lt;abbr-1&gt;Bioinformatics (Oxford, England)&lt;/abbr-1&gt;&lt;/periodical&gt;&lt;pages&gt;139-140&lt;/pages&gt;&lt;volume&gt;26&lt;/volume&gt;&lt;number&gt;1&lt;/number&gt;&lt;dates&gt;&lt;year&gt;2010&lt;/year&gt;&lt;pub-dates&gt;&lt;date&gt;11/11&amp;#xD;03/29/received&amp;#xD;10/19/revised&amp;#xD;10/23/accepted&lt;/date&gt;&lt;/pub-dates&gt;&lt;/dates&gt;&lt;publisher&gt;Oxford University Press&lt;/publisher&gt;&lt;isbn&gt;1367-4803&amp;#xD;1367-4811&lt;/isbn&gt;&lt;accession-num&gt;PMC2796818&lt;/accession-num&gt;&lt;urls&gt;&lt;related-urls&gt;&lt;url&gt;http://www.ncbi.nlm.nih.gov/pmc/articles/PMC2796818/&lt;/url&gt;&lt;/related-urls&gt;&lt;/urls&gt;&lt;electronic-resource-num&gt;10.1093/bioinformatics/btp616&lt;/electronic-resource-num&gt;&lt;remote-database-name&gt;PMC&lt;/remote-database-name&gt;&lt;/record&gt;&lt;/Cite&gt;&lt;/EndNote&gt;</w:instrText>
      </w:r>
      <w:r w:rsidR="00073784">
        <w:fldChar w:fldCharType="separate"/>
      </w:r>
      <w:r w:rsidR="008C1CAD">
        <w:rPr>
          <w:noProof/>
        </w:rPr>
        <w:t>(54)</w:t>
      </w:r>
      <w:r w:rsidR="00073784">
        <w:fldChar w:fldCharType="end"/>
      </w:r>
      <w:r w:rsidR="00073784">
        <w:t xml:space="preserve"> for </w:t>
      </w:r>
      <w:del w:id="1082" w:author="Matthew Chung" w:date="2019-10-21T22:54:00Z">
        <w:r w:rsidR="00073784" w:rsidDel="007205D0">
          <w:delText xml:space="preserve">comparing </w:delText>
        </w:r>
      </w:del>
      <w:r w:rsidR="00073784">
        <w:t>each co-culture time point (</w:t>
      </w:r>
      <w:del w:id="1083" w:author="Matthew Chung" w:date="2019-10-21T22:57:00Z">
        <w:r w:rsidR="00073784" w:rsidRPr="00E031DC" w:rsidDel="007205D0">
          <w:rPr>
            <w:i/>
          </w:rPr>
          <w:delText>cag</w:delText>
        </w:r>
      </w:del>
      <w:del w:id="1084" w:author="Matthew Chung" w:date="2019-10-21T22:54:00Z">
        <w:r w:rsidR="00073784" w:rsidRPr="00E031DC" w:rsidDel="007205D0">
          <w:rPr>
            <w:i/>
          </w:rPr>
          <w:delText>E</w:delText>
        </w:r>
      </w:del>
      <w:del w:id="1085" w:author="Matthew Chung" w:date="2019-10-21T22:57:00Z">
        <w:r w:rsidR="00073784" w:rsidRPr="00E031DC" w:rsidDel="007205D0">
          <w:rPr>
            <w:vertAlign w:val="superscript"/>
          </w:rPr>
          <w:delText>+</w:delText>
        </w:r>
      </w:del>
      <w:ins w:id="1086" w:author="Matthew Chung" w:date="2019-10-21T22:57:00Z">
        <w:r w:rsidR="007205D0">
          <w:rPr>
            <w:iCs/>
          </w:rPr>
          <w:t>WT</w:t>
        </w:r>
      </w:ins>
      <w:r w:rsidR="00073784">
        <w:t xml:space="preserve"> and </w:t>
      </w:r>
      <w:r w:rsidR="00073784" w:rsidRPr="00E031DC">
        <w:rPr>
          <w:i/>
        </w:rPr>
        <w:t>ca</w:t>
      </w:r>
      <w:ins w:id="1087" w:author="Matthew Chung" w:date="2019-10-21T22:54:00Z">
        <w:r w:rsidR="007205D0">
          <w:rPr>
            <w:i/>
          </w:rPr>
          <w:t>g</w:t>
        </w:r>
      </w:ins>
      <w:del w:id="1088" w:author="Matthew Chung" w:date="2019-10-21T22:54:00Z">
        <w:r w:rsidR="00073784" w:rsidRPr="00E031DC" w:rsidDel="007205D0">
          <w:rPr>
            <w:i/>
          </w:rPr>
          <w:delText>g</w:delText>
        </w:r>
      </w:del>
      <w:del w:id="1089" w:author="Matthew Chung" w:date="2019-10-21T22:57:00Z">
        <w:r w:rsidR="00073784" w:rsidRPr="00E031DC" w:rsidDel="007205D0">
          <w:rPr>
            <w:i/>
          </w:rPr>
          <w:delText>E</w:delText>
        </w:r>
      </w:del>
      <w:r w:rsidR="00073784" w:rsidRPr="00E031DC">
        <w:rPr>
          <w:vertAlign w:val="superscript"/>
        </w:rPr>
        <w:t>-</w:t>
      </w:r>
      <w:r w:rsidR="00073784">
        <w:t>)</w:t>
      </w:r>
      <w:del w:id="1090" w:author="Matthew Chung" w:date="2019-10-21T22:55:00Z">
        <w:r w:rsidR="00073784" w:rsidDel="007205D0">
          <w:delText xml:space="preserve"> to the uninfected N87 cells and also comparing response to </w:delText>
        </w:r>
        <w:r w:rsidR="00073784" w:rsidRPr="00E031DC" w:rsidDel="007205D0">
          <w:rPr>
            <w:i/>
          </w:rPr>
          <w:delText>cagE</w:delText>
        </w:r>
        <w:r w:rsidR="00073784" w:rsidRPr="00E031DC" w:rsidDel="007205D0">
          <w:rPr>
            <w:vertAlign w:val="superscript"/>
          </w:rPr>
          <w:delText>+</w:delText>
        </w:r>
        <w:r w:rsidR="00073784" w:rsidDel="007205D0">
          <w:delText xml:space="preserve"> or </w:delText>
        </w:r>
        <w:r w:rsidR="00073784" w:rsidRPr="00E031DC" w:rsidDel="007205D0">
          <w:rPr>
            <w:i/>
          </w:rPr>
          <w:delText>cagE</w:delText>
        </w:r>
        <w:r w:rsidR="00073784" w:rsidRPr="00E031DC" w:rsidDel="007205D0">
          <w:rPr>
            <w:vertAlign w:val="superscript"/>
          </w:rPr>
          <w:delText>-</w:delText>
        </w:r>
        <w:r w:rsidR="00073784" w:rsidDel="007205D0">
          <w:delText xml:space="preserve"> at each time point was used as input to IPA</w:delText>
        </w:r>
      </w:del>
      <w:r w:rsidR="00073784">
        <w:t>.</w:t>
      </w:r>
    </w:p>
    <w:p w14:paraId="237559A1" w14:textId="0427F904" w:rsidR="007205D0" w:rsidRPr="007205D0" w:rsidRDefault="007205D0" w:rsidP="00073784">
      <w:pPr>
        <w:rPr>
          <w:ins w:id="1091" w:author="Matthew Chung" w:date="2019-10-21T22:57:00Z"/>
        </w:rPr>
      </w:pPr>
      <w:ins w:id="1092" w:author="Matthew Chung" w:date="2019-10-21T22:57:00Z">
        <w:r>
          <w:t xml:space="preserve">For the </w:t>
        </w:r>
        <w:r>
          <w:rPr>
            <w:i/>
            <w:iCs/>
          </w:rPr>
          <w:t xml:space="preserve">in vivo </w:t>
        </w:r>
        <w:r>
          <w:t xml:space="preserve">human data set, the log2 ratio </w:t>
        </w:r>
      </w:ins>
    </w:p>
    <w:p w14:paraId="257D6178" w14:textId="292FA262" w:rsidR="00073784" w:rsidRPr="00204312" w:rsidRDefault="00073784" w:rsidP="00073784">
      <w:del w:id="1093" w:author="Matthew Chung" w:date="2019-10-21T22:57:00Z">
        <w:r w:rsidDel="007205D0">
          <w:delText xml:space="preserve"> </w:delText>
        </w:r>
      </w:del>
      <w:del w:id="1094" w:author="Matthew Chung" w:date="2019-10-21T22:55:00Z">
        <w:r w:rsidDel="007205D0">
          <w:delText xml:space="preserve">Then IPA CORE analysis was conducted for each pairwise comparison using all networks, all node types, all data sources, only experimentally observed confidence, only human species, all tissues and cell lines, and all mutations. The CORE analysis output was used for entering all samples compared to N87 cells alone into one Comparison Analyses to look at trends across all pairwise comparisons. </w:delText>
        </w:r>
      </w:del>
      <w:r>
        <w:t>In this analysis, z-scores of log</w:t>
      </w:r>
      <w:r w:rsidRPr="00E60D05">
        <w:rPr>
          <w:vertAlign w:val="subscript"/>
        </w:rPr>
        <w:t>2</w:t>
      </w:r>
      <w:r>
        <w:t xml:space="preserve">(fold change) were filtered with an absolute value ≥ 2 and p-values &lt;0.05. A comparison analysis was also conducted with the </w:t>
      </w:r>
      <w:proofErr w:type="spellStart"/>
      <w:r w:rsidRPr="00E031DC">
        <w:rPr>
          <w:i/>
        </w:rPr>
        <w:t>cagE</w:t>
      </w:r>
      <w:proofErr w:type="spellEnd"/>
      <w:r w:rsidRPr="00E031DC">
        <w:rPr>
          <w:vertAlign w:val="superscript"/>
        </w:rPr>
        <w:t>+</w:t>
      </w:r>
      <w:r>
        <w:t xml:space="preserve"> vs. </w:t>
      </w:r>
      <w:proofErr w:type="spellStart"/>
      <w:r w:rsidRPr="00E031DC">
        <w:rPr>
          <w:i/>
        </w:rPr>
        <w:t>cagE</w:t>
      </w:r>
      <w:proofErr w:type="spellEnd"/>
      <w:r w:rsidRPr="00E031DC">
        <w:rPr>
          <w:vertAlign w:val="superscript"/>
        </w:rPr>
        <w:t>-</w:t>
      </w:r>
      <w:r>
        <w:t xml:space="preserve"> at 2, </w:t>
      </w:r>
      <w:r>
        <w:lastRenderedPageBreak/>
        <w:t xml:space="preserve">4, and 24 h. These comparison analyses were filtered for p-values &lt;0.05 and z-scores with an absolute value ≥ 1.5. Text files containing z-scores and p-values were exported from IPA and used to make heat maps with heatmap.3 in R version 3.2.0 </w:t>
      </w:r>
      <w:r>
        <w:fldChar w:fldCharType="begin"/>
      </w:r>
      <w:r w:rsidR="008C1CAD">
        <w:instrText xml:space="preserve"> ADDIN EN.CITE &lt;EndNote&gt;&lt;Cite&gt;&lt;Author&gt;Team&lt;/Author&gt;&lt;Year&gt;2015&lt;/Year&gt;&lt;RecNum&gt;722&lt;/RecNum&gt;&lt;DisplayText&gt;(69)&lt;/DisplayText&gt;&lt;record&gt;&lt;rec-number&gt;722&lt;/rec-number&gt;&lt;foreign-keys&gt;&lt;key app="EN" db-id="ezfxded98rwspxefrtj5z2avrdzpsrwr5rra" timestamp="1489166044"&gt;722&lt;/key&gt;&lt;/foreign-keys&gt;&lt;ref-type name="Web Page"&gt;12&lt;/ref-type&gt;&lt;contributors&gt;&lt;authors&gt;&lt;author&gt;R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Computing&lt;/publisher&gt;&lt;urls&gt;&lt;related-urls&gt;&lt;url&gt;http://www.R-project.org/&lt;/url&gt;&lt;/related-urls&gt;&lt;/urls&gt;&lt;/record&gt;&lt;/Cite&gt;&lt;/EndNote&gt;</w:instrText>
      </w:r>
      <w:r>
        <w:fldChar w:fldCharType="separate"/>
      </w:r>
      <w:r w:rsidR="008C1CAD">
        <w:rPr>
          <w:noProof/>
        </w:rPr>
        <w:t>(69)</w:t>
      </w:r>
      <w:r>
        <w:fldChar w:fldCharType="end"/>
      </w:r>
      <w:r>
        <w:t xml:space="preserve">. </w:t>
      </w:r>
    </w:p>
    <w:p w14:paraId="56110A44" w14:textId="728E1666" w:rsidR="00073784" w:rsidDel="001D7501" w:rsidRDefault="00073784" w:rsidP="00073784">
      <w:pPr>
        <w:pStyle w:val="Heading3"/>
        <w:rPr>
          <w:del w:id="1095" w:author="Matthew Chung" w:date="2019-10-21T22:45:00Z"/>
        </w:rPr>
      </w:pPr>
      <w:bookmarkStart w:id="1096" w:name="_Toc353628752"/>
      <w:del w:id="1097" w:author="Matthew Chung" w:date="2019-10-21T22:45:00Z">
        <w:r w:rsidDel="001D7501">
          <w:delText>Multi-sample comparison of differentially expressed genes</w:delText>
        </w:r>
        <w:bookmarkEnd w:id="1096"/>
      </w:del>
    </w:p>
    <w:p w14:paraId="66C3AC17" w14:textId="3D5D7D2B" w:rsidR="00073784" w:rsidRPr="00204312" w:rsidDel="001D7501" w:rsidRDefault="00073784" w:rsidP="00073784">
      <w:pPr>
        <w:rPr>
          <w:del w:id="1098" w:author="Matthew Chung" w:date="2019-10-21T22:45:00Z"/>
        </w:rPr>
      </w:pPr>
      <w:del w:id="1099" w:author="Matthew Chung" w:date="2019-10-21T22:45:00Z">
        <w:r w:rsidDel="001D7501">
          <w:delText xml:space="preserve">Gene counts generated from HTSeq </w:delText>
        </w:r>
        <w:r w:rsidDel="001D7501">
          <w:fldChar w:fldCharType="begin"/>
        </w:r>
        <w:r w:rsidR="008C1CAD" w:rsidDel="001D7501">
          <w:delInstrText xml:space="preserve"> ADDIN EN.CITE &lt;EndNote&gt;&lt;Cite&gt;&lt;Author&gt;Anders&lt;/Author&gt;&lt;Year&gt;2015&lt;/Year&gt;&lt;RecNum&gt;724&lt;/RecNum&gt;&lt;DisplayText&gt;(42)&lt;/DisplayText&gt;&lt;record&gt;&lt;rec-number&gt;724&lt;/rec-number&gt;&lt;foreign-keys&gt;&lt;key app="EN" db-id="ezfxded98rwspxefrtj5z2avrdzpsrwr5rra" timestamp="1489203249"&gt;724&lt;/key&gt;&lt;/foreign-keys&gt;&lt;ref-type name="Journal Article"&gt;17&lt;/ref-type&gt;&lt;contributors&gt;&lt;authors&gt;&lt;author&gt;Anders, Simon&lt;/author&gt;&lt;author&gt;Pyl, Paul Theodor&lt;/author&gt;&lt;author&gt;Huber, Wolfgang&lt;/author&gt;&lt;/authors&gt;&lt;/contributors&gt;&lt;titles&gt;&lt;title&gt;HTSeq—a Python framework to work with high-throughput sequencing data&lt;/title&gt;&lt;secondary-title&gt;Bioinformatics&lt;/secondary-title&gt;&lt;/titles&gt;&lt;periodical&gt;&lt;full-title&gt;Bioinformatics&lt;/full-title&gt;&lt;abbr-1&gt;Bioinformatics (Oxford, England)&lt;/abbr-1&gt;&lt;/periodical&gt;&lt;pages&gt;166-169&lt;/pages&gt;&lt;volume&gt;31&lt;/volume&gt;&lt;number&gt;2&lt;/number&gt;&lt;dates&gt;&lt;year&gt;2015&lt;/year&gt;&lt;/dates&gt;&lt;isbn&gt;1367-4803&lt;/isbn&gt;&lt;urls&gt;&lt;related-urls&gt;&lt;url&gt;http://dx.doi.org/10.1093/bioinformatics/btu638&lt;/url&gt;&lt;/related-urls&gt;&lt;/urls&gt;&lt;electronic-resource-num&gt;10.1093/bioinformatics/btu638&lt;/electronic-resource-num&gt;&lt;/record&gt;&lt;/Cite&gt;&lt;/EndNote&gt;</w:delInstrText>
        </w:r>
        <w:r w:rsidDel="001D7501">
          <w:fldChar w:fldCharType="separate"/>
        </w:r>
        <w:r w:rsidR="008C1CAD" w:rsidDel="001D7501">
          <w:rPr>
            <w:noProof/>
          </w:rPr>
          <w:delText>(42)</w:delText>
        </w:r>
        <w:r w:rsidDel="001D7501">
          <w:fldChar w:fldCharType="end"/>
        </w:r>
        <w:r w:rsidDel="001D7501">
          <w:delText xml:space="preserve"> for the human samples or BEDTools </w:delText>
        </w:r>
        <w:r w:rsidDel="001D7501">
          <w:fldChar w:fldCharType="begin"/>
        </w:r>
        <w:r w:rsidR="008C1CAD" w:rsidDel="001D7501">
          <w:delInstrText xml:space="preserve"> ADDIN EN.CITE &lt;EndNote&gt;&lt;Cite&gt;&lt;Author&gt;Quinlan&lt;/Author&gt;&lt;Year&gt;2002&lt;/Year&gt;&lt;RecNum&gt;770&lt;/RecNum&gt;&lt;DisplayText&gt;(70)&lt;/DisplayText&gt;&lt;record&gt;&lt;rec-number&gt;770&lt;/rec-number&gt;&lt;foreign-keys&gt;&lt;key app="EN" db-id="ezfxded98rwspxefrtj5z2avrdzpsrwr5rra" timestamp="1491504372"&gt;770&lt;/key&gt;&lt;/foreign-keys&gt;&lt;ref-type name="Book Section"&gt;5&lt;/ref-type&gt;&lt;contributors&gt;&lt;authors&gt;&lt;author&gt;Quinlan, Aaron R.&lt;/author&gt;&lt;/authors&gt;&lt;/contributors&gt;&lt;titles&gt;&lt;title&gt;BEDTools: The Swiss-Army Tool for Genome Feature Analysis&lt;/title&gt;&lt;secondary-title&gt;Current Protocols in Bioinformatics&lt;/secondary-title&gt;&lt;/titles&gt;&lt;keywords&gt;&lt;keyword&gt;genomics&lt;/keyword&gt;&lt;keyword&gt;bioinformatics&lt;/keyword&gt;&lt;keyword&gt;genome analysis&lt;/keyword&gt;&lt;keyword&gt;genome intervals&lt;/keyword&gt;&lt;keyword&gt;genome features&lt;/keyword&gt;&lt;/keywords&gt;&lt;dates&gt;&lt;year&gt;2002&lt;/year&gt;&lt;/dates&gt;&lt;publisher&gt;John Wiley &amp;amp; Sons, Inc.&lt;/publisher&gt;&lt;isbn&gt;9780471250951&lt;/isbn&gt;&lt;urls&gt;&lt;related-urls&gt;&lt;url&gt;http://dx.doi.org/10.1002/0471250953.bi1112s47&lt;/url&gt;&lt;/related-urls&gt;&lt;/urls&gt;&lt;electronic-resource-num&gt;10.1002/0471250953.bi1112s47&lt;/electronic-resource-num&gt;&lt;/record&gt;&lt;/Cite&gt;&lt;/EndNote&gt;</w:delInstrText>
        </w:r>
        <w:r w:rsidDel="001D7501">
          <w:fldChar w:fldCharType="separate"/>
        </w:r>
        <w:r w:rsidR="008C1CAD" w:rsidDel="001D7501">
          <w:rPr>
            <w:noProof/>
          </w:rPr>
          <w:delText>(70)</w:delText>
        </w:r>
        <w:r w:rsidDel="001D7501">
          <w:fldChar w:fldCharType="end"/>
        </w:r>
        <w:r w:rsidDel="001D7501">
          <w:delText xml:space="preserve"> for the </w:delText>
        </w:r>
        <w:r w:rsidDel="001D7501">
          <w:rPr>
            <w:i/>
          </w:rPr>
          <w:delText xml:space="preserve">H. pylori </w:delText>
        </w:r>
        <w:r w:rsidDel="001D7501">
          <w:delText xml:space="preserve">samples were used to filter out genes with ≤2 counts per million across all the samples. HTSeq </w:delText>
        </w:r>
        <w:r w:rsidDel="001D7501">
          <w:fldChar w:fldCharType="begin"/>
        </w:r>
        <w:r w:rsidR="008C1CAD" w:rsidDel="001D7501">
          <w:delInstrText xml:space="preserve"> ADDIN EN.CITE &lt;EndNote&gt;&lt;Cite&gt;&lt;Author&gt;Anders&lt;/Author&gt;&lt;Year&gt;2015&lt;/Year&gt;&lt;RecNum&gt;724&lt;/RecNum&gt;&lt;DisplayText&gt;(42)&lt;/DisplayText&gt;&lt;record&gt;&lt;rec-number&gt;724&lt;/rec-number&gt;&lt;foreign-keys&gt;&lt;key app="EN" db-id="ezfxded98rwspxefrtj5z2avrdzpsrwr5rra" timestamp="1489203249"&gt;724&lt;/key&gt;&lt;/foreign-keys&gt;&lt;ref-type name="Journal Article"&gt;17&lt;/ref-type&gt;&lt;contributors&gt;&lt;authors&gt;&lt;author&gt;Anders, Simon&lt;/author&gt;&lt;author&gt;Pyl, Paul Theodor&lt;/author&gt;&lt;author&gt;Huber, Wolfgang&lt;/author&gt;&lt;/authors&gt;&lt;/contributors&gt;&lt;titles&gt;&lt;title&gt;HTSeq—a Python framework to work with high-throughput sequencing data&lt;/title&gt;&lt;secondary-title&gt;Bioinformatics&lt;/secondary-title&gt;&lt;/titles&gt;&lt;periodical&gt;&lt;full-title&gt;Bioinformatics&lt;/full-title&gt;&lt;abbr-1&gt;Bioinformatics (Oxford, England)&lt;/abbr-1&gt;&lt;/periodical&gt;&lt;pages&gt;166-169&lt;/pages&gt;&lt;volume&gt;31&lt;/volume&gt;&lt;number&gt;2&lt;/number&gt;&lt;dates&gt;&lt;year&gt;2015&lt;/year&gt;&lt;/dates&gt;&lt;isbn&gt;1367-4803&lt;/isbn&gt;&lt;urls&gt;&lt;related-urls&gt;&lt;url&gt;http://dx.doi.org/10.1093/bioinformatics/btu638&lt;/url&gt;&lt;/related-urls&gt;&lt;/urls&gt;&lt;electronic-resource-num&gt;10.1093/bioinformatics/btu638&lt;/electronic-resource-num&gt;&lt;/record&gt;&lt;/Cite&gt;&lt;/EndNote&gt;</w:delInstrText>
        </w:r>
        <w:r w:rsidDel="001D7501">
          <w:fldChar w:fldCharType="separate"/>
        </w:r>
        <w:r w:rsidR="008C1CAD" w:rsidDel="001D7501">
          <w:rPr>
            <w:noProof/>
          </w:rPr>
          <w:delText>(42)</w:delText>
        </w:r>
        <w:r w:rsidDel="001D7501">
          <w:fldChar w:fldCharType="end"/>
        </w:r>
        <w:r w:rsidDel="001D7501">
          <w:delText xml:space="preserve"> counts were also used to calculate transcripts per kilobase million (TPM) for each RNA sample. TPM values were used to determine differentially expressed genes using a quasi-likelihood fit test and false discovery rates (FDR) were defined. This list of 4,486 differentially expressed genes in the human analysis and 1,443 genes in the </w:delText>
        </w:r>
        <w:r w:rsidDel="001D7501">
          <w:rPr>
            <w:i/>
          </w:rPr>
          <w:delText xml:space="preserve">H. pylori </w:delText>
        </w:r>
        <w:r w:rsidDel="001D7501">
          <w:delText>analysis was used to calculate z-scores based on log</w:delText>
        </w:r>
        <w:r w:rsidRPr="00E60D05" w:rsidDel="001D7501">
          <w:rPr>
            <w:vertAlign w:val="subscript"/>
          </w:rPr>
          <w:delText>2</w:delText>
        </w:r>
        <w:r w:rsidDel="001D7501">
          <w:delText>(TPM). K-means clustering was then used to split the differentially expressed genes into clusters based on TPM values. Annotations were assigned to each cluster based on gene ontology and Inter</w:delText>
        </w:r>
      </w:del>
      <w:del w:id="1100" w:author="Matthew Chung" w:date="2019-10-21T20:27:00Z">
        <w:r w:rsidDel="003437C2">
          <w:delText>p</w:delText>
        </w:r>
      </w:del>
      <w:del w:id="1101" w:author="Matthew Chung" w:date="2019-10-21T22:45:00Z">
        <w:r w:rsidDel="001D7501">
          <w:delText xml:space="preserve">ro terms, which were then used for a Fisher’s exact test to determine Fisher’s odds ratios and p-values to represent enrichment of the functions in each cluster. Heat maps of all z-scores and the z-scores from each cluster were created with the heatmap.2 function of R </w:delText>
        </w:r>
        <w:r w:rsidDel="001D7501">
          <w:fldChar w:fldCharType="begin"/>
        </w:r>
        <w:r w:rsidR="008C1CAD" w:rsidDel="001D7501">
          <w:delInstrText xml:space="preserve"> ADDIN EN.CITE &lt;EndNote&gt;&lt;Cite&gt;&lt;Author&gt;R Core Team&lt;/Author&gt;&lt;Year&gt;2015&lt;/Year&gt;&lt;RecNum&gt;722&lt;/RecNum&gt;&lt;DisplayText&gt;(69)&lt;/DisplayText&gt;&lt;record&gt;&lt;rec-number&gt;722&lt;/rec-number&gt;&lt;foreign-keys&gt;&lt;key app="EN" db-id="ezfxded98rwspxefrtj5z2avrdzpsrwr5rra" timestamp="1489166044"&gt;722&lt;/key&gt;&lt;/foreign-keys&gt;&lt;ref-type name="Web Page"&gt;12&lt;/ref-type&gt;&lt;contributors&gt;&lt;authors&gt;&lt;author&gt;R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Computing&lt;/publisher&gt;&lt;urls&gt;&lt;related-urls&gt;&lt;url&gt;http://www.R-project.org/&lt;/url&gt;&lt;/related-urls&gt;&lt;/urls&gt;&lt;/record&gt;&lt;/Cite&gt;&lt;/EndNote&gt;</w:delInstrText>
        </w:r>
        <w:r w:rsidDel="001D7501">
          <w:fldChar w:fldCharType="separate"/>
        </w:r>
        <w:r w:rsidR="008C1CAD" w:rsidDel="001D7501">
          <w:rPr>
            <w:noProof/>
          </w:rPr>
          <w:delText>(69)</w:delText>
        </w:r>
        <w:r w:rsidDel="001D7501">
          <w:fldChar w:fldCharType="end"/>
        </w:r>
        <w:r w:rsidDel="001D7501">
          <w:delText xml:space="preserve">. For plots showing all differentially expressed genes, pvclust was used for hierarchial clustering of samples and to provide bootstrap probabilities shown on the dendrogram. Mean line plots illustrating the mean of the z-scores and the standard error of the mean of z-scores were also created with R </w:delText>
        </w:r>
        <w:r w:rsidDel="001D7501">
          <w:fldChar w:fldCharType="begin"/>
        </w:r>
        <w:r w:rsidR="008C1CAD" w:rsidDel="001D7501">
          <w:delInstrText xml:space="preserve"> ADDIN EN.CITE &lt;EndNote&gt;&lt;Cite&gt;&lt;Author&gt;R Core Team&lt;/Author&gt;&lt;Year&gt;2015&lt;/Year&gt;&lt;RecNum&gt;722&lt;/RecNum&gt;&lt;DisplayText&gt;(69)&lt;/DisplayText&gt;&lt;record&gt;&lt;rec-number&gt;722&lt;/rec-number&gt;&lt;foreign-keys&gt;&lt;key app="EN" db-id="ezfxded98rwspxefrtj5z2avrdzpsrwr5rra" timestamp="1489166044"&gt;722&lt;/key&gt;&lt;/foreign-keys&gt;&lt;ref-type name="Web Page"&gt;12&lt;/ref-type&gt;&lt;contributors&gt;&lt;authors&gt;&lt;author&gt;R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Computing&lt;/publisher&gt;&lt;urls&gt;&lt;related-urls&gt;&lt;url&gt;http://www.R-project.org/&lt;/url&gt;&lt;/related-urls&gt;&lt;/urls&gt;&lt;/record&gt;&lt;/Cite&gt;&lt;/EndNote&gt;</w:delInstrText>
        </w:r>
        <w:r w:rsidDel="001D7501">
          <w:fldChar w:fldCharType="separate"/>
        </w:r>
        <w:r w:rsidR="008C1CAD" w:rsidDel="001D7501">
          <w:rPr>
            <w:noProof/>
          </w:rPr>
          <w:delText>(69)</w:delText>
        </w:r>
        <w:r w:rsidDel="001D7501">
          <w:fldChar w:fldCharType="end"/>
        </w:r>
        <w:r w:rsidDel="001D7501">
          <w:delText xml:space="preserve"> for each k-cluster. </w:delText>
        </w:r>
      </w:del>
    </w:p>
    <w:p w14:paraId="7BADE2F1" w14:textId="77777777" w:rsidR="00073784" w:rsidRDefault="00073784" w:rsidP="00073784">
      <w:pPr>
        <w:pStyle w:val="Heading2"/>
      </w:pPr>
      <w:bookmarkStart w:id="1102" w:name="_Toc353628753"/>
      <w:r>
        <w:t>Ethics approval and consent to participate</w:t>
      </w:r>
      <w:bookmarkEnd w:id="1102"/>
    </w:p>
    <w:p w14:paraId="58E829AA" w14:textId="77777777" w:rsidR="00073784" w:rsidRPr="00580833" w:rsidRDefault="00073784" w:rsidP="00073784">
      <w:r>
        <w:t>The University of Maryland, Baltimore Institutional Review Board deemed the study of de-identified nucleic acids from gastric tissue as non-human subjects. Participants were consented by the group of Dr. Javier Torres under Institutional Review Board-CNIC (Mexican National Commission of Scientific Investigation): 2008-785-001 titled, “</w:t>
      </w:r>
      <w:r w:rsidRPr="00350329">
        <w:t>Infection, inflammation and cancer; Study for the development of diagnostic tests and identification of risk biomarkers, prognosis and prevention</w:t>
      </w:r>
      <w:r>
        <w:t>.”</w:t>
      </w:r>
    </w:p>
    <w:p w14:paraId="5D93512C" w14:textId="77777777" w:rsidR="00073784" w:rsidRDefault="00073784" w:rsidP="00073784">
      <w:pPr>
        <w:pStyle w:val="Heading2"/>
      </w:pPr>
      <w:bookmarkStart w:id="1103" w:name="_Toc353628754"/>
      <w:r>
        <w:t>Consent for publication</w:t>
      </w:r>
      <w:bookmarkEnd w:id="1103"/>
    </w:p>
    <w:p w14:paraId="779DECD5" w14:textId="77777777" w:rsidR="00073784" w:rsidRPr="00580833" w:rsidRDefault="00073784" w:rsidP="00073784">
      <w:r>
        <w:t>NA</w:t>
      </w:r>
    </w:p>
    <w:p w14:paraId="00939E25" w14:textId="77777777" w:rsidR="00073784" w:rsidRDefault="00073784" w:rsidP="00073784">
      <w:pPr>
        <w:pStyle w:val="Heading2"/>
      </w:pPr>
      <w:bookmarkStart w:id="1104" w:name="_Toc353628755"/>
      <w:r>
        <w:t>Availability of data and materials</w:t>
      </w:r>
      <w:bookmarkEnd w:id="1104"/>
    </w:p>
    <w:p w14:paraId="3A26A12C" w14:textId="018E3CF0" w:rsidR="00073784" w:rsidRPr="004C0333" w:rsidRDefault="00073784" w:rsidP="00073784">
      <w:pPr>
        <w:rPr>
          <w:highlight w:val="yellow"/>
        </w:rPr>
      </w:pPr>
      <w:r>
        <w:t xml:space="preserve">The sequencing data for </w:t>
      </w:r>
      <w:proofErr w:type="gramStart"/>
      <w:r>
        <w:t>all of</w:t>
      </w:r>
      <w:proofErr w:type="gramEnd"/>
      <w:r>
        <w:t xml:space="preserve"> the cell line samples, </w:t>
      </w:r>
      <w:r>
        <w:rPr>
          <w:i/>
        </w:rPr>
        <w:t xml:space="preserve">H. pylori </w:t>
      </w:r>
      <w:r>
        <w:t xml:space="preserve">26695 wild-type and </w:t>
      </w:r>
      <w:proofErr w:type="spellStart"/>
      <w:r>
        <w:rPr>
          <w:i/>
        </w:rPr>
        <w:t>cagE</w:t>
      </w:r>
      <w:proofErr w:type="spellEnd"/>
      <w:r>
        <w:rPr>
          <w:i/>
        </w:rPr>
        <w:t xml:space="preserve"> </w:t>
      </w:r>
      <w:r>
        <w:t>knockout sequencing data has been deposited to the SRA (</w:t>
      </w:r>
      <w:proofErr w:type="spellStart"/>
      <w:r w:rsidRPr="004C0333">
        <w:t>BioProject</w:t>
      </w:r>
      <w:proofErr w:type="spellEnd"/>
      <w:r w:rsidRPr="004C0333">
        <w:t xml:space="preserve"> #: PRJNA378649).</w:t>
      </w:r>
      <w:r>
        <w:t xml:space="preserve"> </w:t>
      </w:r>
      <w:commentRangeStart w:id="1105"/>
      <w:r>
        <w:t xml:space="preserve">The sequencing data for the gastric tissues samples is in the process of being deposited to </w:t>
      </w:r>
      <w:proofErr w:type="spellStart"/>
      <w:r>
        <w:t>dbGaP</w:t>
      </w:r>
      <w:proofErr w:type="spellEnd"/>
      <w:r>
        <w:t xml:space="preserve">. </w:t>
      </w:r>
      <w:commentRangeEnd w:id="1105"/>
      <w:r w:rsidR="009A57D5">
        <w:rPr>
          <w:rStyle w:val="CommentReference"/>
        </w:rPr>
        <w:commentReference w:id="1105"/>
      </w:r>
      <w:del w:id="1106" w:author="Matthew Chung" w:date="2019-10-21T11:58:00Z">
        <w:r w:rsidDel="009A57D5">
          <w:delText>Our Genomic Program Administrator at the National Cancer Institute has been contacted and we have completed the dbGaP Basic Study (BSI) form, but are waiting for approval of our Institutional Certification Data Use Limitation form. Pending acceptance of the mentioned forms, the data should be publicly available through dbGaP by early May 2017.</w:delText>
        </w:r>
      </w:del>
      <w:r>
        <w:t xml:space="preserve"> </w:t>
      </w:r>
    </w:p>
    <w:p w14:paraId="7701E382" w14:textId="77777777" w:rsidR="00073784" w:rsidRDefault="00073784" w:rsidP="00073784">
      <w:pPr>
        <w:pStyle w:val="Heading2"/>
      </w:pPr>
      <w:bookmarkStart w:id="1107" w:name="_Toc353628756"/>
      <w:r>
        <w:t>Competing Interests</w:t>
      </w:r>
      <w:bookmarkEnd w:id="1107"/>
    </w:p>
    <w:p w14:paraId="1E81E552" w14:textId="77777777" w:rsidR="00073784" w:rsidRPr="00204312" w:rsidRDefault="00073784" w:rsidP="00073784">
      <w:r>
        <w:t>The authors declare they have no competing interests.</w:t>
      </w:r>
    </w:p>
    <w:p w14:paraId="78472E43" w14:textId="77777777" w:rsidR="00073784" w:rsidRDefault="00073784" w:rsidP="00073784">
      <w:pPr>
        <w:pStyle w:val="Heading2"/>
      </w:pPr>
      <w:bookmarkStart w:id="1108" w:name="_Toc353628757"/>
      <w:r>
        <w:t>Funding</w:t>
      </w:r>
      <w:bookmarkEnd w:id="1108"/>
    </w:p>
    <w:p w14:paraId="5DC6B860" w14:textId="77777777" w:rsidR="00073784" w:rsidRPr="006E2ABF" w:rsidRDefault="00073784" w:rsidP="00073784">
      <w:r>
        <w:lastRenderedPageBreak/>
        <w:t>This work was funded by</w:t>
      </w:r>
      <w:r w:rsidRPr="006C11F8">
        <w:t xml:space="preserve"> the National Institutes of Health through an NIH Director’s Transformative Research Award (1-R01-CA206188) to JCDH</w:t>
      </w:r>
      <w:r>
        <w:t>. JT</w:t>
      </w:r>
      <w:r w:rsidRPr="006E2ABF">
        <w:t xml:space="preserve"> was supp</w:t>
      </w:r>
      <w:r>
        <w:t xml:space="preserve">orted by El </w:t>
      </w:r>
      <w:proofErr w:type="spellStart"/>
      <w:r>
        <w:t>Consejo</w:t>
      </w:r>
      <w:proofErr w:type="spellEnd"/>
      <w:r>
        <w:t xml:space="preserve"> Nacional de </w:t>
      </w:r>
      <w:proofErr w:type="spellStart"/>
      <w:r w:rsidRPr="006E2ABF">
        <w:t>Ciencia</w:t>
      </w:r>
      <w:proofErr w:type="spellEnd"/>
      <w:r w:rsidRPr="006E2ABF">
        <w:t xml:space="preserve"> y </w:t>
      </w:r>
      <w:proofErr w:type="spellStart"/>
      <w:r w:rsidRPr="006E2ABF">
        <w:t>Tecnología-Fron</w:t>
      </w:r>
      <w:r>
        <w:t>teras</w:t>
      </w:r>
      <w:proofErr w:type="spellEnd"/>
      <w:r>
        <w:t xml:space="preserve"> de la </w:t>
      </w:r>
      <w:proofErr w:type="spellStart"/>
      <w:r>
        <w:t>Ciencia</w:t>
      </w:r>
      <w:proofErr w:type="spellEnd"/>
      <w:r>
        <w:t xml:space="preserve"> (clave 773) and Instituto </w:t>
      </w:r>
      <w:proofErr w:type="spellStart"/>
      <w:r w:rsidRPr="006E2ABF">
        <w:t>Mexicano</w:t>
      </w:r>
      <w:proofErr w:type="spellEnd"/>
      <w:r w:rsidRPr="006E2ABF">
        <w:t xml:space="preserve"> del Seguro Social (FIS/IMSS/PROT/PRIO/13/027)</w:t>
      </w:r>
      <w:r>
        <w:t>.</w:t>
      </w:r>
    </w:p>
    <w:p w14:paraId="2B9C146A" w14:textId="77777777" w:rsidR="00073784" w:rsidRDefault="00073784" w:rsidP="00073784">
      <w:pPr>
        <w:pStyle w:val="Heading2"/>
      </w:pPr>
      <w:bookmarkStart w:id="1109" w:name="_Toc353628758"/>
      <w:r>
        <w:t>Author’s Contributions</w:t>
      </w:r>
      <w:bookmarkEnd w:id="1109"/>
    </w:p>
    <w:p w14:paraId="1DC802AC" w14:textId="56E2501E" w:rsidR="006D53D3" w:rsidRDefault="00073784" w:rsidP="00073784">
      <w:r>
        <w:t>KMR</w:t>
      </w:r>
      <w:ins w:id="1110" w:author="Matthew Chung" w:date="2019-07-22T14:28:00Z">
        <w:r w:rsidR="001C161A">
          <w:t>, MC,</w:t>
        </w:r>
      </w:ins>
      <w:r>
        <w:t xml:space="preserve"> and JCDH wrote the manuscript. KMR</w:t>
      </w:r>
      <w:ins w:id="1111" w:author="Matthew Chung" w:date="2019-07-22T14:28:00Z">
        <w:r w:rsidR="001C161A">
          <w:t>, MC,</w:t>
        </w:r>
      </w:ins>
      <w:r>
        <w:t xml:space="preserve"> and JCDH edited the manuscript. LMW cultured the N87 cell lines and both strains of </w:t>
      </w:r>
      <w:r>
        <w:rPr>
          <w:i/>
        </w:rPr>
        <w:t xml:space="preserve">H. pylori </w:t>
      </w:r>
      <w:r>
        <w:t xml:space="preserve">for co-culture experiments and preformed all co-culture experiments. LMW and KMR extracted all DNA and RNA from co-culture experiments. NK preformed all DNase and </w:t>
      </w:r>
      <w:proofErr w:type="spellStart"/>
      <w:r>
        <w:t>Ribo</w:t>
      </w:r>
      <w:proofErr w:type="spellEnd"/>
      <w:r>
        <w:t xml:space="preserve">-Zero treatments. </w:t>
      </w:r>
      <w:del w:id="1112" w:author="Matthew Chung" w:date="2019-07-22T14:28:00Z">
        <w:r w:rsidDel="001C161A">
          <w:delText xml:space="preserve">KMR designed primers for validating the </w:delText>
        </w:r>
        <w:r w:rsidRPr="0038623F" w:rsidDel="001C161A">
          <w:rPr>
            <w:i/>
          </w:rPr>
          <w:delText>cagE</w:delText>
        </w:r>
        <w:r w:rsidDel="001C161A">
          <w:delText xml:space="preserve"> knockout strain and NK preformed PCR experiments. </w:delText>
        </w:r>
      </w:del>
      <w:r>
        <w:t xml:space="preserve">JT graciously donated DNA and RNA for the gastric tissue samples. MC </w:t>
      </w:r>
      <w:del w:id="1113" w:author="Matthew Chung" w:date="2019-10-21T11:57:00Z">
        <w:r w:rsidDel="009A57D5">
          <w:delText xml:space="preserve">created </w:delText>
        </w:r>
      </w:del>
      <w:ins w:id="1114" w:author="Matthew Chung" w:date="2019-10-21T11:57:00Z">
        <w:r w:rsidR="009A57D5">
          <w:t xml:space="preserve">performed </w:t>
        </w:r>
      </w:ins>
      <w:del w:id="1115" w:author="Matthew Chung" w:date="2019-07-22T14:29:00Z">
        <w:r w:rsidDel="001C161A">
          <w:delText>scripts for conducting TPM, z-score and k-means analysis</w:delText>
        </w:r>
      </w:del>
      <w:ins w:id="1116" w:author="Matthew Chung" w:date="2019-07-22T14:29:00Z">
        <w:r w:rsidR="001C161A">
          <w:t>bioinformatics analyses</w:t>
        </w:r>
      </w:ins>
      <w:r>
        <w:t>. TJB, LMW, and JCDH contributed to study design and interpretation of results. All authors read and approved the final manuscript.</w:t>
      </w:r>
      <w:r w:rsidR="006D53D3">
        <w:t xml:space="preserve"> </w:t>
      </w:r>
    </w:p>
    <w:p w14:paraId="1D1B43FF" w14:textId="77777777" w:rsidR="006D53D3" w:rsidRDefault="006D53D3">
      <w:pPr>
        <w:spacing w:line="240" w:lineRule="auto"/>
      </w:pPr>
      <w:r>
        <w:br w:type="page"/>
      </w:r>
    </w:p>
    <w:p w14:paraId="3A0C5A5D" w14:textId="77777777" w:rsidR="00073784" w:rsidRDefault="006D53D3" w:rsidP="006D53D3">
      <w:pPr>
        <w:pStyle w:val="Heading2"/>
      </w:pPr>
      <w:r>
        <w:lastRenderedPageBreak/>
        <w:t>References</w:t>
      </w:r>
    </w:p>
    <w:p w14:paraId="02588894" w14:textId="77777777" w:rsidR="00765C9A" w:rsidRPr="00765C9A" w:rsidRDefault="008C1CAD" w:rsidP="00765C9A">
      <w:pPr>
        <w:pStyle w:val="EndNoteBibliography"/>
        <w:rPr>
          <w:noProof/>
        </w:rPr>
      </w:pPr>
      <w:r>
        <w:fldChar w:fldCharType="begin"/>
      </w:r>
      <w:r>
        <w:instrText xml:space="preserve"> ADDIN EN.REFLIST </w:instrText>
      </w:r>
      <w:r>
        <w:fldChar w:fldCharType="separate"/>
      </w:r>
      <w:r w:rsidR="00765C9A" w:rsidRPr="00765C9A">
        <w:rPr>
          <w:noProof/>
        </w:rPr>
        <w:t>1.</w:t>
      </w:r>
      <w:r w:rsidR="00765C9A" w:rsidRPr="00765C9A">
        <w:rPr>
          <w:noProof/>
        </w:rPr>
        <w:tab/>
        <w:t xml:space="preserve">Linz B, Balloux F, Moodley Y, Manica A, Liu H, Roumagnac P, et al. An African origin for the intimate association between humans and </w:t>
      </w:r>
      <w:r w:rsidR="00765C9A" w:rsidRPr="00765C9A">
        <w:rPr>
          <w:i/>
          <w:noProof/>
        </w:rPr>
        <w:t>Helicobacter pylori</w:t>
      </w:r>
      <w:r w:rsidR="00765C9A" w:rsidRPr="00765C9A">
        <w:rPr>
          <w:noProof/>
        </w:rPr>
        <w:t>. Nature. 2007;445(7130):915-8.</w:t>
      </w:r>
    </w:p>
    <w:p w14:paraId="44DC65C9" w14:textId="77777777" w:rsidR="00765C9A" w:rsidRPr="00765C9A" w:rsidRDefault="00765C9A" w:rsidP="00765C9A">
      <w:pPr>
        <w:pStyle w:val="EndNoteBibliography"/>
        <w:rPr>
          <w:noProof/>
        </w:rPr>
      </w:pPr>
      <w:r w:rsidRPr="00765C9A">
        <w:rPr>
          <w:noProof/>
        </w:rPr>
        <w:t>2.</w:t>
      </w:r>
      <w:r w:rsidRPr="00765C9A">
        <w:rPr>
          <w:noProof/>
        </w:rPr>
        <w:tab/>
        <w:t xml:space="preserve">Everhart JE. Recent developments in the epidemiology of </w:t>
      </w:r>
      <w:r w:rsidRPr="00765C9A">
        <w:rPr>
          <w:i/>
          <w:noProof/>
        </w:rPr>
        <w:t>Helicobacter pylori</w:t>
      </w:r>
      <w:r w:rsidRPr="00765C9A">
        <w:rPr>
          <w:noProof/>
        </w:rPr>
        <w:t>. Gastroenterology clinics of North America. 2000;29(3):559-78.</w:t>
      </w:r>
    </w:p>
    <w:p w14:paraId="7B39657B" w14:textId="77777777" w:rsidR="00765C9A" w:rsidRPr="00765C9A" w:rsidRDefault="00765C9A" w:rsidP="00765C9A">
      <w:pPr>
        <w:pStyle w:val="EndNoteBibliography"/>
        <w:rPr>
          <w:noProof/>
        </w:rPr>
      </w:pPr>
      <w:r w:rsidRPr="00765C9A">
        <w:rPr>
          <w:noProof/>
        </w:rPr>
        <w:t>3.</w:t>
      </w:r>
      <w:r w:rsidRPr="00765C9A">
        <w:rPr>
          <w:noProof/>
        </w:rPr>
        <w:tab/>
        <w:t xml:space="preserve">Peterson WL. </w:t>
      </w:r>
      <w:r w:rsidRPr="00765C9A">
        <w:rPr>
          <w:i/>
          <w:noProof/>
        </w:rPr>
        <w:t>Helicobacter pylori</w:t>
      </w:r>
      <w:r w:rsidRPr="00765C9A">
        <w:rPr>
          <w:noProof/>
        </w:rPr>
        <w:t xml:space="preserve"> and peptic ulcer disease. The New England journal of medicine. 1991;324(15):1043-8.</w:t>
      </w:r>
    </w:p>
    <w:p w14:paraId="6D0A96FE" w14:textId="77777777" w:rsidR="00765C9A" w:rsidRPr="00765C9A" w:rsidRDefault="00765C9A" w:rsidP="00765C9A">
      <w:pPr>
        <w:pStyle w:val="EndNoteBibliography"/>
        <w:rPr>
          <w:noProof/>
        </w:rPr>
      </w:pPr>
      <w:r w:rsidRPr="00765C9A">
        <w:rPr>
          <w:noProof/>
        </w:rPr>
        <w:t>4.</w:t>
      </w:r>
      <w:r w:rsidRPr="00765C9A">
        <w:rPr>
          <w:noProof/>
        </w:rPr>
        <w:tab/>
        <w:t xml:space="preserve">Karnes WE, Jr., Samloff IM, Siurala M, Kekki M, Sipponen P, Kim SWR, et al. Positive serum antibody and negative tissue staining for </w:t>
      </w:r>
      <w:r w:rsidRPr="00765C9A">
        <w:rPr>
          <w:i/>
          <w:noProof/>
        </w:rPr>
        <w:t>Helicobacter pylori</w:t>
      </w:r>
      <w:r w:rsidRPr="00765C9A">
        <w:rPr>
          <w:noProof/>
        </w:rPr>
        <w:t xml:space="preserve"> in subjects with atrophic body gastritis. Gastroenterology.101(1):167-74.</w:t>
      </w:r>
    </w:p>
    <w:p w14:paraId="7C4250EE" w14:textId="77777777" w:rsidR="00765C9A" w:rsidRPr="00765C9A" w:rsidRDefault="00765C9A" w:rsidP="00765C9A">
      <w:pPr>
        <w:pStyle w:val="EndNoteBibliography"/>
        <w:rPr>
          <w:noProof/>
        </w:rPr>
      </w:pPr>
      <w:r w:rsidRPr="00765C9A">
        <w:rPr>
          <w:noProof/>
        </w:rPr>
        <w:t>5.</w:t>
      </w:r>
      <w:r w:rsidRPr="00765C9A">
        <w:rPr>
          <w:noProof/>
        </w:rPr>
        <w:tab/>
        <w:t xml:space="preserve">Parsonnet  J, Hansen  S, Rodriguez  L, Gelb  AB, Warnke  RA, Jellum  E, et al. </w:t>
      </w:r>
      <w:r w:rsidRPr="00765C9A">
        <w:rPr>
          <w:i/>
          <w:noProof/>
        </w:rPr>
        <w:t xml:space="preserve">Helicobacter pylori </w:t>
      </w:r>
      <w:r w:rsidRPr="00765C9A">
        <w:rPr>
          <w:noProof/>
        </w:rPr>
        <w:t>Infection and Gastric Lymphoma. New England Journal of Medicine. 1994;330(18):1267-71.</w:t>
      </w:r>
    </w:p>
    <w:p w14:paraId="0148F73A" w14:textId="77777777" w:rsidR="00765C9A" w:rsidRPr="00765C9A" w:rsidRDefault="00765C9A" w:rsidP="00765C9A">
      <w:pPr>
        <w:pStyle w:val="EndNoteBibliography"/>
        <w:rPr>
          <w:noProof/>
        </w:rPr>
      </w:pPr>
      <w:r w:rsidRPr="00765C9A">
        <w:rPr>
          <w:noProof/>
        </w:rPr>
        <w:t>6.</w:t>
      </w:r>
      <w:r w:rsidRPr="00765C9A">
        <w:rPr>
          <w:noProof/>
        </w:rPr>
        <w:tab/>
        <w:t xml:space="preserve">Nomura  A, Stemmermann  GN, Chyou  P-H, Kato  I, Perez-Perez  GI, Blaser  MJ. </w:t>
      </w:r>
      <w:r w:rsidRPr="00765C9A">
        <w:rPr>
          <w:i/>
          <w:noProof/>
        </w:rPr>
        <w:t xml:space="preserve">Helicobacter pylori </w:t>
      </w:r>
      <w:r w:rsidRPr="00765C9A">
        <w:rPr>
          <w:noProof/>
        </w:rPr>
        <w:t>Infection and Gastric Carcinoma among Japanese Americans in Hawaii. New England Journal of Medicine. 1991;325(16):1132-6.</w:t>
      </w:r>
    </w:p>
    <w:p w14:paraId="00830D05" w14:textId="77777777" w:rsidR="00765C9A" w:rsidRPr="00765C9A" w:rsidRDefault="00765C9A" w:rsidP="00765C9A">
      <w:pPr>
        <w:pStyle w:val="EndNoteBibliography"/>
        <w:rPr>
          <w:noProof/>
        </w:rPr>
      </w:pPr>
      <w:r w:rsidRPr="00765C9A">
        <w:rPr>
          <w:noProof/>
        </w:rPr>
        <w:t>7.</w:t>
      </w:r>
      <w:r w:rsidRPr="00765C9A">
        <w:rPr>
          <w:noProof/>
        </w:rPr>
        <w:tab/>
        <w:t xml:space="preserve">Parsonnet J, Friedman GD, Vandersteen DP, Chang Y, Vogelman JH, Orentreich N, et al. </w:t>
      </w:r>
      <w:r w:rsidRPr="00765C9A">
        <w:rPr>
          <w:i/>
          <w:noProof/>
        </w:rPr>
        <w:t xml:space="preserve">Helicobacter pylori </w:t>
      </w:r>
      <w:r w:rsidRPr="00765C9A">
        <w:rPr>
          <w:noProof/>
        </w:rPr>
        <w:t>infection and the risk of gastric carcinoma. The New England journal of medicine. 1991;325(16):1127-31.</w:t>
      </w:r>
    </w:p>
    <w:p w14:paraId="4623E698" w14:textId="77777777" w:rsidR="00765C9A" w:rsidRPr="00765C9A" w:rsidRDefault="00765C9A" w:rsidP="00765C9A">
      <w:pPr>
        <w:pStyle w:val="EndNoteBibliography"/>
        <w:rPr>
          <w:noProof/>
        </w:rPr>
      </w:pPr>
      <w:r w:rsidRPr="00765C9A">
        <w:rPr>
          <w:noProof/>
        </w:rPr>
        <w:t>8.</w:t>
      </w:r>
      <w:r w:rsidRPr="00765C9A">
        <w:rPr>
          <w:noProof/>
        </w:rPr>
        <w:tab/>
        <w:t xml:space="preserve">Plummer M, Franceschi S, Vignat J, Forman D, de Martel C. Global burden of gastric cancer attributable to </w:t>
      </w:r>
      <w:r w:rsidRPr="00765C9A">
        <w:rPr>
          <w:i/>
          <w:noProof/>
        </w:rPr>
        <w:t>Helicobacter pylori</w:t>
      </w:r>
      <w:r w:rsidRPr="00765C9A">
        <w:rPr>
          <w:noProof/>
        </w:rPr>
        <w:t>. International journal of cancer Journal international du cancer. 2015;136(2):487-90.</w:t>
      </w:r>
    </w:p>
    <w:p w14:paraId="2112E53D" w14:textId="77777777" w:rsidR="00765C9A" w:rsidRPr="00765C9A" w:rsidRDefault="00765C9A" w:rsidP="00765C9A">
      <w:pPr>
        <w:pStyle w:val="EndNoteBibliography"/>
        <w:rPr>
          <w:noProof/>
        </w:rPr>
      </w:pPr>
      <w:r w:rsidRPr="00765C9A">
        <w:rPr>
          <w:noProof/>
        </w:rPr>
        <w:lastRenderedPageBreak/>
        <w:t>9.</w:t>
      </w:r>
      <w:r w:rsidRPr="00765C9A">
        <w:rPr>
          <w:noProof/>
        </w:rPr>
        <w:tab/>
        <w:t xml:space="preserve">Kim SS, Ruiz VE, Carroll JD, Moss SF. </w:t>
      </w:r>
      <w:r w:rsidRPr="00765C9A">
        <w:rPr>
          <w:i/>
          <w:noProof/>
        </w:rPr>
        <w:t>Helicobacter pylori</w:t>
      </w:r>
      <w:r w:rsidRPr="00765C9A">
        <w:rPr>
          <w:noProof/>
        </w:rPr>
        <w:t xml:space="preserve"> in the pathogenesis of gastric cancer and gastric lymphoma. Cancer letters. 2011;305(2):228-38.</w:t>
      </w:r>
    </w:p>
    <w:p w14:paraId="2E1237A2" w14:textId="77777777" w:rsidR="00765C9A" w:rsidRPr="00765C9A" w:rsidRDefault="00765C9A" w:rsidP="00765C9A">
      <w:pPr>
        <w:pStyle w:val="EndNoteBibliography"/>
        <w:rPr>
          <w:noProof/>
        </w:rPr>
      </w:pPr>
      <w:r w:rsidRPr="00765C9A">
        <w:rPr>
          <w:noProof/>
        </w:rPr>
        <w:t>10.</w:t>
      </w:r>
      <w:r w:rsidRPr="00765C9A">
        <w:rPr>
          <w:noProof/>
        </w:rPr>
        <w:tab/>
        <w:t xml:space="preserve">Peek RM, Jr., Blaser MJ. </w:t>
      </w:r>
      <w:r w:rsidRPr="00765C9A">
        <w:rPr>
          <w:i/>
          <w:noProof/>
        </w:rPr>
        <w:t>Helicobacter pylori</w:t>
      </w:r>
      <w:r w:rsidRPr="00765C9A">
        <w:rPr>
          <w:noProof/>
        </w:rPr>
        <w:t xml:space="preserve"> and gastrointestinal tract adenocarcinomas. Nature reviews Cancer. 2002;2(1):28-37.</w:t>
      </w:r>
    </w:p>
    <w:p w14:paraId="1F274B30" w14:textId="77777777" w:rsidR="00765C9A" w:rsidRPr="00765C9A" w:rsidRDefault="00765C9A" w:rsidP="00765C9A">
      <w:pPr>
        <w:pStyle w:val="EndNoteBibliography"/>
        <w:rPr>
          <w:noProof/>
        </w:rPr>
      </w:pPr>
      <w:r w:rsidRPr="00765C9A">
        <w:rPr>
          <w:noProof/>
        </w:rPr>
        <w:t>11.</w:t>
      </w:r>
      <w:r w:rsidRPr="00765C9A">
        <w:rPr>
          <w:noProof/>
        </w:rPr>
        <w:tab/>
        <w:t xml:space="preserve">Chan AO, Peng JZ, Lam SK, Lai KC, Yuen MF, Cheung HK, et al. Eradication of </w:t>
      </w:r>
      <w:r w:rsidRPr="00765C9A">
        <w:rPr>
          <w:i/>
          <w:noProof/>
        </w:rPr>
        <w:t>Helicobacter pylori</w:t>
      </w:r>
      <w:r w:rsidRPr="00765C9A">
        <w:rPr>
          <w:noProof/>
        </w:rPr>
        <w:t xml:space="preserve"> infection reverses </w:t>
      </w:r>
      <w:r w:rsidRPr="00765C9A">
        <w:rPr>
          <w:i/>
          <w:noProof/>
        </w:rPr>
        <w:t>E-cadherin</w:t>
      </w:r>
      <w:r w:rsidRPr="00765C9A">
        <w:rPr>
          <w:noProof/>
        </w:rPr>
        <w:t xml:space="preserve"> promoter hypermethylation. Gut. 2006;55(4):463-8.</w:t>
      </w:r>
    </w:p>
    <w:p w14:paraId="69C091E1" w14:textId="77777777" w:rsidR="00765C9A" w:rsidRPr="00765C9A" w:rsidRDefault="00765C9A" w:rsidP="00765C9A">
      <w:pPr>
        <w:pStyle w:val="EndNoteBibliography"/>
        <w:rPr>
          <w:noProof/>
        </w:rPr>
      </w:pPr>
      <w:r w:rsidRPr="00765C9A">
        <w:rPr>
          <w:noProof/>
        </w:rPr>
        <w:t>12.</w:t>
      </w:r>
      <w:r w:rsidRPr="00765C9A">
        <w:rPr>
          <w:noProof/>
        </w:rPr>
        <w:tab/>
        <w:t>Wang J BT, Ernst PB. Host inflammatory response to infection. In: Mobley HLT MG, Hazell SL, editor. Helicobacter pylori: Physiology and genetics. Washington (DC): ASM Press; 2001.</w:t>
      </w:r>
    </w:p>
    <w:p w14:paraId="1849EF76" w14:textId="77777777" w:rsidR="00765C9A" w:rsidRPr="00765C9A" w:rsidRDefault="00765C9A" w:rsidP="00765C9A">
      <w:pPr>
        <w:pStyle w:val="EndNoteBibliography"/>
        <w:rPr>
          <w:noProof/>
        </w:rPr>
      </w:pPr>
      <w:r w:rsidRPr="00765C9A">
        <w:rPr>
          <w:noProof/>
        </w:rPr>
        <w:t>13.</w:t>
      </w:r>
      <w:r w:rsidRPr="00765C9A">
        <w:rPr>
          <w:noProof/>
        </w:rPr>
        <w:tab/>
        <w:t>Hazell SL, Lee A, Brady L, Hennessy W. Campylobacter pyloridis and gastritis: association with intercellular spaces and adaptation to an environment of mucus as important factors in colonization of the gastric epithelium. The Journal of infectious diseases. 1986;153(4):658-63.</w:t>
      </w:r>
    </w:p>
    <w:p w14:paraId="6A1B4FB6" w14:textId="77777777" w:rsidR="00765C9A" w:rsidRPr="00765C9A" w:rsidRDefault="00765C9A" w:rsidP="00765C9A">
      <w:pPr>
        <w:pStyle w:val="EndNoteBibliography"/>
        <w:rPr>
          <w:noProof/>
        </w:rPr>
      </w:pPr>
      <w:r w:rsidRPr="00765C9A">
        <w:rPr>
          <w:noProof/>
        </w:rPr>
        <w:t>14.</w:t>
      </w:r>
      <w:r w:rsidRPr="00765C9A">
        <w:rPr>
          <w:noProof/>
        </w:rPr>
        <w:tab/>
        <w:t xml:space="preserve">Tomb JF, White O, Kerlavage AR, Clayton RA, Sutton GG, Fleischmann RD, et al. The complete genome sequence of the gastric pathogen </w:t>
      </w:r>
      <w:r w:rsidRPr="00765C9A">
        <w:rPr>
          <w:i/>
          <w:noProof/>
        </w:rPr>
        <w:t>Helicobacter pylori</w:t>
      </w:r>
      <w:r w:rsidRPr="00765C9A">
        <w:rPr>
          <w:noProof/>
        </w:rPr>
        <w:t>. Nature. 1997;388(6642):539-47.</w:t>
      </w:r>
    </w:p>
    <w:p w14:paraId="633F78D9" w14:textId="77777777" w:rsidR="00765C9A" w:rsidRPr="00765C9A" w:rsidRDefault="00765C9A" w:rsidP="00765C9A">
      <w:pPr>
        <w:pStyle w:val="EndNoteBibliography"/>
        <w:rPr>
          <w:noProof/>
        </w:rPr>
      </w:pPr>
      <w:r w:rsidRPr="00765C9A">
        <w:rPr>
          <w:noProof/>
        </w:rPr>
        <w:t>15.</w:t>
      </w:r>
      <w:r w:rsidRPr="00765C9A">
        <w:rPr>
          <w:noProof/>
        </w:rPr>
        <w:tab/>
        <w:t xml:space="preserve">Censini S, Lange C, Xiang Z, Crabtree JE, Ghiara P, Borodovsky M, et al. </w:t>
      </w:r>
      <w:r w:rsidRPr="00765C9A">
        <w:rPr>
          <w:i/>
          <w:noProof/>
        </w:rPr>
        <w:t>cag</w:t>
      </w:r>
      <w:r w:rsidRPr="00765C9A">
        <w:rPr>
          <w:noProof/>
        </w:rPr>
        <w:t xml:space="preserve">, a pathogenicity island of </w:t>
      </w:r>
      <w:r w:rsidRPr="00765C9A">
        <w:rPr>
          <w:i/>
          <w:noProof/>
        </w:rPr>
        <w:t>Helicobacter pylori</w:t>
      </w:r>
      <w:r w:rsidRPr="00765C9A">
        <w:rPr>
          <w:noProof/>
        </w:rPr>
        <w:t>, encodes type I-specific and disease-associated virulence factors. Proceedings of the National Academy of Sciences of the United States of America. 1996;93(25):14648-53.</w:t>
      </w:r>
    </w:p>
    <w:p w14:paraId="6A1903D9" w14:textId="77777777" w:rsidR="00765C9A" w:rsidRPr="00765C9A" w:rsidRDefault="00765C9A" w:rsidP="00765C9A">
      <w:pPr>
        <w:pStyle w:val="EndNoteBibliography"/>
        <w:rPr>
          <w:noProof/>
        </w:rPr>
      </w:pPr>
      <w:r w:rsidRPr="00765C9A">
        <w:rPr>
          <w:noProof/>
        </w:rPr>
        <w:lastRenderedPageBreak/>
        <w:t>16.</w:t>
      </w:r>
      <w:r w:rsidRPr="00765C9A">
        <w:rPr>
          <w:noProof/>
        </w:rPr>
        <w:tab/>
        <w:t xml:space="preserve">Segal ED, Lange C, Covacci A, Tompkins LS, Falkow S. Induction of host signal transduction pathways by </w:t>
      </w:r>
      <w:r w:rsidRPr="00765C9A">
        <w:rPr>
          <w:i/>
          <w:noProof/>
        </w:rPr>
        <w:t>Helicobacter pylori</w:t>
      </w:r>
      <w:r w:rsidRPr="00765C9A">
        <w:rPr>
          <w:noProof/>
        </w:rPr>
        <w:t>. Proceedings of the National Academy of Sciences of the United States of America. 1997;94(14):7595-9.</w:t>
      </w:r>
    </w:p>
    <w:p w14:paraId="0A360D7D" w14:textId="77777777" w:rsidR="00765C9A" w:rsidRPr="00765C9A" w:rsidRDefault="00765C9A" w:rsidP="00765C9A">
      <w:pPr>
        <w:pStyle w:val="EndNoteBibliography"/>
        <w:rPr>
          <w:noProof/>
        </w:rPr>
      </w:pPr>
      <w:r w:rsidRPr="00765C9A">
        <w:rPr>
          <w:noProof/>
        </w:rPr>
        <w:t>17.</w:t>
      </w:r>
      <w:r w:rsidRPr="00765C9A">
        <w:rPr>
          <w:noProof/>
        </w:rPr>
        <w:tab/>
        <w:t>Williams CS, Smalley W, DuBois RN. Aspirin use and potential mechanisms for colorectal cancer prevention. Journal of Clinical Investigation. 1997;100(6):1325-9.</w:t>
      </w:r>
    </w:p>
    <w:p w14:paraId="55D5FAE0" w14:textId="77777777" w:rsidR="00765C9A" w:rsidRPr="00765C9A" w:rsidRDefault="00765C9A" w:rsidP="00765C9A">
      <w:pPr>
        <w:pStyle w:val="EndNoteBibliography"/>
        <w:rPr>
          <w:noProof/>
        </w:rPr>
      </w:pPr>
      <w:r w:rsidRPr="00765C9A">
        <w:rPr>
          <w:noProof/>
        </w:rPr>
        <w:t>18.</w:t>
      </w:r>
      <w:r w:rsidRPr="00765C9A">
        <w:rPr>
          <w:noProof/>
        </w:rPr>
        <w:tab/>
        <w:t>Ben Ayed-Guerfali D, Charfi S, Khabir A, Sellami-Boudawara T, Gargouri A, Mokdad-Gargouri R. Clinical and prognosis relevance of COX-2 expression in Tunisian patients with primary gastric adenocarcinoma. Cancer biomarkers : section A of Disease markers. 2016;17(1):67-73.</w:t>
      </w:r>
    </w:p>
    <w:p w14:paraId="464CD749" w14:textId="77777777" w:rsidR="00765C9A" w:rsidRPr="00765C9A" w:rsidRDefault="00765C9A" w:rsidP="00765C9A">
      <w:pPr>
        <w:pStyle w:val="EndNoteBibliography"/>
        <w:rPr>
          <w:noProof/>
        </w:rPr>
      </w:pPr>
      <w:r w:rsidRPr="00765C9A">
        <w:rPr>
          <w:noProof/>
        </w:rPr>
        <w:t>19.</w:t>
      </w:r>
      <w:r w:rsidRPr="00765C9A">
        <w:rPr>
          <w:noProof/>
        </w:rPr>
        <w:tab/>
        <w:t>Levi S, Beardshall K, Haddad G, Playford R, Ghosh P, Calam J. Campylobacter pylori and duodenal ulcers: the gastrin link. Lancet. 1989;1(8648):1167-8.</w:t>
      </w:r>
    </w:p>
    <w:p w14:paraId="0A8872CA" w14:textId="77777777" w:rsidR="00765C9A" w:rsidRPr="00765C9A" w:rsidRDefault="00765C9A" w:rsidP="00765C9A">
      <w:pPr>
        <w:pStyle w:val="EndNoteBibliography"/>
        <w:rPr>
          <w:noProof/>
        </w:rPr>
      </w:pPr>
      <w:r w:rsidRPr="00765C9A">
        <w:rPr>
          <w:noProof/>
        </w:rPr>
        <w:t>20.</w:t>
      </w:r>
      <w:r w:rsidRPr="00765C9A">
        <w:rPr>
          <w:noProof/>
        </w:rPr>
        <w:tab/>
        <w:t>Hocker M, Henihan RJ, Rosewicz S, Riecken EO, Zhang Z, Koh TJ, et al. Gastrin and phorbol 12-myristate 13-acetate regulate the human histidine decarboxylase promoter through Raf-dependent activation of extracellular signal-regulated kinase-related signaling pathways in gastric cancer cells. The Journal of biological chemistry. 1997;272(43):27015-24.</w:t>
      </w:r>
    </w:p>
    <w:p w14:paraId="68A37213" w14:textId="77777777" w:rsidR="00765C9A" w:rsidRPr="00765C9A" w:rsidRDefault="00765C9A" w:rsidP="00765C9A">
      <w:pPr>
        <w:pStyle w:val="EndNoteBibliography"/>
        <w:rPr>
          <w:noProof/>
        </w:rPr>
      </w:pPr>
      <w:r w:rsidRPr="00765C9A">
        <w:rPr>
          <w:noProof/>
        </w:rPr>
        <w:t>21.</w:t>
      </w:r>
      <w:r w:rsidRPr="00765C9A">
        <w:rPr>
          <w:noProof/>
        </w:rPr>
        <w:tab/>
        <w:t xml:space="preserve">Berthenet E, Sheppard S, Vale FF. Recent “omics” advances in </w:t>
      </w:r>
      <w:r w:rsidRPr="00765C9A">
        <w:rPr>
          <w:i/>
          <w:noProof/>
        </w:rPr>
        <w:t>Helicobacter pylori</w:t>
      </w:r>
      <w:r w:rsidRPr="00765C9A">
        <w:rPr>
          <w:noProof/>
        </w:rPr>
        <w:t>. Helicobacter. 2016;21:14-8.</w:t>
      </w:r>
    </w:p>
    <w:p w14:paraId="4BB54EFB" w14:textId="77777777" w:rsidR="00765C9A" w:rsidRPr="00765C9A" w:rsidRDefault="00765C9A" w:rsidP="00765C9A">
      <w:pPr>
        <w:pStyle w:val="EndNoteBibliography"/>
        <w:rPr>
          <w:noProof/>
        </w:rPr>
      </w:pPr>
      <w:r w:rsidRPr="00765C9A">
        <w:rPr>
          <w:noProof/>
        </w:rPr>
        <w:t>22.</w:t>
      </w:r>
      <w:r w:rsidRPr="00765C9A">
        <w:rPr>
          <w:noProof/>
        </w:rPr>
        <w:tab/>
        <w:t xml:space="preserve">Eaton KA, Morgan DR, Krakowka S. </w:t>
      </w:r>
      <w:r w:rsidRPr="00765C9A">
        <w:rPr>
          <w:i/>
          <w:noProof/>
        </w:rPr>
        <w:t xml:space="preserve">Campylobacter pylori </w:t>
      </w:r>
      <w:r w:rsidRPr="00765C9A">
        <w:rPr>
          <w:noProof/>
        </w:rPr>
        <w:t>virulence factors in gnotobiotic piglets. Infection and immunity. 1989;57(4):1119-25.</w:t>
      </w:r>
    </w:p>
    <w:p w14:paraId="76CF5E6D" w14:textId="77777777" w:rsidR="00765C9A" w:rsidRPr="00765C9A" w:rsidRDefault="00765C9A" w:rsidP="00765C9A">
      <w:pPr>
        <w:pStyle w:val="EndNoteBibliography"/>
        <w:rPr>
          <w:noProof/>
        </w:rPr>
      </w:pPr>
      <w:r w:rsidRPr="00765C9A">
        <w:rPr>
          <w:noProof/>
        </w:rPr>
        <w:t>23.</w:t>
      </w:r>
      <w:r w:rsidRPr="00765C9A">
        <w:rPr>
          <w:noProof/>
        </w:rPr>
        <w:tab/>
        <w:t xml:space="preserve">Maixner F, Krause-Kyora B, Turaev D, Herbig A, Hoopmann MR, Hallows JL, et al. The 5300-year-old </w:t>
      </w:r>
      <w:r w:rsidRPr="00765C9A">
        <w:rPr>
          <w:i/>
          <w:noProof/>
        </w:rPr>
        <w:t>Helicobacter pylori</w:t>
      </w:r>
      <w:r w:rsidRPr="00765C9A">
        <w:rPr>
          <w:noProof/>
        </w:rPr>
        <w:t xml:space="preserve"> genome of the Iceman. Science. 2016;351(6269):162-5.</w:t>
      </w:r>
    </w:p>
    <w:p w14:paraId="1E53C4DB" w14:textId="77777777" w:rsidR="00765C9A" w:rsidRPr="00765C9A" w:rsidRDefault="00765C9A" w:rsidP="00765C9A">
      <w:pPr>
        <w:pStyle w:val="EndNoteBibliography"/>
        <w:rPr>
          <w:noProof/>
        </w:rPr>
      </w:pPr>
      <w:r w:rsidRPr="00765C9A">
        <w:rPr>
          <w:noProof/>
        </w:rPr>
        <w:lastRenderedPageBreak/>
        <w:t>24.</w:t>
      </w:r>
      <w:r w:rsidRPr="00765C9A">
        <w:rPr>
          <w:noProof/>
        </w:rPr>
        <w:tab/>
        <w:t xml:space="preserve">Montano V, Didelot X, Foll M, Linz B, Reinhardt R, Suerbaum S, et al. Worldwide population structure, long-term demography, and local adaptation of </w:t>
      </w:r>
      <w:r w:rsidRPr="00765C9A">
        <w:rPr>
          <w:i/>
          <w:noProof/>
        </w:rPr>
        <w:t>Helicobacter pylori</w:t>
      </w:r>
      <w:r w:rsidRPr="00765C9A">
        <w:rPr>
          <w:noProof/>
        </w:rPr>
        <w:t>. Genetics. 2015;200(3):947-63.</w:t>
      </w:r>
    </w:p>
    <w:p w14:paraId="0C36EBFA" w14:textId="77777777" w:rsidR="00765C9A" w:rsidRPr="00765C9A" w:rsidRDefault="00765C9A" w:rsidP="00765C9A">
      <w:pPr>
        <w:pStyle w:val="EndNoteBibliography"/>
        <w:rPr>
          <w:noProof/>
        </w:rPr>
      </w:pPr>
      <w:r w:rsidRPr="00765C9A">
        <w:rPr>
          <w:noProof/>
        </w:rPr>
        <w:t>25.</w:t>
      </w:r>
      <w:r w:rsidRPr="00765C9A">
        <w:rPr>
          <w:noProof/>
        </w:rPr>
        <w:tab/>
        <w:t xml:space="preserve">Alm RA, Ling L-SL, Moir DT, King BL, Brown ED, Doig PC, et al. Genomic-sequence comparison of two unrelated isolates of the human gastric pathogen </w:t>
      </w:r>
      <w:r w:rsidRPr="00765C9A">
        <w:rPr>
          <w:i/>
          <w:noProof/>
        </w:rPr>
        <w:t>Helicobacter pylori</w:t>
      </w:r>
      <w:r w:rsidRPr="00765C9A">
        <w:rPr>
          <w:noProof/>
        </w:rPr>
        <w:t>. Nature. 1999;397(6715):176-80.</w:t>
      </w:r>
    </w:p>
    <w:p w14:paraId="19EF92A8" w14:textId="77777777" w:rsidR="00765C9A" w:rsidRPr="00765C9A" w:rsidRDefault="00765C9A" w:rsidP="00765C9A">
      <w:pPr>
        <w:pStyle w:val="EndNoteBibliography"/>
        <w:rPr>
          <w:noProof/>
        </w:rPr>
      </w:pPr>
      <w:r w:rsidRPr="00765C9A">
        <w:rPr>
          <w:noProof/>
        </w:rPr>
        <w:t>26.</w:t>
      </w:r>
      <w:r w:rsidRPr="00765C9A">
        <w:rPr>
          <w:noProof/>
        </w:rPr>
        <w:tab/>
        <w:t xml:space="preserve">Vinella D, Fischer F, Vorontsov E, Gallaud J, Malosse C, Michel V, et al. Evolution of </w:t>
      </w:r>
      <w:r w:rsidRPr="00765C9A">
        <w:rPr>
          <w:i/>
          <w:noProof/>
        </w:rPr>
        <w:t>Helicobacter:</w:t>
      </w:r>
      <w:r w:rsidRPr="00765C9A">
        <w:rPr>
          <w:noProof/>
        </w:rPr>
        <w:t xml:space="preserve"> acquisition by gastric species of two histidine-rich proteins essential for colonization. PLoS pathogens. 2015;11(12):e1005312.</w:t>
      </w:r>
    </w:p>
    <w:p w14:paraId="72DAE371" w14:textId="77777777" w:rsidR="00765C9A" w:rsidRPr="00765C9A" w:rsidRDefault="00765C9A" w:rsidP="00765C9A">
      <w:pPr>
        <w:pStyle w:val="EndNoteBibliography"/>
        <w:rPr>
          <w:noProof/>
        </w:rPr>
      </w:pPr>
      <w:r w:rsidRPr="00765C9A">
        <w:rPr>
          <w:noProof/>
        </w:rPr>
        <w:t>27.</w:t>
      </w:r>
      <w:r w:rsidRPr="00765C9A">
        <w:rPr>
          <w:noProof/>
        </w:rPr>
        <w:tab/>
        <w:t xml:space="preserve">Scott DR, Marcus EA, Wen Y, Oh J, Sachs G. Gene expression </w:t>
      </w:r>
      <w:r w:rsidRPr="00765C9A">
        <w:rPr>
          <w:i/>
          <w:noProof/>
        </w:rPr>
        <w:t>in vivo</w:t>
      </w:r>
      <w:r w:rsidRPr="00765C9A">
        <w:rPr>
          <w:noProof/>
        </w:rPr>
        <w:t xml:space="preserve"> shows that </w:t>
      </w:r>
      <w:r w:rsidRPr="00765C9A">
        <w:rPr>
          <w:i/>
          <w:noProof/>
        </w:rPr>
        <w:t>Helicobacter pylori</w:t>
      </w:r>
      <w:r w:rsidRPr="00765C9A">
        <w:rPr>
          <w:noProof/>
        </w:rPr>
        <w:t xml:space="preserve"> colonizes an acidic niche on the gastric surface. Proceedings of the National Academy of Sciences of the United States of America. 2007;104(17):7235-40.</w:t>
      </w:r>
    </w:p>
    <w:p w14:paraId="0075E45E" w14:textId="77777777" w:rsidR="00765C9A" w:rsidRPr="00765C9A" w:rsidRDefault="00765C9A" w:rsidP="00765C9A">
      <w:pPr>
        <w:pStyle w:val="EndNoteBibliography"/>
        <w:rPr>
          <w:noProof/>
        </w:rPr>
      </w:pPr>
      <w:r w:rsidRPr="00765C9A">
        <w:rPr>
          <w:noProof/>
        </w:rPr>
        <w:t>28.</w:t>
      </w:r>
      <w:r w:rsidRPr="00765C9A">
        <w:rPr>
          <w:noProof/>
        </w:rPr>
        <w:tab/>
        <w:t xml:space="preserve">Amilon KR, Letley DP, Winter JA, Robinson K, Atherton JC. Expression of the </w:t>
      </w:r>
      <w:r w:rsidRPr="00765C9A">
        <w:rPr>
          <w:i/>
          <w:noProof/>
        </w:rPr>
        <w:t>Helicobacter pylori</w:t>
      </w:r>
      <w:r w:rsidRPr="00765C9A">
        <w:rPr>
          <w:noProof/>
        </w:rPr>
        <w:t xml:space="preserve"> virulence factor </w:t>
      </w:r>
      <w:r w:rsidRPr="00765C9A">
        <w:rPr>
          <w:i/>
          <w:noProof/>
        </w:rPr>
        <w:t>vacuolating cytotoxin A</w:t>
      </w:r>
      <w:r w:rsidRPr="00765C9A">
        <w:rPr>
          <w:noProof/>
        </w:rPr>
        <w:t xml:space="preserve"> (</w:t>
      </w:r>
      <w:r w:rsidRPr="00765C9A">
        <w:rPr>
          <w:i/>
          <w:noProof/>
        </w:rPr>
        <w:t>vacA</w:t>
      </w:r>
      <w:r w:rsidRPr="00765C9A">
        <w:rPr>
          <w:noProof/>
        </w:rPr>
        <w:t>) is influenced by</w:t>
      </w:r>
      <w:r w:rsidRPr="00765C9A">
        <w:rPr>
          <w:rFonts w:hint="eastAsia"/>
          <w:noProof/>
        </w:rPr>
        <w:t xml:space="preserve"> a potential stem-loop structure in the 5</w:t>
      </w:r>
      <w:r w:rsidRPr="00765C9A">
        <w:rPr>
          <w:rFonts w:hint="eastAsia"/>
          <w:noProof/>
        </w:rPr>
        <w:t>′</w:t>
      </w:r>
      <w:r w:rsidRPr="00765C9A">
        <w:rPr>
          <w:rFonts w:hint="eastAsia"/>
          <w:noProof/>
        </w:rPr>
        <w:t xml:space="preserve"> untranslated region of the transcript. Molecular Microbiology. 2015;98(5):831-46.</w:t>
      </w:r>
    </w:p>
    <w:p w14:paraId="7BC3B52C" w14:textId="77777777" w:rsidR="00765C9A" w:rsidRPr="00765C9A" w:rsidRDefault="00765C9A" w:rsidP="00765C9A">
      <w:pPr>
        <w:pStyle w:val="EndNoteBibliography"/>
        <w:rPr>
          <w:noProof/>
        </w:rPr>
      </w:pPr>
      <w:r w:rsidRPr="00765C9A">
        <w:rPr>
          <w:noProof/>
        </w:rPr>
        <w:t>29.</w:t>
      </w:r>
      <w:r w:rsidRPr="00765C9A">
        <w:rPr>
          <w:noProof/>
        </w:rPr>
        <w:tab/>
        <w:t xml:space="preserve">Naumann M, Sokolova O, Tegtmeyer N, Backert S. </w:t>
      </w:r>
      <w:r w:rsidRPr="00765C9A">
        <w:rPr>
          <w:i/>
          <w:noProof/>
        </w:rPr>
        <w:t>Helicobacter pylori</w:t>
      </w:r>
      <w:r w:rsidRPr="00765C9A">
        <w:rPr>
          <w:noProof/>
        </w:rPr>
        <w:t>: A paradigm pathogen for subverting host cell signal transmission. Trends in microbiology.</w:t>
      </w:r>
    </w:p>
    <w:p w14:paraId="0F4E49B4" w14:textId="77777777" w:rsidR="00765C9A" w:rsidRPr="00765C9A" w:rsidRDefault="00765C9A" w:rsidP="00765C9A">
      <w:pPr>
        <w:pStyle w:val="EndNoteBibliography"/>
        <w:rPr>
          <w:noProof/>
        </w:rPr>
      </w:pPr>
      <w:r w:rsidRPr="00765C9A">
        <w:rPr>
          <w:noProof/>
        </w:rPr>
        <w:t>30.</w:t>
      </w:r>
      <w:r w:rsidRPr="00765C9A">
        <w:rPr>
          <w:noProof/>
        </w:rPr>
        <w:tab/>
        <w:t xml:space="preserve">Cover TL, Blanke SR. </w:t>
      </w:r>
      <w:r w:rsidRPr="00765C9A">
        <w:rPr>
          <w:i/>
          <w:noProof/>
        </w:rPr>
        <w:t>Helicobacter pylori</w:t>
      </w:r>
      <w:r w:rsidRPr="00765C9A">
        <w:rPr>
          <w:noProof/>
        </w:rPr>
        <w:t xml:space="preserve"> VacA, a paradigm for toxin multifunctionality. Nature reviews Microbiology. 2005;3(4):320-32.</w:t>
      </w:r>
    </w:p>
    <w:p w14:paraId="7853F86A" w14:textId="77777777" w:rsidR="00765C9A" w:rsidRPr="00765C9A" w:rsidRDefault="00765C9A" w:rsidP="00765C9A">
      <w:pPr>
        <w:pStyle w:val="EndNoteBibliography"/>
        <w:rPr>
          <w:noProof/>
        </w:rPr>
      </w:pPr>
      <w:r w:rsidRPr="00765C9A">
        <w:rPr>
          <w:noProof/>
        </w:rPr>
        <w:t>31.</w:t>
      </w:r>
      <w:r w:rsidRPr="00765C9A">
        <w:rPr>
          <w:noProof/>
        </w:rPr>
        <w:tab/>
        <w:t xml:space="preserve">Palframan SL, Kwok T, Gabriel K. Vacuolating cytotoxin A (VacA), a key toxin for </w:t>
      </w:r>
      <w:r w:rsidRPr="00765C9A">
        <w:rPr>
          <w:i/>
          <w:noProof/>
        </w:rPr>
        <w:t xml:space="preserve">Helicobacter pylori </w:t>
      </w:r>
      <w:r w:rsidRPr="00765C9A">
        <w:rPr>
          <w:noProof/>
        </w:rPr>
        <w:t>pathogenesis. Frontiers in cellular and infection microbiology. 2012;2:92.</w:t>
      </w:r>
    </w:p>
    <w:p w14:paraId="1C4295C2" w14:textId="77777777" w:rsidR="00765C9A" w:rsidRPr="00765C9A" w:rsidRDefault="00765C9A" w:rsidP="00765C9A">
      <w:pPr>
        <w:pStyle w:val="EndNoteBibliography"/>
        <w:rPr>
          <w:noProof/>
        </w:rPr>
      </w:pPr>
      <w:r w:rsidRPr="00765C9A">
        <w:rPr>
          <w:noProof/>
        </w:rPr>
        <w:lastRenderedPageBreak/>
        <w:t>32.</w:t>
      </w:r>
      <w:r w:rsidRPr="00765C9A">
        <w:rPr>
          <w:noProof/>
        </w:rPr>
        <w:tab/>
        <w:t xml:space="preserve">Meyer-ter-Vehn T, Covacci A, Kist M, Pahl HL. </w:t>
      </w:r>
      <w:r w:rsidRPr="00765C9A">
        <w:rPr>
          <w:i/>
          <w:noProof/>
        </w:rPr>
        <w:t>Helicobacter pylori a</w:t>
      </w:r>
      <w:r w:rsidRPr="00765C9A">
        <w:rPr>
          <w:noProof/>
        </w:rPr>
        <w:t xml:space="preserve">ctivates mitogen-activated protein kinase cascades and induces expression of the proto-oncogenes </w:t>
      </w:r>
      <w:r w:rsidRPr="00765C9A">
        <w:rPr>
          <w:i/>
          <w:noProof/>
        </w:rPr>
        <w:t>c-fos</w:t>
      </w:r>
      <w:r w:rsidRPr="00765C9A">
        <w:rPr>
          <w:noProof/>
        </w:rPr>
        <w:t xml:space="preserve"> and </w:t>
      </w:r>
      <w:r w:rsidRPr="00765C9A">
        <w:rPr>
          <w:i/>
          <w:noProof/>
        </w:rPr>
        <w:t>c-jun</w:t>
      </w:r>
      <w:r w:rsidRPr="00765C9A">
        <w:rPr>
          <w:noProof/>
        </w:rPr>
        <w:t>. Journal of Biological Chemistry. 2000;275(21):16064-72.</w:t>
      </w:r>
    </w:p>
    <w:p w14:paraId="33030C5C" w14:textId="77777777" w:rsidR="00765C9A" w:rsidRPr="00765C9A" w:rsidRDefault="00765C9A" w:rsidP="00765C9A">
      <w:pPr>
        <w:pStyle w:val="EndNoteBibliography"/>
        <w:rPr>
          <w:noProof/>
        </w:rPr>
      </w:pPr>
      <w:r w:rsidRPr="00765C9A">
        <w:rPr>
          <w:noProof/>
        </w:rPr>
        <w:t>33.</w:t>
      </w:r>
      <w:r w:rsidRPr="00765C9A">
        <w:rPr>
          <w:noProof/>
        </w:rPr>
        <w:tab/>
        <w:t xml:space="preserve">Hatakeyama M. Oncogenic mechanisms of the </w:t>
      </w:r>
      <w:r w:rsidRPr="00765C9A">
        <w:rPr>
          <w:i/>
          <w:noProof/>
        </w:rPr>
        <w:t>Helicobacter pylori</w:t>
      </w:r>
      <w:r w:rsidRPr="00765C9A">
        <w:rPr>
          <w:noProof/>
        </w:rPr>
        <w:t xml:space="preserve"> CagA protein. Nature reviews Cancer. 2004;4(9):688-94.</w:t>
      </w:r>
    </w:p>
    <w:p w14:paraId="3C4DE87B" w14:textId="77777777" w:rsidR="00765C9A" w:rsidRPr="00765C9A" w:rsidRDefault="00765C9A" w:rsidP="00765C9A">
      <w:pPr>
        <w:pStyle w:val="EndNoteBibliography"/>
        <w:rPr>
          <w:noProof/>
        </w:rPr>
      </w:pPr>
      <w:r w:rsidRPr="00765C9A">
        <w:rPr>
          <w:noProof/>
        </w:rPr>
        <w:t>34.</w:t>
      </w:r>
      <w:r w:rsidRPr="00765C9A">
        <w:rPr>
          <w:noProof/>
        </w:rPr>
        <w:tab/>
        <w:t xml:space="preserve">Blaser MJ, Atherton JC. </w:t>
      </w:r>
      <w:r w:rsidRPr="00765C9A">
        <w:rPr>
          <w:i/>
          <w:noProof/>
        </w:rPr>
        <w:t>Helicobacter pylori</w:t>
      </w:r>
      <w:r w:rsidRPr="00765C9A">
        <w:rPr>
          <w:noProof/>
        </w:rPr>
        <w:t xml:space="preserve"> persistence: biology and disease. The Journal of clinical investigation. 2004;113(3):321-33.</w:t>
      </w:r>
    </w:p>
    <w:p w14:paraId="4A11340B" w14:textId="77777777" w:rsidR="00765C9A" w:rsidRPr="00765C9A" w:rsidRDefault="00765C9A" w:rsidP="00765C9A">
      <w:pPr>
        <w:pStyle w:val="EndNoteBibliography"/>
        <w:rPr>
          <w:noProof/>
        </w:rPr>
      </w:pPr>
      <w:r w:rsidRPr="00765C9A">
        <w:rPr>
          <w:noProof/>
        </w:rPr>
        <w:t>35.</w:t>
      </w:r>
      <w:r w:rsidRPr="00765C9A">
        <w:rPr>
          <w:noProof/>
        </w:rPr>
        <w:tab/>
        <w:t xml:space="preserve">Mimuro H, Suzuki T, Tanaka J, Asahi M, Haas R, Sasakawa C. Grb2 is a key mediator of </w:t>
      </w:r>
      <w:r w:rsidRPr="00765C9A">
        <w:rPr>
          <w:i/>
          <w:noProof/>
        </w:rPr>
        <w:t>Helicobacter pylori</w:t>
      </w:r>
      <w:r w:rsidRPr="00765C9A">
        <w:rPr>
          <w:noProof/>
        </w:rPr>
        <w:t xml:space="preserve"> CagA protein activities. Molecular cell. 2002;10(4):745-55.</w:t>
      </w:r>
    </w:p>
    <w:p w14:paraId="3EF705FB" w14:textId="77777777" w:rsidR="00765C9A" w:rsidRPr="00765C9A" w:rsidRDefault="00765C9A" w:rsidP="00765C9A">
      <w:pPr>
        <w:pStyle w:val="EndNoteBibliography"/>
        <w:rPr>
          <w:noProof/>
        </w:rPr>
      </w:pPr>
      <w:r w:rsidRPr="00765C9A">
        <w:rPr>
          <w:noProof/>
        </w:rPr>
        <w:t>36.</w:t>
      </w:r>
      <w:r w:rsidRPr="00765C9A">
        <w:rPr>
          <w:noProof/>
        </w:rPr>
        <w:tab/>
        <w:t>Gorrell RJ, Guan J, Xin Y, Tafreshi MA, Hutton ML, McGuckin MA, et al. A novel NOD1- and CagA-independent pathway of interleukin-8 induction mediated by the Helicobacter pylori type IV secretion system. Cellular microbiology. 2013;15(4):554-70.</w:t>
      </w:r>
    </w:p>
    <w:p w14:paraId="25BBD6B6" w14:textId="77777777" w:rsidR="00765C9A" w:rsidRPr="00765C9A" w:rsidRDefault="00765C9A" w:rsidP="00765C9A">
      <w:pPr>
        <w:pStyle w:val="EndNoteBibliography"/>
        <w:rPr>
          <w:noProof/>
        </w:rPr>
      </w:pPr>
      <w:r w:rsidRPr="00765C9A">
        <w:rPr>
          <w:noProof/>
        </w:rPr>
        <w:t>37.</w:t>
      </w:r>
      <w:r w:rsidRPr="00765C9A">
        <w:rPr>
          <w:noProof/>
        </w:rPr>
        <w:tab/>
        <w:t>Viala J, Chaput C, Boneca IG, Cardona A, Girardin SE, Moran AP, et al. Nod1 responds to peptidoglycan delivered by the Helicobacter pylori cag pathogenicity island. Nature immunology. 2004;5(11):1166-74.</w:t>
      </w:r>
    </w:p>
    <w:p w14:paraId="3CF221D0" w14:textId="77777777" w:rsidR="00765C9A" w:rsidRPr="00765C9A" w:rsidRDefault="00765C9A" w:rsidP="00765C9A">
      <w:pPr>
        <w:pStyle w:val="EndNoteBibliography"/>
        <w:rPr>
          <w:noProof/>
        </w:rPr>
      </w:pPr>
      <w:r w:rsidRPr="00765C9A">
        <w:rPr>
          <w:noProof/>
        </w:rPr>
        <w:t>38.</w:t>
      </w:r>
      <w:r w:rsidRPr="00765C9A">
        <w:rPr>
          <w:noProof/>
        </w:rPr>
        <w:tab/>
        <w:t xml:space="preserve">Shariq M, Kumar N, Kumari R, Kumar A, Subbarao N, Mukhopadhyay G. Biochemical analysis of CagE: A VirB4 homologue of </w:t>
      </w:r>
      <w:r w:rsidRPr="00765C9A">
        <w:rPr>
          <w:i/>
          <w:noProof/>
        </w:rPr>
        <w:t xml:space="preserve">Helicobacter pylori </w:t>
      </w:r>
      <w:r w:rsidRPr="00765C9A">
        <w:rPr>
          <w:noProof/>
        </w:rPr>
        <w:t>Cag-T4SS. PLOS ONE. 2015;10(11):e0142606.</w:t>
      </w:r>
    </w:p>
    <w:p w14:paraId="5BC74E94" w14:textId="77777777" w:rsidR="00765C9A" w:rsidRPr="00765C9A" w:rsidRDefault="00765C9A" w:rsidP="00765C9A">
      <w:pPr>
        <w:pStyle w:val="EndNoteBibliography"/>
        <w:rPr>
          <w:noProof/>
        </w:rPr>
      </w:pPr>
      <w:r w:rsidRPr="00765C9A">
        <w:rPr>
          <w:noProof/>
        </w:rPr>
        <w:t>39.</w:t>
      </w:r>
      <w:r w:rsidRPr="00765C9A">
        <w:rPr>
          <w:noProof/>
        </w:rPr>
        <w:tab/>
        <w:t xml:space="preserve">Yamaoka Y, Kwon DH, Graham DY. A M(r) 34,000 proinflammatory outer membrane protein (oipA) of </w:t>
      </w:r>
      <w:r w:rsidRPr="00765C9A">
        <w:rPr>
          <w:i/>
          <w:noProof/>
        </w:rPr>
        <w:t>Helicobacter pylori</w:t>
      </w:r>
      <w:r w:rsidRPr="00765C9A">
        <w:rPr>
          <w:noProof/>
        </w:rPr>
        <w:t>. Proceedings of the National Academy of Sciences of the United States of America. 2000;97(13):7533-8.</w:t>
      </w:r>
    </w:p>
    <w:p w14:paraId="5876D8C1" w14:textId="77777777" w:rsidR="00765C9A" w:rsidRPr="00765C9A" w:rsidRDefault="00765C9A" w:rsidP="00765C9A">
      <w:pPr>
        <w:pStyle w:val="EndNoteBibliography"/>
        <w:rPr>
          <w:noProof/>
        </w:rPr>
      </w:pPr>
      <w:r w:rsidRPr="00765C9A">
        <w:rPr>
          <w:noProof/>
        </w:rPr>
        <w:lastRenderedPageBreak/>
        <w:t>40.</w:t>
      </w:r>
      <w:r w:rsidRPr="00765C9A">
        <w:rPr>
          <w:noProof/>
        </w:rPr>
        <w:tab/>
        <w:t>Frick-Cheng AE, Pyburn TM, Voss BJ, McDonald WH, Ohi MD, Cover TL. Molecular and Structural Analysis of the Helicobacter pylori cag Type IV Secretion System Core Complex. mBio. 2016;7(1).</w:t>
      </w:r>
    </w:p>
    <w:p w14:paraId="0A7CE79F" w14:textId="77777777" w:rsidR="00765C9A" w:rsidRPr="00765C9A" w:rsidRDefault="00765C9A" w:rsidP="00765C9A">
      <w:pPr>
        <w:pStyle w:val="EndNoteBibliography"/>
        <w:rPr>
          <w:noProof/>
        </w:rPr>
      </w:pPr>
      <w:r w:rsidRPr="00765C9A">
        <w:rPr>
          <w:noProof/>
        </w:rPr>
        <w:t>41.</w:t>
      </w:r>
      <w:r w:rsidRPr="00765C9A">
        <w:rPr>
          <w:noProof/>
        </w:rPr>
        <w:tab/>
        <w:t>Langmead B, Trapnell C, Pop M, Salzberg SL. Ultrafast and memory-efficient alignment of short DNA sequences to the human genome. Genome biology. 2009;10(3):R25.</w:t>
      </w:r>
    </w:p>
    <w:p w14:paraId="56A240BE" w14:textId="77777777" w:rsidR="00765C9A" w:rsidRPr="00765C9A" w:rsidRDefault="00765C9A" w:rsidP="00765C9A">
      <w:pPr>
        <w:pStyle w:val="EndNoteBibliography"/>
        <w:rPr>
          <w:noProof/>
        </w:rPr>
      </w:pPr>
      <w:r w:rsidRPr="00765C9A">
        <w:rPr>
          <w:noProof/>
        </w:rPr>
        <w:t>42.</w:t>
      </w:r>
      <w:r w:rsidRPr="00765C9A">
        <w:rPr>
          <w:noProof/>
        </w:rPr>
        <w:tab/>
        <w:t>Anders S, Pyl PT, Huber W. HTSeq—a Python framework to work with high-throughput sequencing data. Bioinformatics (Oxford, England). 2015;31(2):166-9.</w:t>
      </w:r>
    </w:p>
    <w:p w14:paraId="7457FD32" w14:textId="77777777" w:rsidR="00765C9A" w:rsidRPr="00765C9A" w:rsidRDefault="00765C9A" w:rsidP="00765C9A">
      <w:pPr>
        <w:pStyle w:val="EndNoteBibliography"/>
        <w:rPr>
          <w:noProof/>
        </w:rPr>
      </w:pPr>
      <w:r w:rsidRPr="00765C9A">
        <w:rPr>
          <w:noProof/>
        </w:rPr>
        <w:t>43.</w:t>
      </w:r>
      <w:r w:rsidRPr="00765C9A">
        <w:rPr>
          <w:noProof/>
        </w:rPr>
        <w:tab/>
        <w:t>Voss BJ, Gaddy JA, McDonald WH, Cover TL. Analysis of Surface-Exposed Outer Membrane Proteins in Helicobacter pylori. Journal of bacteriology. 2014;196(13):2455-71.</w:t>
      </w:r>
    </w:p>
    <w:p w14:paraId="0C47E81C" w14:textId="77777777" w:rsidR="00765C9A" w:rsidRPr="00765C9A" w:rsidRDefault="00765C9A" w:rsidP="00765C9A">
      <w:pPr>
        <w:pStyle w:val="EndNoteBibliography"/>
        <w:rPr>
          <w:noProof/>
        </w:rPr>
      </w:pPr>
      <w:r w:rsidRPr="00765C9A">
        <w:rPr>
          <w:noProof/>
        </w:rPr>
        <w:t>44.</w:t>
      </w:r>
      <w:r w:rsidRPr="00765C9A">
        <w:rPr>
          <w:noProof/>
        </w:rPr>
        <w:tab/>
        <w:t>Benoit S, Maier RJ. Dependence of Helicobacter pylori Urease Activity on the Nickel-Sequestering Ability of the UreE Accessory Protein. Journal of bacteriology. 2003;185(16):4787-95.</w:t>
      </w:r>
    </w:p>
    <w:p w14:paraId="41714605" w14:textId="77777777" w:rsidR="00765C9A" w:rsidRPr="00765C9A" w:rsidRDefault="00765C9A" w:rsidP="00765C9A">
      <w:pPr>
        <w:pStyle w:val="EndNoteBibliography"/>
        <w:rPr>
          <w:noProof/>
        </w:rPr>
      </w:pPr>
      <w:r w:rsidRPr="00765C9A">
        <w:rPr>
          <w:noProof/>
        </w:rPr>
        <w:t>45.</w:t>
      </w:r>
      <w:r w:rsidRPr="00765C9A">
        <w:rPr>
          <w:noProof/>
        </w:rPr>
        <w:tab/>
        <w:t>Evans DJ, Jr., Evans DG, Kirkpatrick SS, Graham DY. Characterization of the Helicobacter pylori urease and purification of its subunits. Microbial pathogenesis. 1991;10(1):15-26.</w:t>
      </w:r>
    </w:p>
    <w:p w14:paraId="2DDBE5CA" w14:textId="77777777" w:rsidR="00765C9A" w:rsidRPr="00765C9A" w:rsidRDefault="00765C9A" w:rsidP="00765C9A">
      <w:pPr>
        <w:pStyle w:val="EndNoteBibliography"/>
        <w:rPr>
          <w:noProof/>
        </w:rPr>
      </w:pPr>
      <w:r w:rsidRPr="00765C9A">
        <w:rPr>
          <w:noProof/>
        </w:rPr>
        <w:t>46.</w:t>
      </w:r>
      <w:r w:rsidRPr="00765C9A">
        <w:rPr>
          <w:noProof/>
        </w:rPr>
        <w:tab/>
        <w:t>Akada JK, Shirai M, Takeuchi H, Tsuda M, Nakazawa T. Identification of the urease operon in Helicobacter pylori and its control by mRNA decay in response to pH. Mol Microbiol. 2000;36(5):1071-84.</w:t>
      </w:r>
    </w:p>
    <w:p w14:paraId="07D097A9" w14:textId="77777777" w:rsidR="00765C9A" w:rsidRPr="00765C9A" w:rsidRDefault="00765C9A" w:rsidP="00765C9A">
      <w:pPr>
        <w:pStyle w:val="EndNoteBibliography"/>
        <w:rPr>
          <w:noProof/>
        </w:rPr>
      </w:pPr>
      <w:r w:rsidRPr="00765C9A">
        <w:rPr>
          <w:noProof/>
        </w:rPr>
        <w:t>47.</w:t>
      </w:r>
      <w:r w:rsidRPr="00765C9A">
        <w:rPr>
          <w:noProof/>
        </w:rPr>
        <w:tab/>
        <w:t>Bellucci M, Zambelli B, Musiani F, Turano P, Ciurli S. Helicobacter pylori UreE, a urease accessory protein: specific Ni(2+)- and Zn(2+)-binding properties and interaction with its cognate UreG. The Biochemical journal. 2009;422(1):91-100.</w:t>
      </w:r>
    </w:p>
    <w:p w14:paraId="7C1D1013" w14:textId="77777777" w:rsidR="00765C9A" w:rsidRPr="00765C9A" w:rsidRDefault="00765C9A" w:rsidP="00765C9A">
      <w:pPr>
        <w:pStyle w:val="EndNoteBibliography"/>
        <w:rPr>
          <w:noProof/>
        </w:rPr>
      </w:pPr>
      <w:r w:rsidRPr="00765C9A">
        <w:rPr>
          <w:noProof/>
        </w:rPr>
        <w:lastRenderedPageBreak/>
        <w:t>48.</w:t>
      </w:r>
      <w:r w:rsidRPr="00765C9A">
        <w:rPr>
          <w:noProof/>
        </w:rPr>
        <w:tab/>
        <w:t>Yang X, Li H, Lai TP, Sun H. UreE-UreG complex facilitates nickel transfer and preactivates GTPase of UreG in Helicobacter pylori. The Journal of biological chemistry. 2015;290(20):12474-85.</w:t>
      </w:r>
    </w:p>
    <w:p w14:paraId="214E46B2" w14:textId="77777777" w:rsidR="00765C9A" w:rsidRPr="00765C9A" w:rsidRDefault="00765C9A" w:rsidP="00765C9A">
      <w:pPr>
        <w:pStyle w:val="EndNoteBibliography"/>
        <w:rPr>
          <w:noProof/>
        </w:rPr>
      </w:pPr>
      <w:r w:rsidRPr="00765C9A">
        <w:rPr>
          <w:noProof/>
        </w:rPr>
        <w:t>49.</w:t>
      </w:r>
      <w:r w:rsidRPr="00765C9A">
        <w:rPr>
          <w:noProof/>
        </w:rPr>
        <w:tab/>
        <w:t xml:space="preserve">Eaton KA, Suerbaum S, Josenhans C, Krakowka S. Colonization of gnotobiotic piglets by </w:t>
      </w:r>
      <w:r w:rsidRPr="00765C9A">
        <w:rPr>
          <w:i/>
          <w:noProof/>
        </w:rPr>
        <w:t xml:space="preserve">Helicobacter pylori </w:t>
      </w:r>
      <w:r w:rsidRPr="00765C9A">
        <w:rPr>
          <w:noProof/>
        </w:rPr>
        <w:t>deficient in two flagellin genes. Infection and immunity. 1996;64(7):2445-8.</w:t>
      </w:r>
    </w:p>
    <w:p w14:paraId="22CA176F" w14:textId="77777777" w:rsidR="00765C9A" w:rsidRPr="00765C9A" w:rsidRDefault="00765C9A" w:rsidP="00765C9A">
      <w:pPr>
        <w:pStyle w:val="EndNoteBibliography"/>
        <w:rPr>
          <w:noProof/>
        </w:rPr>
      </w:pPr>
      <w:r w:rsidRPr="00765C9A">
        <w:rPr>
          <w:noProof/>
        </w:rPr>
        <w:t>50.</w:t>
      </w:r>
      <w:r w:rsidRPr="00765C9A">
        <w:rPr>
          <w:noProof/>
        </w:rPr>
        <w:tab/>
        <w:t>Tucker TP, Gray BM, Eaton KA, Merchant JL. Helicobacter pylori Induction of the Gastrin Promoter Through GC-Rich DNA Elements. Helicobacter. 2010;15(5):438-48.</w:t>
      </w:r>
    </w:p>
    <w:p w14:paraId="74CB3468" w14:textId="77777777" w:rsidR="00765C9A" w:rsidRPr="00765C9A" w:rsidRDefault="00765C9A" w:rsidP="00765C9A">
      <w:pPr>
        <w:pStyle w:val="EndNoteBibliography"/>
        <w:rPr>
          <w:noProof/>
        </w:rPr>
      </w:pPr>
      <w:r w:rsidRPr="00765C9A">
        <w:rPr>
          <w:noProof/>
        </w:rPr>
        <w:t>51.</w:t>
      </w:r>
      <w:r w:rsidRPr="00765C9A">
        <w:rPr>
          <w:noProof/>
        </w:rPr>
        <w:tab/>
        <w:t>Kim D, Pertea G, Trapnell C, Pimentel H, Kelley R, Salzberg SL. TopHat2: accurate alignment of transcriptomes in the presence of insertions, deletions and gene fusions. Genome biology. 2013;14(4):R36.</w:t>
      </w:r>
    </w:p>
    <w:p w14:paraId="34AE97C5" w14:textId="77777777" w:rsidR="00765C9A" w:rsidRPr="00765C9A" w:rsidRDefault="00765C9A" w:rsidP="00765C9A">
      <w:pPr>
        <w:pStyle w:val="EndNoteBibliography"/>
        <w:rPr>
          <w:noProof/>
        </w:rPr>
      </w:pPr>
      <w:r w:rsidRPr="00765C9A">
        <w:rPr>
          <w:noProof/>
        </w:rPr>
        <w:t>52.</w:t>
      </w:r>
      <w:r w:rsidRPr="00765C9A">
        <w:rPr>
          <w:noProof/>
        </w:rPr>
        <w:tab/>
        <w:t>Langmead B, Salzberg SL. Fast gapped-read alignment with Bowtie 2. Nat Methods. 2012;9.</w:t>
      </w:r>
    </w:p>
    <w:p w14:paraId="7F7D469C" w14:textId="77777777" w:rsidR="00765C9A" w:rsidRPr="00765C9A" w:rsidRDefault="00765C9A" w:rsidP="00765C9A">
      <w:pPr>
        <w:pStyle w:val="EndNoteBibliography"/>
        <w:rPr>
          <w:noProof/>
        </w:rPr>
      </w:pPr>
      <w:r w:rsidRPr="00765C9A">
        <w:rPr>
          <w:noProof/>
        </w:rPr>
        <w:t>53.</w:t>
      </w:r>
      <w:r w:rsidRPr="00765C9A">
        <w:rPr>
          <w:noProof/>
        </w:rPr>
        <w:tab/>
        <w:t>Krämer A, Green J, Pollard JJ, Tugendreich S. Causal analysis approaches in Ingenuity Pathway Analysis. Bioinformatics (Oxford, England). 2014;30(4):523-30.</w:t>
      </w:r>
    </w:p>
    <w:p w14:paraId="2C5088E7" w14:textId="77777777" w:rsidR="00765C9A" w:rsidRPr="00765C9A" w:rsidRDefault="00765C9A" w:rsidP="00765C9A">
      <w:pPr>
        <w:pStyle w:val="EndNoteBibliography"/>
        <w:rPr>
          <w:noProof/>
        </w:rPr>
      </w:pPr>
      <w:r w:rsidRPr="00765C9A">
        <w:rPr>
          <w:noProof/>
        </w:rPr>
        <w:t>54.</w:t>
      </w:r>
      <w:r w:rsidRPr="00765C9A">
        <w:rPr>
          <w:noProof/>
        </w:rPr>
        <w:tab/>
        <w:t>Robinson MD, McCarthy DJ, Smyth GK. edgeR: a Bioconductor package for differential expression analysis of digital gene expression data. Bioinformatics (Oxford, England). 2010;26(1):139-40.</w:t>
      </w:r>
    </w:p>
    <w:p w14:paraId="6D0900C1" w14:textId="77777777" w:rsidR="00765C9A" w:rsidRPr="00765C9A" w:rsidRDefault="00765C9A" w:rsidP="00765C9A">
      <w:pPr>
        <w:pStyle w:val="EndNoteBibliography"/>
        <w:rPr>
          <w:noProof/>
        </w:rPr>
      </w:pPr>
      <w:r w:rsidRPr="00765C9A">
        <w:rPr>
          <w:noProof/>
        </w:rPr>
        <w:t>55.</w:t>
      </w:r>
      <w:r w:rsidRPr="00765C9A">
        <w:rPr>
          <w:noProof/>
        </w:rPr>
        <w:tab/>
        <w:t>Oshima H, Ishikawa T, Yoshida GJ, Naoi K, Maeda Y, Naka K, et al. TNF-alpha/TNFR1 signaling promotes gastric tumorigenesis through induction of Noxo1 and Gna14 in tumor cells. Oncogene. 2014;33(29):3820-9.</w:t>
      </w:r>
    </w:p>
    <w:p w14:paraId="0A497D31" w14:textId="77777777" w:rsidR="00765C9A" w:rsidRPr="00765C9A" w:rsidRDefault="00765C9A" w:rsidP="00765C9A">
      <w:pPr>
        <w:pStyle w:val="EndNoteBibliography"/>
        <w:rPr>
          <w:noProof/>
        </w:rPr>
      </w:pPr>
      <w:r w:rsidRPr="00765C9A">
        <w:rPr>
          <w:noProof/>
        </w:rPr>
        <w:lastRenderedPageBreak/>
        <w:t>56.</w:t>
      </w:r>
      <w:r w:rsidRPr="00765C9A">
        <w:rPr>
          <w:noProof/>
        </w:rPr>
        <w:tab/>
        <w:t>Martinon F, Burns K, Tschopp J. The inflammasome: a molecular platform triggering activation of inflammatory caspases and processing of proIL-beta. Molecular cell. 2002;10(2):417-26.</w:t>
      </w:r>
    </w:p>
    <w:p w14:paraId="3874FDCF" w14:textId="77777777" w:rsidR="00765C9A" w:rsidRPr="00765C9A" w:rsidRDefault="00765C9A" w:rsidP="00765C9A">
      <w:pPr>
        <w:pStyle w:val="EndNoteBibliography"/>
        <w:rPr>
          <w:noProof/>
        </w:rPr>
      </w:pPr>
      <w:r w:rsidRPr="00765C9A">
        <w:rPr>
          <w:noProof/>
        </w:rPr>
        <w:t>57.</w:t>
      </w:r>
      <w:r w:rsidRPr="00765C9A">
        <w:rPr>
          <w:noProof/>
        </w:rPr>
        <w:tab/>
        <w:t>Schmausser B, Endrich S, Beier D, Moran AP, Burek CJ, Rosenwald A, et al. Triggering receptor expressed on myeloid cells-1 (TREM-1) expression on gastric epithelium: implication for a role of TREM-1 in Helicobacter pylori infection. Clinical and experimental immunology. 2008;152(1):88-94.</w:t>
      </w:r>
    </w:p>
    <w:p w14:paraId="5BA6FD0D" w14:textId="77777777" w:rsidR="00765C9A" w:rsidRPr="00765C9A" w:rsidRDefault="00765C9A" w:rsidP="00765C9A">
      <w:pPr>
        <w:pStyle w:val="EndNoteBibliography"/>
        <w:rPr>
          <w:noProof/>
        </w:rPr>
      </w:pPr>
      <w:r w:rsidRPr="00765C9A">
        <w:rPr>
          <w:noProof/>
        </w:rPr>
        <w:t>58.</w:t>
      </w:r>
      <w:r w:rsidRPr="00765C9A">
        <w:rPr>
          <w:noProof/>
        </w:rPr>
        <w:tab/>
        <w:t>Dixon BREA, Radin JN, Piazuelo MB, Contreras DC, Algood HMS. IL-17a and IL-22 Induce Expression of Antimicrobials in Gastrointestinal Epithelial Cells and May Contribute to Epithelial Cell Defense against Helicobacter pylori. PLoS ONE. 2016;11(2):e0148514.</w:t>
      </w:r>
    </w:p>
    <w:p w14:paraId="2B7229B3" w14:textId="77777777" w:rsidR="00765C9A" w:rsidRPr="00765C9A" w:rsidRDefault="00765C9A" w:rsidP="00765C9A">
      <w:pPr>
        <w:pStyle w:val="EndNoteBibliography"/>
        <w:rPr>
          <w:noProof/>
        </w:rPr>
      </w:pPr>
      <w:r w:rsidRPr="00765C9A">
        <w:rPr>
          <w:noProof/>
        </w:rPr>
        <w:t>59.</w:t>
      </w:r>
      <w:r w:rsidRPr="00765C9A">
        <w:rPr>
          <w:noProof/>
        </w:rPr>
        <w:tab/>
        <w:t>Couper KN, Blount DG, Riley EM. IL-10: The Master Regulator of Immunity to Infection. The Journal of Immunology. 2008;180(9):5771-7.</w:t>
      </w:r>
    </w:p>
    <w:p w14:paraId="6D773EDF" w14:textId="77777777" w:rsidR="00765C9A" w:rsidRPr="00765C9A" w:rsidRDefault="00765C9A" w:rsidP="00765C9A">
      <w:pPr>
        <w:pStyle w:val="EndNoteBibliography"/>
        <w:rPr>
          <w:noProof/>
        </w:rPr>
      </w:pPr>
      <w:r w:rsidRPr="00765C9A">
        <w:rPr>
          <w:noProof/>
        </w:rPr>
        <w:t>60.</w:t>
      </w:r>
      <w:r w:rsidRPr="00765C9A">
        <w:rPr>
          <w:noProof/>
        </w:rPr>
        <w:tab/>
        <w:t>Kim YH, Liang H, Liu X, Lee J-S, Cho JY, Cheong J-H, et al. AMPKα Modulation in Cancer Progression: Multilayer Integrative Analysis of the Whole Transcriptome in Asian Gastric Cancer. Cancer research. 2012;72(10):2512-21.</w:t>
      </w:r>
    </w:p>
    <w:p w14:paraId="71183665" w14:textId="77777777" w:rsidR="00765C9A" w:rsidRPr="00765C9A" w:rsidRDefault="00765C9A" w:rsidP="00765C9A">
      <w:pPr>
        <w:pStyle w:val="EndNoteBibliography"/>
        <w:rPr>
          <w:noProof/>
        </w:rPr>
      </w:pPr>
      <w:r w:rsidRPr="00765C9A">
        <w:rPr>
          <w:noProof/>
        </w:rPr>
        <w:t>61.</w:t>
      </w:r>
      <w:r w:rsidRPr="00765C9A">
        <w:rPr>
          <w:noProof/>
        </w:rPr>
        <w:tab/>
        <w:t>Bronte-Tinkew DM, Terebiznik M, Franco A, Ang M, Ahn D, Mimuro H, et al. Helicobacter pylori CagA activates the Signal Transducer and Activator of Transcription 3 (STAT3) pathway in vitro and in vivo. Cancer research. 2009;69(2):632-9.</w:t>
      </w:r>
    </w:p>
    <w:p w14:paraId="15C1750C" w14:textId="77777777" w:rsidR="00765C9A" w:rsidRPr="00765C9A" w:rsidRDefault="00765C9A" w:rsidP="00765C9A">
      <w:pPr>
        <w:pStyle w:val="EndNoteBibliography"/>
        <w:rPr>
          <w:noProof/>
        </w:rPr>
      </w:pPr>
      <w:r w:rsidRPr="00765C9A">
        <w:rPr>
          <w:noProof/>
        </w:rPr>
        <w:t>62.</w:t>
      </w:r>
      <w:r w:rsidRPr="00765C9A">
        <w:rPr>
          <w:noProof/>
        </w:rPr>
        <w:tab/>
        <w:t>Byun E, Park B, Lim JW, Kim H. Activation of NF-kappaB and AP-1 Mediates Hyperproliferation by Inducing beta-Catenin and c-Myc in Helicobacter pylori-Infected Gastric Epithelial Cells. Yonsei medical journal. 2016;57(3):647-51.</w:t>
      </w:r>
    </w:p>
    <w:p w14:paraId="6DDF7532" w14:textId="77777777" w:rsidR="00765C9A" w:rsidRPr="00765C9A" w:rsidRDefault="00765C9A" w:rsidP="00765C9A">
      <w:pPr>
        <w:pStyle w:val="EndNoteBibliography"/>
        <w:rPr>
          <w:noProof/>
        </w:rPr>
      </w:pPr>
      <w:r w:rsidRPr="00765C9A">
        <w:rPr>
          <w:noProof/>
        </w:rPr>
        <w:lastRenderedPageBreak/>
        <w:t>63.</w:t>
      </w:r>
      <w:r w:rsidRPr="00765C9A">
        <w:rPr>
          <w:noProof/>
        </w:rPr>
        <w:tab/>
        <w:t>Basque JR, Chenard M, Chailler P, Menard D. Gastric cancer cell lines as models to study human digestive functions. Journal of cellular biochemistry. 2001;81(2):241-51.</w:t>
      </w:r>
    </w:p>
    <w:p w14:paraId="23D2B9FC" w14:textId="77777777" w:rsidR="00765C9A" w:rsidRPr="00765C9A" w:rsidRDefault="00765C9A" w:rsidP="00765C9A">
      <w:pPr>
        <w:pStyle w:val="EndNoteBibliography"/>
        <w:rPr>
          <w:noProof/>
        </w:rPr>
      </w:pPr>
      <w:r w:rsidRPr="00765C9A">
        <w:rPr>
          <w:noProof/>
        </w:rPr>
        <w:t>64.</w:t>
      </w:r>
      <w:r w:rsidRPr="00765C9A">
        <w:rPr>
          <w:noProof/>
        </w:rPr>
        <w:tab/>
        <w:t>Conlin VS, Curtis SB, Zhao Y, Moore ED, Smith VC, Meloche RM, et al. Helicobacter pylori infection targets adherens junction regulatory proteins and results in increased rates of migration in human gastric epithelial cells. Infection and immunity. 2004;72(9):5181-92.</w:t>
      </w:r>
    </w:p>
    <w:p w14:paraId="02CEBEC0" w14:textId="77777777" w:rsidR="00765C9A" w:rsidRPr="00765C9A" w:rsidRDefault="00765C9A" w:rsidP="00765C9A">
      <w:pPr>
        <w:pStyle w:val="EndNoteBibliography"/>
        <w:rPr>
          <w:noProof/>
        </w:rPr>
      </w:pPr>
      <w:r w:rsidRPr="00765C9A">
        <w:rPr>
          <w:noProof/>
        </w:rPr>
        <w:t>65.</w:t>
      </w:r>
      <w:r w:rsidRPr="00765C9A">
        <w:rPr>
          <w:noProof/>
        </w:rPr>
        <w:tab/>
        <w:t>Roy RK, Hoppe MM, Srivastava S, Samanta A, Sharma N, Tan KT, et al. CEACAM6 is upregulated by Helicobacter pylori CagA and is a biomarker for early gastric cancer. Oncotarget. 2016;7(34):55290-301.</w:t>
      </w:r>
    </w:p>
    <w:p w14:paraId="66F8F527" w14:textId="77777777" w:rsidR="00765C9A" w:rsidRPr="00765C9A" w:rsidRDefault="00765C9A" w:rsidP="00765C9A">
      <w:pPr>
        <w:pStyle w:val="EndNoteBibliography"/>
        <w:rPr>
          <w:noProof/>
        </w:rPr>
      </w:pPr>
      <w:r w:rsidRPr="00765C9A">
        <w:rPr>
          <w:noProof/>
        </w:rPr>
        <w:t>66.</w:t>
      </w:r>
      <w:r w:rsidRPr="00765C9A">
        <w:rPr>
          <w:noProof/>
        </w:rPr>
        <w:tab/>
        <w:t>Zang M, Zhang B, Zhang Y, Li J, Su L, Zhu Z, et al. CEACAM6 Promotes Gastric Cancer Invasion and Metastasis by Inducing Epithelial-Mesenchymal Transition via PI3K/AKT Signaling Pathway. PLoS ONE. 2014;9(11):e112908.</w:t>
      </w:r>
    </w:p>
    <w:p w14:paraId="2B4C267E" w14:textId="77777777" w:rsidR="00765C9A" w:rsidRPr="00765C9A" w:rsidRDefault="00765C9A" w:rsidP="00765C9A">
      <w:pPr>
        <w:pStyle w:val="EndNoteBibliography"/>
        <w:rPr>
          <w:noProof/>
        </w:rPr>
      </w:pPr>
      <w:r w:rsidRPr="00765C9A">
        <w:rPr>
          <w:noProof/>
        </w:rPr>
        <w:t>67.</w:t>
      </w:r>
      <w:r w:rsidRPr="00765C9A">
        <w:rPr>
          <w:noProof/>
        </w:rPr>
        <w:tab/>
        <w:t>Bolger AM, Lohse M, Usadel B. Trimmomatic: a flexible trimmer for Illumina sequence data. Bioinformatics (Oxford, England). 2014;30(15):2114-20.</w:t>
      </w:r>
    </w:p>
    <w:p w14:paraId="7E4CBC68" w14:textId="0779E380" w:rsidR="00765C9A" w:rsidRPr="00765C9A" w:rsidRDefault="00765C9A" w:rsidP="00765C9A">
      <w:pPr>
        <w:pStyle w:val="EndNoteBibliography"/>
        <w:rPr>
          <w:noProof/>
        </w:rPr>
      </w:pPr>
      <w:r w:rsidRPr="00765C9A">
        <w:rPr>
          <w:noProof/>
        </w:rPr>
        <w:t>68.</w:t>
      </w:r>
      <w:r w:rsidRPr="00765C9A">
        <w:rPr>
          <w:noProof/>
        </w:rPr>
        <w:tab/>
        <w:t xml:space="preserve">Hannon. FASTX-Toolkit. Available from: </w:t>
      </w:r>
      <w:hyperlink r:id="rId11" w:history="1">
        <w:r w:rsidRPr="00765C9A">
          <w:rPr>
            <w:rStyle w:val="Hyperlink"/>
            <w:noProof/>
          </w:rPr>
          <w:t>http://hannonlab.cshl.edu/fastx_toolkit/index.html</w:t>
        </w:r>
      </w:hyperlink>
      <w:r w:rsidRPr="00765C9A">
        <w:rPr>
          <w:noProof/>
        </w:rPr>
        <w:t>.</w:t>
      </w:r>
    </w:p>
    <w:p w14:paraId="04BFEDD8" w14:textId="78F9A13B" w:rsidR="00765C9A" w:rsidRPr="00765C9A" w:rsidRDefault="00765C9A" w:rsidP="00765C9A">
      <w:pPr>
        <w:pStyle w:val="EndNoteBibliography"/>
        <w:rPr>
          <w:noProof/>
        </w:rPr>
      </w:pPr>
      <w:r w:rsidRPr="00765C9A">
        <w:rPr>
          <w:noProof/>
        </w:rPr>
        <w:t>69.</w:t>
      </w:r>
      <w:r w:rsidRPr="00765C9A">
        <w:rPr>
          <w:noProof/>
        </w:rPr>
        <w:tab/>
        <w:t xml:space="preserve">R Core Team. R: A language and environment for statistical computing Vienna, Austria: R Foundation for Statistical Computing; 2015. Available from: </w:t>
      </w:r>
      <w:hyperlink r:id="rId12" w:history="1">
        <w:r w:rsidRPr="00765C9A">
          <w:rPr>
            <w:rStyle w:val="Hyperlink"/>
            <w:noProof/>
          </w:rPr>
          <w:t>http://www.R-project.org/</w:t>
        </w:r>
      </w:hyperlink>
      <w:r w:rsidRPr="00765C9A">
        <w:rPr>
          <w:noProof/>
        </w:rPr>
        <w:t>.</w:t>
      </w:r>
    </w:p>
    <w:p w14:paraId="6A0E1F9A" w14:textId="77777777" w:rsidR="00765C9A" w:rsidRPr="00765C9A" w:rsidRDefault="00765C9A" w:rsidP="00765C9A">
      <w:pPr>
        <w:pStyle w:val="EndNoteBibliography"/>
        <w:rPr>
          <w:noProof/>
        </w:rPr>
      </w:pPr>
      <w:r w:rsidRPr="00765C9A">
        <w:rPr>
          <w:noProof/>
        </w:rPr>
        <w:t>70.</w:t>
      </w:r>
      <w:r w:rsidRPr="00765C9A">
        <w:rPr>
          <w:noProof/>
        </w:rPr>
        <w:tab/>
        <w:t>Quinlan AR. BEDTools: The Swiss-Army Tool for Genome Feature Analysis.  Current Protocols in Bioinformatics: John Wiley &amp; Sons, Inc.; 2002.</w:t>
      </w:r>
    </w:p>
    <w:p w14:paraId="45DA7ACC" w14:textId="1BAB4042" w:rsidR="006D53D3" w:rsidRDefault="008C1CAD" w:rsidP="00765C9A">
      <w:r>
        <w:fldChar w:fldCharType="end"/>
      </w:r>
      <w:r w:rsidR="006D53D3">
        <w:br w:type="page"/>
      </w:r>
    </w:p>
    <w:p w14:paraId="305F7C8C" w14:textId="295FB0E7" w:rsidR="001C161A" w:rsidRDefault="001C161A">
      <w:pPr>
        <w:pStyle w:val="Heading2"/>
        <w:rPr>
          <w:ins w:id="1117" w:author="Matthew Chung" w:date="2019-07-22T14:26:00Z"/>
        </w:rPr>
        <w:pPrChange w:id="1118" w:author="Matthew Chung" w:date="2019-07-22T14:26:00Z">
          <w:pPr>
            <w:pStyle w:val="Figures"/>
          </w:pPr>
        </w:pPrChange>
      </w:pPr>
      <w:bookmarkStart w:id="1119" w:name="_Toc355966425"/>
      <w:ins w:id="1120" w:author="Matthew Chung" w:date="2019-07-22T14:26:00Z">
        <w:r>
          <w:lastRenderedPageBreak/>
          <w:t>Figure Legends</w:t>
        </w:r>
      </w:ins>
    </w:p>
    <w:p w14:paraId="424EE821" w14:textId="1AB7227A" w:rsidR="006D53D3" w:rsidRDefault="00867983" w:rsidP="004E279D">
      <w:pPr>
        <w:pStyle w:val="Figures"/>
      </w:pPr>
      <w:r>
        <w:t>Figure 1</w:t>
      </w:r>
      <w:r w:rsidR="006D53D3">
        <w:t xml:space="preserve">. </w:t>
      </w:r>
      <w:del w:id="1121" w:author="Matthew Chung" w:date="2019-10-22T10:40:00Z">
        <w:r w:rsidR="006D53D3" w:rsidDel="00022A66">
          <w:delText xml:space="preserve">All differentially </w:delText>
        </w:r>
      </w:del>
      <w:ins w:id="1122" w:author="Matthew Chung" w:date="2019-10-22T10:40:00Z">
        <w:r w:rsidR="00022A66">
          <w:t>PCA and hierarchical c</w:t>
        </w:r>
      </w:ins>
      <w:ins w:id="1123" w:author="Matthew Chung" w:date="2019-10-22T10:41:00Z">
        <w:r w:rsidR="00022A66">
          <w:t xml:space="preserve">luster of the differentially </w:t>
        </w:r>
      </w:ins>
      <w:r w:rsidR="006D53D3">
        <w:t xml:space="preserve">expressed </w:t>
      </w:r>
      <w:r w:rsidR="006D53D3">
        <w:rPr>
          <w:i/>
        </w:rPr>
        <w:t xml:space="preserve">H. pylori </w:t>
      </w:r>
      <w:r w:rsidR="006D53D3">
        <w:t>genes</w:t>
      </w:r>
      <w:bookmarkEnd w:id="1119"/>
    </w:p>
    <w:p w14:paraId="682C1ADE" w14:textId="5C727E81" w:rsidR="006D53D3" w:rsidRDefault="00022A66" w:rsidP="006D53D3">
      <w:ins w:id="1124" w:author="Matthew Chung" w:date="2019-10-22T10:36:00Z">
        <w:r>
          <w:t>The z</w:t>
        </w:r>
      </w:ins>
      <w:del w:id="1125" w:author="Matthew Chung" w:date="2019-10-22T10:36:00Z">
        <w:r w:rsidR="006D53D3" w:rsidDel="00022A66">
          <w:delText>Z</w:delText>
        </w:r>
      </w:del>
      <w:r w:rsidR="006D53D3">
        <w:t xml:space="preserve">-scores of </w:t>
      </w:r>
      <w:ins w:id="1126" w:author="Matthew Chung" w:date="2019-10-22T10:36:00Z">
        <w:r>
          <w:t xml:space="preserve">the </w:t>
        </w:r>
      </w:ins>
      <w:r w:rsidR="006D53D3">
        <w:t>log</w:t>
      </w:r>
      <w:r w:rsidR="006D53D3" w:rsidRPr="00E60D05">
        <w:rPr>
          <w:vertAlign w:val="subscript"/>
        </w:rPr>
        <w:t>2</w:t>
      </w:r>
      <w:ins w:id="1127" w:author="Matthew Chung" w:date="2019-10-22T10:36:00Z">
        <w:r>
          <w:t xml:space="preserve"> </w:t>
        </w:r>
      </w:ins>
      <w:del w:id="1128" w:author="Matthew Chung" w:date="2019-10-22T10:36:00Z">
        <w:r w:rsidR="006D53D3" w:rsidDel="00022A66">
          <w:delText>(</w:delText>
        </w:r>
      </w:del>
      <w:r w:rsidR="006D53D3">
        <w:t>TPM</w:t>
      </w:r>
      <w:del w:id="1129" w:author="Matthew Chung" w:date="2019-10-22T10:36:00Z">
        <w:r w:rsidR="006D53D3" w:rsidDel="00022A66">
          <w:delText>)</w:delText>
        </w:r>
      </w:del>
      <w:r w:rsidR="006D53D3">
        <w:t xml:space="preserve"> values for </w:t>
      </w:r>
      <w:del w:id="1130" w:author="Matthew Chung" w:date="2019-10-22T10:37:00Z">
        <w:r w:rsidR="006D53D3" w:rsidDel="00022A66">
          <w:delText xml:space="preserve">all </w:delText>
        </w:r>
      </w:del>
      <w:ins w:id="1131" w:author="Matthew Chung" w:date="2019-10-22T10:37:00Z">
        <w:r>
          <w:t xml:space="preserve">the 919 </w:t>
        </w:r>
      </w:ins>
      <w:r w:rsidR="006D53D3">
        <w:t xml:space="preserve">differentially expressed </w:t>
      </w:r>
      <w:r w:rsidR="006D53D3">
        <w:rPr>
          <w:i/>
        </w:rPr>
        <w:t>H. pylori</w:t>
      </w:r>
      <w:r w:rsidR="006D53D3">
        <w:t xml:space="preserve"> genes across all co-culture samples and the </w:t>
      </w:r>
      <w:r w:rsidR="006D53D3">
        <w:rPr>
          <w:i/>
        </w:rPr>
        <w:t>H. pylori</w:t>
      </w:r>
      <w:r w:rsidR="006D53D3">
        <w:t xml:space="preserve"> controls </w:t>
      </w:r>
      <w:del w:id="1132" w:author="Matthew Chung" w:date="2019-10-22T10:36:00Z">
        <w:r w:rsidR="006D53D3" w:rsidDel="00022A66">
          <w:delText>are illustrated in a heatmap with hierarchial clustering</w:delText>
        </w:r>
      </w:del>
      <w:ins w:id="1133" w:author="Matthew Chung" w:date="2019-10-22T10:36:00Z">
        <w:r>
          <w:t xml:space="preserve">were clustered </w:t>
        </w:r>
      </w:ins>
      <w:ins w:id="1134" w:author="Matthew Chung" w:date="2019-10-22T10:37:00Z">
        <w:r>
          <w:t>in a (a) principal component analysis and (b) hierarchical clustering analysis</w:t>
        </w:r>
      </w:ins>
      <w:r w:rsidR="006D53D3">
        <w:t xml:space="preserve">. </w:t>
      </w:r>
      <w:ins w:id="1135" w:author="Matthew Chung" w:date="2019-10-22T10:38:00Z">
        <w:r>
          <w:t xml:space="preserve">For the principal component analysis, variation observed is given in parentheses next to the </w:t>
        </w:r>
        <w:proofErr w:type="gramStart"/>
        <w:r>
          <w:t>axes</w:t>
        </w:r>
        <w:proofErr w:type="gramEnd"/>
        <w:r>
          <w:t xml:space="preserve"> labels. </w:t>
        </w:r>
      </w:ins>
      <w:del w:id="1136" w:author="Matthew Chung" w:date="2019-10-22T10:37:00Z">
        <w:r w:rsidR="006D53D3" w:rsidDel="00022A66">
          <w:delText xml:space="preserve">All samples are shown in the columns and all 1,443 differentially expressed genes are shown in the rows. </w:delText>
        </w:r>
      </w:del>
      <w:proofErr w:type="spellStart"/>
      <w:r w:rsidR="006D53D3">
        <w:t>Bootstrap</w:t>
      </w:r>
      <w:proofErr w:type="spellEnd"/>
      <w:r w:rsidR="006D53D3">
        <w:t xml:space="preserve"> probabilities for the dendrogram of all samples are indicated</w:t>
      </w:r>
      <w:ins w:id="1137" w:author="Matthew Chung" w:date="2019-10-22T10:38:00Z">
        <w:r>
          <w:t xml:space="preserve"> next to their corresponding nodes</w:t>
        </w:r>
      </w:ins>
      <w:ins w:id="1138" w:author="Matthew Chung" w:date="2019-10-22T10:39:00Z">
        <w:r>
          <w:t xml:space="preserve">. </w:t>
        </w:r>
      </w:ins>
      <w:del w:id="1139" w:author="Matthew Chung" w:date="2019-10-22T10:39:00Z">
        <w:r w:rsidR="006D53D3" w:rsidDel="00022A66">
          <w:delText xml:space="preserve">. The red colored genes represent z-scores reflecting induced expression of that gene in that replicate. The blue represents z-scores below 0, indicating that the gene was repressed in that replicate relative to the other samples. The sample names are listed on the x-axis and are color-coded by bars representing the culture type, strain of </w:delText>
        </w:r>
        <w:r w:rsidR="006D53D3" w:rsidDel="00022A66">
          <w:rPr>
            <w:i/>
          </w:rPr>
          <w:delText xml:space="preserve">H. pylori </w:delText>
        </w:r>
        <w:r w:rsidR="006D53D3" w:rsidDel="00022A66">
          <w:delText xml:space="preserve">and time point. “Hp cag” samples are the wild-type strain in broth (0 h) or in tissue culture media (2 h, 4 h, 24 h). “Hp ko” samples are the knockout strain in broth (0 h) or in tissue culture media (2 h, 4 h, 24 h). “N87 Hp cag” denotes a wild-type strain in co-culture, while “N87 Hp ko” represents the knockout strain in co-culture. </w:delText>
        </w:r>
      </w:del>
      <w:ins w:id="1140" w:author="Matthew Chung" w:date="2019-10-22T10:39:00Z">
        <w:r>
          <w:t>For both analyses, points are sized relative to their respective transcriptome library sizes.</w:t>
        </w:r>
      </w:ins>
      <w:del w:id="1141" w:author="Matthew Chung" w:date="2019-10-22T10:39:00Z">
        <w:r w:rsidR="006D53D3" w:rsidDel="00022A66">
          <w:delText>The time point for each replicate is designated in the sample name.</w:delText>
        </w:r>
      </w:del>
    </w:p>
    <w:p w14:paraId="4C48B1E0" w14:textId="7BC86C92" w:rsidR="006D53D3" w:rsidRPr="00022A66" w:rsidRDefault="00867983" w:rsidP="004E279D">
      <w:pPr>
        <w:pStyle w:val="Figures"/>
      </w:pPr>
      <w:bookmarkStart w:id="1142" w:name="_Toc355966427"/>
      <w:r>
        <w:t>Figure 2</w:t>
      </w:r>
      <w:r w:rsidR="006D53D3">
        <w:t xml:space="preserve">. </w:t>
      </w:r>
      <w:del w:id="1143" w:author="Matthew Chung" w:date="2019-10-22T10:41:00Z">
        <w:r w:rsidR="006D53D3" w:rsidDel="00022A66">
          <w:delText xml:space="preserve">Mean-line plots for differentially expressed </w:delText>
        </w:r>
        <w:r w:rsidR="006D53D3" w:rsidDel="00022A66">
          <w:rPr>
            <w:i/>
          </w:rPr>
          <w:delText xml:space="preserve">H. pylori </w:delText>
        </w:r>
        <w:r w:rsidR="006D53D3" w:rsidRPr="00E74FBF" w:rsidDel="00022A66">
          <w:rPr>
            <w:i/>
          </w:rPr>
          <w:delText>cagE</w:delText>
        </w:r>
        <w:r w:rsidR="006D53D3" w:rsidDel="00022A66">
          <w:delText xml:space="preserve"> genes in Clusters 3, 6, and 8.</w:delText>
        </w:r>
      </w:del>
      <w:bookmarkEnd w:id="1142"/>
      <w:ins w:id="1144" w:author="Matthew Chung" w:date="2019-10-22T10:41:00Z">
        <w:r w:rsidR="00022A66">
          <w:t xml:space="preserve">WGCNA heatmap of differentially expressed </w:t>
        </w:r>
        <w:r w:rsidR="00022A66">
          <w:rPr>
            <w:i/>
            <w:iCs/>
          </w:rPr>
          <w:t xml:space="preserve">H. pylori </w:t>
        </w:r>
        <w:r w:rsidR="00022A66">
          <w:t>genes</w:t>
        </w:r>
      </w:ins>
    </w:p>
    <w:p w14:paraId="1BDCBF56" w14:textId="1BB2268C" w:rsidR="006D53D3" w:rsidRDefault="006D53D3" w:rsidP="006D53D3">
      <w:pPr>
        <w:rPr>
          <w:noProof/>
        </w:rPr>
      </w:pPr>
      <w:del w:id="1145" w:author="Matthew Chung" w:date="2019-10-22T10:41:00Z">
        <w:r w:rsidDel="00022A66">
          <w:delText>Mean-lines of z-scores of log</w:delText>
        </w:r>
        <w:r w:rsidRPr="00E60D05" w:rsidDel="00022A66">
          <w:rPr>
            <w:vertAlign w:val="subscript"/>
          </w:rPr>
          <w:delText>2</w:delText>
        </w:r>
        <w:r w:rsidDel="00022A66">
          <w:delText xml:space="preserve">(TPM) of all differentially expressed </w:delText>
        </w:r>
        <w:r w:rsidDel="00022A66">
          <w:rPr>
            <w:i/>
          </w:rPr>
          <w:delText>H. pylori</w:delText>
        </w:r>
        <w:r w:rsidDel="00022A66">
          <w:delText xml:space="preserve"> genes for clusters 3, 6 and 8. Cluster 3 showed genes that had varied expression across the time course and were downregulated in broth and co-culture at 24 h, but upregulated in tissue culture media at 24 h. Cluster 6 shows genes that were upregulated in all </w:delText>
        </w:r>
        <w:r w:rsidRPr="00AB1546" w:rsidDel="00022A66">
          <w:rPr>
            <w:i/>
          </w:rPr>
          <w:delText>cagE</w:delText>
        </w:r>
        <w:r w:rsidDel="00022A66">
          <w:delText xml:space="preserve">+ samples, but downregulated in all </w:delText>
        </w:r>
        <w:r w:rsidRPr="00AB1546" w:rsidDel="00022A66">
          <w:rPr>
            <w:i/>
          </w:rPr>
          <w:delText>cagE</w:delText>
        </w:r>
        <w:r w:rsidDel="00022A66">
          <w:delText xml:space="preserve">-samples. Clusters 8 and 10 both showed differences between samples cultured in broth and co-culture. Cluster 8 showed genes that were downregulated in broth and tissue culture media, but upregulated in co-culture, while Cluster 10 showed genes that were upregulated in broth and tissue culture media, but downregulated in co-culture. </w:delText>
        </w:r>
      </w:del>
      <w:ins w:id="1146" w:author="Matthew Chung" w:date="2019-10-22T10:41:00Z">
        <w:r w:rsidR="00022A66">
          <w:t>The z-scores of the log</w:t>
        </w:r>
        <w:r w:rsidR="00022A66" w:rsidRPr="00E60D05">
          <w:rPr>
            <w:vertAlign w:val="subscript"/>
          </w:rPr>
          <w:t>2</w:t>
        </w:r>
        <w:r w:rsidR="00022A66">
          <w:t xml:space="preserve"> TPM values for the 919 differentially expressed </w:t>
        </w:r>
        <w:r w:rsidR="00022A66">
          <w:rPr>
            <w:i/>
          </w:rPr>
          <w:t>H. pylori</w:t>
        </w:r>
        <w:r w:rsidR="00022A66">
          <w:t xml:space="preserve"> genes are displayed </w:t>
        </w:r>
      </w:ins>
      <w:ins w:id="1147" w:author="Matthew Chung" w:date="2019-10-22T10:42:00Z">
        <w:r w:rsidR="00022A66">
          <w:t xml:space="preserve">on the heatmap. The horizontal color bar indicates the sample for each column of the heatmap. The outermost vertical color bar indicates the WGNCA module assignment for each gene, while the innermost vertical color bar indicates the </w:t>
        </w:r>
      </w:ins>
      <w:ins w:id="1148" w:author="Matthew Chung" w:date="2019-10-22T10:43:00Z">
        <w:r w:rsidR="00B65DF0">
          <w:t>major (grey) and minor modules (black) within each WGCNA module.</w:t>
        </w:r>
      </w:ins>
    </w:p>
    <w:p w14:paraId="6A4AB179" w14:textId="1F0BF4CE" w:rsidR="00022A66" w:rsidRDefault="00867983" w:rsidP="00022A66">
      <w:pPr>
        <w:pStyle w:val="Figures"/>
        <w:rPr>
          <w:ins w:id="1149" w:author="Matthew Chung" w:date="2019-10-22T10:41:00Z"/>
        </w:rPr>
      </w:pPr>
      <w:bookmarkStart w:id="1150" w:name="_Toc355966428"/>
      <w:r>
        <w:t>Figure 3</w:t>
      </w:r>
      <w:r w:rsidR="006D53D3">
        <w:t xml:space="preserve">. </w:t>
      </w:r>
      <w:ins w:id="1151" w:author="Matthew Chung" w:date="2019-10-22T10:41:00Z">
        <w:r w:rsidR="00022A66">
          <w:t xml:space="preserve">PCA and hierarchical cluster of the differentially expressed </w:t>
        </w:r>
        <w:r w:rsidR="00022A66">
          <w:rPr>
            <w:iCs/>
          </w:rPr>
          <w:t xml:space="preserve">human </w:t>
        </w:r>
        <w:r w:rsidR="00022A66">
          <w:t>genes</w:t>
        </w:r>
      </w:ins>
    </w:p>
    <w:p w14:paraId="7EA4FB5D" w14:textId="1A0C70A9" w:rsidR="006D53D3" w:rsidRDefault="006D53D3" w:rsidP="004E279D">
      <w:pPr>
        <w:pStyle w:val="Figures"/>
      </w:pPr>
      <w:del w:id="1152" w:author="Matthew Chung" w:date="2019-10-22T10:41:00Z">
        <w:r w:rsidDel="00022A66">
          <w:delText xml:space="preserve">Differentially expressed </w:delText>
        </w:r>
        <w:r w:rsidDel="00022A66">
          <w:rPr>
            <w:i/>
          </w:rPr>
          <w:delText xml:space="preserve">H. pylori </w:delText>
        </w:r>
        <w:r w:rsidDel="00022A66">
          <w:delText>genes with altered regulation comparing wild-type to knockout.</w:delText>
        </w:r>
        <w:bookmarkEnd w:id="1150"/>
        <w:r w:rsidDel="00022A66">
          <w:delText xml:space="preserve"> </w:delText>
        </w:r>
      </w:del>
    </w:p>
    <w:p w14:paraId="543DDCCB" w14:textId="5E688E76" w:rsidR="00022A66" w:rsidRDefault="00022A66" w:rsidP="00022A66">
      <w:pPr>
        <w:rPr>
          <w:ins w:id="1153" w:author="Matthew Chung" w:date="2019-10-22T10:39:00Z"/>
        </w:rPr>
      </w:pPr>
      <w:ins w:id="1154" w:author="Matthew Chung" w:date="2019-10-22T10:39:00Z">
        <w:r>
          <w:t>The z-scores of the log</w:t>
        </w:r>
        <w:r w:rsidRPr="00E60D05">
          <w:rPr>
            <w:vertAlign w:val="subscript"/>
          </w:rPr>
          <w:t>2</w:t>
        </w:r>
        <w:r>
          <w:t xml:space="preserve"> TPM values for the </w:t>
        </w:r>
      </w:ins>
      <w:ins w:id="1155" w:author="Matthew Chung" w:date="2019-10-22T10:40:00Z">
        <w:r>
          <w:t>1</w:t>
        </w:r>
      </w:ins>
      <w:ins w:id="1156" w:author="Matthew Chung" w:date="2019-10-22T10:43:00Z">
        <w:r w:rsidR="00B65DF0">
          <w:t>,</w:t>
        </w:r>
      </w:ins>
      <w:ins w:id="1157" w:author="Matthew Chung" w:date="2019-10-22T10:40:00Z">
        <w:r>
          <w:t>445</w:t>
        </w:r>
      </w:ins>
      <w:ins w:id="1158" w:author="Matthew Chung" w:date="2019-10-22T10:39:00Z">
        <w:r>
          <w:t xml:space="preserve"> differentially expressed </w:t>
        </w:r>
        <w:r>
          <w:rPr>
            <w:i/>
          </w:rPr>
          <w:t xml:space="preserve">in vitro </w:t>
        </w:r>
        <w:r>
          <w:rPr>
            <w:iCs/>
          </w:rPr>
          <w:t>human</w:t>
        </w:r>
        <w:r>
          <w:t xml:space="preserve"> genes across all co-culture samples and the </w:t>
        </w:r>
      </w:ins>
      <w:ins w:id="1159" w:author="Matthew Chung" w:date="2019-10-22T10:40:00Z">
        <w:r>
          <w:rPr>
            <w:iCs/>
          </w:rPr>
          <w:t xml:space="preserve">N87 </w:t>
        </w:r>
      </w:ins>
      <w:ins w:id="1160" w:author="Matthew Chung" w:date="2019-10-22T10:39:00Z">
        <w:r>
          <w:t xml:space="preserve">control were clustered in a (a) principal component analysis and (b) hierarchical clustering analysis. For the principal component analysis, variation observed is given in parentheses next to the </w:t>
        </w:r>
        <w:proofErr w:type="gramStart"/>
        <w:r>
          <w:t>axes</w:t>
        </w:r>
        <w:proofErr w:type="gramEnd"/>
        <w:r>
          <w:t xml:space="preserve"> labels. Bootstrap probabilities for the dendrogram of all samples are indicated next to their corresponding </w:t>
        </w:r>
        <w:r>
          <w:lastRenderedPageBreak/>
          <w:t>nodes. For both analyses, points are sized relative to their respective transcriptome library sizes.</w:t>
        </w:r>
      </w:ins>
    </w:p>
    <w:p w14:paraId="1A4C16AC" w14:textId="1867769B" w:rsidR="006D53D3" w:rsidDel="00022A66" w:rsidRDefault="006D53D3" w:rsidP="006D53D3">
      <w:pPr>
        <w:rPr>
          <w:del w:id="1161" w:author="Matthew Chung" w:date="2019-10-22T10:39:00Z"/>
        </w:rPr>
      </w:pPr>
      <w:del w:id="1162" w:author="Matthew Chung" w:date="2019-10-22T10:39:00Z">
        <w:r w:rsidDel="00022A66">
          <w:delText xml:space="preserve">Cluster 6 of the </w:delText>
        </w:r>
        <w:r w:rsidDel="00022A66">
          <w:rPr>
            <w:i/>
          </w:rPr>
          <w:delText xml:space="preserve">H. pylori </w:delText>
        </w:r>
        <w:r w:rsidDel="00022A66">
          <w:delText>k-means analysis resulted in a group of 62 genes that show a difference in induction or repression based on z-scores of log</w:delText>
        </w:r>
        <w:r w:rsidRPr="00E60D05" w:rsidDel="00022A66">
          <w:rPr>
            <w:vertAlign w:val="subscript"/>
          </w:rPr>
          <w:delText>2</w:delText>
        </w:r>
        <w:r w:rsidDel="00022A66">
          <w:delText xml:space="preserve">(TPM) values between the </w:delText>
        </w:r>
        <w:r w:rsidRPr="0037626B" w:rsidDel="00022A66">
          <w:rPr>
            <w:i/>
          </w:rPr>
          <w:delText>cagE</w:delText>
        </w:r>
        <w:r w:rsidDel="00022A66">
          <w:delText xml:space="preserve">+ and </w:delText>
        </w:r>
        <w:r w:rsidRPr="0037626B" w:rsidDel="00022A66">
          <w:rPr>
            <w:i/>
          </w:rPr>
          <w:delText>cagE</w:delText>
        </w:r>
        <w:r w:rsidDel="00022A66">
          <w:delText xml:space="preserve">- </w:delText>
        </w:r>
        <w:r w:rsidDel="00022A66">
          <w:rPr>
            <w:i/>
          </w:rPr>
          <w:delText xml:space="preserve">H. pylori </w:delText>
        </w:r>
        <w:r w:rsidDel="00022A66">
          <w:delText xml:space="preserve">samples, regardless of being cultured in the presence of N87 cells, broth, or tissue culture media. All </w:delText>
        </w:r>
        <w:r w:rsidRPr="00EF0E2E" w:rsidDel="00022A66">
          <w:rPr>
            <w:i/>
          </w:rPr>
          <w:delText>cag</w:delText>
        </w:r>
        <w:r w:rsidDel="00022A66">
          <w:delText xml:space="preserve"> PAI genes from HP0522-HP0547 were present in cluster 6. The functions of the 62 genes in this cluster are related to the Chaperone DnaJ, ribosomal cell component and translation processes.</w:delText>
        </w:r>
      </w:del>
    </w:p>
    <w:p w14:paraId="75370987" w14:textId="470F83CB" w:rsidR="00B65DF0" w:rsidRPr="00022A66" w:rsidRDefault="00867983" w:rsidP="00B65DF0">
      <w:pPr>
        <w:pStyle w:val="Figures"/>
        <w:rPr>
          <w:ins w:id="1163" w:author="Matthew Chung" w:date="2019-10-22T10:43:00Z"/>
        </w:rPr>
      </w:pPr>
      <w:bookmarkStart w:id="1164" w:name="_Toc355966429"/>
      <w:r>
        <w:t>Figure 4</w:t>
      </w:r>
      <w:r w:rsidR="006D53D3" w:rsidRPr="00533450">
        <w:t xml:space="preserve">. </w:t>
      </w:r>
      <w:ins w:id="1165" w:author="Matthew Chung" w:date="2019-10-22T10:43:00Z">
        <w:r w:rsidR="00B65DF0">
          <w:t xml:space="preserve">WGCNA heatmap of differentially expressed </w:t>
        </w:r>
        <w:r w:rsidR="00B65DF0">
          <w:t>human</w:t>
        </w:r>
        <w:r w:rsidR="00B65DF0">
          <w:rPr>
            <w:i/>
            <w:iCs/>
          </w:rPr>
          <w:t xml:space="preserve"> </w:t>
        </w:r>
        <w:r w:rsidR="00B65DF0">
          <w:t>genes</w:t>
        </w:r>
      </w:ins>
    </w:p>
    <w:p w14:paraId="5B756DE3" w14:textId="2126BFFB" w:rsidR="00B65DF0" w:rsidRDefault="00B65DF0" w:rsidP="00B65DF0">
      <w:pPr>
        <w:rPr>
          <w:ins w:id="1166" w:author="Matthew Chung" w:date="2019-10-22T10:43:00Z"/>
          <w:noProof/>
        </w:rPr>
      </w:pPr>
      <w:ins w:id="1167" w:author="Matthew Chung" w:date="2019-10-22T10:43:00Z">
        <w:r>
          <w:t>The z-scores of the log</w:t>
        </w:r>
        <w:r w:rsidRPr="00E60D05">
          <w:rPr>
            <w:vertAlign w:val="subscript"/>
          </w:rPr>
          <w:t>2</w:t>
        </w:r>
        <w:r>
          <w:t xml:space="preserve"> TPM values for the </w:t>
        </w:r>
        <w:r>
          <w:t>1,445</w:t>
        </w:r>
        <w:r>
          <w:t xml:space="preserve"> differentially expressed </w:t>
        </w:r>
        <w:r>
          <w:rPr>
            <w:iCs/>
          </w:rPr>
          <w:t>human</w:t>
        </w:r>
        <w:r>
          <w:t xml:space="preserve"> genes are displayed on the heatmap. The horizontal color bar indicates the sample for each column of the heatmap. The outermost vertical color bar indicates the WGNCA module assignment for each gene, while the innermost vertical color bar indicates the major (grey) and minor modules (black) within each WGCNA module.</w:t>
        </w:r>
      </w:ins>
    </w:p>
    <w:p w14:paraId="740E8FEF" w14:textId="3E250165" w:rsidR="006D53D3" w:rsidDel="00B65DF0" w:rsidRDefault="006D53D3" w:rsidP="00B65DF0">
      <w:pPr>
        <w:pStyle w:val="Figures"/>
        <w:rPr>
          <w:del w:id="1168" w:author="Matthew Chung" w:date="2019-10-22T10:43:00Z"/>
        </w:rPr>
      </w:pPr>
      <w:del w:id="1169" w:author="Matthew Chung" w:date="2019-10-22T10:43:00Z">
        <w:r w:rsidDel="00B65DF0">
          <w:delText xml:space="preserve">All differentially expressed human genes in gastric epithelial cells upon exposure to </w:delText>
        </w:r>
        <w:r w:rsidDel="00B65DF0">
          <w:rPr>
            <w:i/>
          </w:rPr>
          <w:delText xml:space="preserve">H. pylori </w:delText>
        </w:r>
        <w:r w:rsidDel="00B65DF0">
          <w:delText xml:space="preserve">with and without </w:delText>
        </w:r>
        <w:r w:rsidDel="00B65DF0">
          <w:rPr>
            <w:i/>
          </w:rPr>
          <w:delText>cagE</w:delText>
        </w:r>
        <w:r w:rsidDel="00B65DF0">
          <w:delText>.</w:delText>
        </w:r>
        <w:bookmarkEnd w:id="1164"/>
      </w:del>
    </w:p>
    <w:p w14:paraId="6DB4C0A7" w14:textId="5A62D42C" w:rsidR="006D53D3" w:rsidDel="00B65DF0" w:rsidRDefault="006D53D3" w:rsidP="00B65DF0">
      <w:pPr>
        <w:pStyle w:val="Figures"/>
        <w:rPr>
          <w:del w:id="1170" w:author="Matthew Chung" w:date="2019-10-22T10:43:00Z"/>
        </w:rPr>
      </w:pPr>
      <w:del w:id="1171" w:author="Matthew Chung" w:date="2019-10-22T10:43:00Z">
        <w:r w:rsidDel="00B65DF0">
          <w:delText>Z-scores of log</w:delText>
        </w:r>
        <w:r w:rsidRPr="009E42B6" w:rsidDel="00B65DF0">
          <w:rPr>
            <w:vertAlign w:val="subscript"/>
          </w:rPr>
          <w:delText>2</w:delText>
        </w:r>
        <w:r w:rsidDel="00B65DF0">
          <w:delText xml:space="preserve">(TPM) values across the entire time course are shown for all differentially expressed human genes in this heatmap with hierarchial clustering. Genes that are colored red are genes with z-scores reflecting increased transcription of that gene, while those that are colored blue are genes with z-scores reflecting decreased transcription. Bootstrap probabilities for the dendrogram of all samples are indicated. The sample names are listed on the x-axis. N87 samples are the uninfected gastric epithelial cells. “N87 Hp cag” samples are those co-cultured with wild-type </w:delText>
        </w:r>
        <w:r w:rsidDel="00B65DF0">
          <w:rPr>
            <w:i/>
          </w:rPr>
          <w:delText>H. pylori</w:delText>
        </w:r>
        <w:r w:rsidDel="00B65DF0">
          <w:delText xml:space="preserve">, while “N87 Hp ko” represents the samples co-cultured with </w:delText>
        </w:r>
        <w:r w:rsidDel="00B65DF0">
          <w:rPr>
            <w:i/>
          </w:rPr>
          <w:delText xml:space="preserve">H. pylori </w:delText>
        </w:r>
        <w:r w:rsidDel="00B65DF0">
          <w:delText xml:space="preserve">26695 </w:delText>
        </w:r>
        <w:r w:rsidRPr="005C28CB" w:rsidDel="00B65DF0">
          <w:rPr>
            <w:i/>
          </w:rPr>
          <w:delText>cagE</w:delText>
        </w:r>
        <w:r w:rsidDel="00B65DF0">
          <w:delText>-. The time point for each replicate is designated in the sample name.</w:delText>
        </w:r>
      </w:del>
    </w:p>
    <w:p w14:paraId="4A4FB82F" w14:textId="6594F4DE" w:rsidR="006D53D3" w:rsidRDefault="00867983" w:rsidP="00B65DF0">
      <w:pPr>
        <w:pStyle w:val="Figures"/>
      </w:pPr>
      <w:bookmarkStart w:id="1172" w:name="_Toc355966430"/>
      <w:r>
        <w:t>Figure 5</w:t>
      </w:r>
      <w:r w:rsidR="006D53D3">
        <w:t xml:space="preserve">. Upstream regulators of gastric response to </w:t>
      </w:r>
      <w:r w:rsidR="006D53D3">
        <w:rPr>
          <w:i/>
        </w:rPr>
        <w:t xml:space="preserve">H. pylori </w:t>
      </w:r>
      <w:proofErr w:type="spellStart"/>
      <w:r w:rsidR="006D53D3" w:rsidRPr="00E74FBF">
        <w:rPr>
          <w:i/>
        </w:rPr>
        <w:t>cagE</w:t>
      </w:r>
      <w:proofErr w:type="spellEnd"/>
      <w:r w:rsidR="006D53D3">
        <w:t xml:space="preserve">+ vs. </w:t>
      </w:r>
      <w:proofErr w:type="spellStart"/>
      <w:r w:rsidR="006D53D3" w:rsidRPr="00E74FBF">
        <w:rPr>
          <w:i/>
        </w:rPr>
        <w:t>cagE</w:t>
      </w:r>
      <w:proofErr w:type="spellEnd"/>
      <w:r w:rsidR="006D53D3">
        <w:t>-</w:t>
      </w:r>
      <w:bookmarkEnd w:id="1172"/>
    </w:p>
    <w:p w14:paraId="61C52243" w14:textId="0E156B19" w:rsidR="006D53D3" w:rsidRDefault="00B65DF0" w:rsidP="00A42AC7">
      <w:ins w:id="1173" w:author="Matthew Chung" w:date="2019-10-22T10:44:00Z">
        <w:r>
          <w:t>The</w:t>
        </w:r>
      </w:ins>
      <w:ins w:id="1174" w:author="Matthew Chung" w:date="2019-10-22T10:48:00Z">
        <w:r>
          <w:t xml:space="preserve"> </w:t>
        </w:r>
        <w:commentRangeStart w:id="1175"/>
        <w:r>
          <w:t>xx</w:t>
        </w:r>
      </w:ins>
      <w:commentRangeEnd w:id="1175"/>
      <w:ins w:id="1176" w:author="Matthew Chung" w:date="2019-10-22T10:49:00Z">
        <w:r>
          <w:rPr>
            <w:rStyle w:val="CommentReference"/>
          </w:rPr>
          <w:commentReference w:id="1175"/>
        </w:r>
      </w:ins>
      <w:ins w:id="1177" w:author="Matthew Chung" w:date="2019-10-22T10:48:00Z">
        <w:r>
          <w:t xml:space="preserve"> </w:t>
        </w:r>
        <w:r>
          <w:rPr>
            <w:i/>
            <w:iCs/>
          </w:rPr>
          <w:t xml:space="preserve">in vivo </w:t>
        </w:r>
        <w:r>
          <w:t xml:space="preserve">human genes chosen for the </w:t>
        </w:r>
      </w:ins>
      <w:ins w:id="1178" w:author="Matthew Chung" w:date="2019-10-22T10:44:00Z">
        <w:r>
          <w:t>IPA comparative analysis w</w:t>
        </w:r>
      </w:ins>
      <w:ins w:id="1179" w:author="Matthew Chung" w:date="2019-10-22T10:48:00Z">
        <w:r>
          <w:t>ere</w:t>
        </w:r>
      </w:ins>
      <w:ins w:id="1180" w:author="Matthew Chung" w:date="2019-10-22T10:44:00Z">
        <w:r>
          <w:t xml:space="preserve"> used to determine differentially expressed (a) canonical pathways; (b) diseases and functions; and (c) upstream regulators between the two </w:t>
        </w:r>
      </w:ins>
      <w:ins w:id="1181" w:author="Matthew Chung" w:date="2019-10-22T10:45:00Z">
        <w:r>
          <w:t>tumor samples, one metaplasia sample, and one adjacent sample.</w:t>
        </w:r>
      </w:ins>
      <w:ins w:id="1182" w:author="Matthew Chung" w:date="2019-10-22T10:44:00Z">
        <w:r>
          <w:t xml:space="preserve"> </w:t>
        </w:r>
      </w:ins>
      <w:commentRangeStart w:id="1183"/>
      <w:commentRangeStart w:id="1184"/>
      <w:commentRangeEnd w:id="1183"/>
      <w:commentRangeEnd w:id="1184"/>
      <w:ins w:id="1185" w:author="Matthew Chung" w:date="2019-10-22T10:46:00Z">
        <w:r>
          <w:t>For each of the three analyses, a heatmap was generated to visualize the activation z-score of the four samples for the 30 most significant functional terms in each category.</w:t>
        </w:r>
      </w:ins>
      <w:del w:id="1186" w:author="Matthew Chung" w:date="2019-10-22T10:46:00Z">
        <w:r w:rsidR="006D53D3" w:rsidDel="00B65DF0">
          <w:delText>Upstream regulator analysis from IPA was used to determine the z-score of log</w:delText>
        </w:r>
        <w:r w:rsidR="006D53D3" w:rsidRPr="00E60D05" w:rsidDel="00B65DF0">
          <w:rPr>
            <w:vertAlign w:val="subscript"/>
          </w:rPr>
          <w:delText>2</w:delText>
        </w:r>
        <w:r w:rsidR="006D53D3" w:rsidDel="00B65DF0">
          <w:delText xml:space="preserve">(fold change) of induction for each upstream regulator for each </w:delText>
        </w:r>
        <w:r w:rsidR="006D53D3" w:rsidRPr="00651EE7" w:rsidDel="00B65DF0">
          <w:rPr>
            <w:i/>
          </w:rPr>
          <w:delText>cagE</w:delText>
        </w:r>
        <w:r w:rsidR="006D53D3" w:rsidDel="00B65DF0">
          <w:delText xml:space="preserve">+ time point relative to the same </w:delText>
        </w:r>
        <w:r w:rsidR="006D53D3" w:rsidRPr="00651EE7" w:rsidDel="00B65DF0">
          <w:rPr>
            <w:i/>
          </w:rPr>
          <w:delText>cagE</w:delText>
        </w:r>
        <w:r w:rsidR="006D53D3" w:rsidDel="00B65DF0">
          <w:delText xml:space="preserve">- time point. In this analysis, each replicate of a time point is used to determine the z-score. In each row, the z-score shown represents the induction or repression of that regulator in the </w:delText>
        </w:r>
        <w:r w:rsidR="006D53D3" w:rsidRPr="00651EE7" w:rsidDel="00B65DF0">
          <w:rPr>
            <w:i/>
          </w:rPr>
          <w:delText>cagE</w:delText>
        </w:r>
        <w:r w:rsidR="006D53D3" w:rsidDel="00B65DF0">
          <w:delText xml:space="preserve">+ time point relative to the </w:delText>
        </w:r>
        <w:r w:rsidR="006D53D3" w:rsidRPr="00651EE7" w:rsidDel="00B65DF0">
          <w:rPr>
            <w:i/>
          </w:rPr>
          <w:delText>cagE</w:delText>
        </w:r>
        <w:r w:rsidR="006D53D3" w:rsidDel="00B65DF0">
          <w:delText xml:space="preserve">- time point. Only one time point needed to have a significant z-score for the z-scores of all time points to be shown, </w:delText>
        </w:r>
      </w:del>
      <w:del w:id="1187" w:author="Matthew Chung" w:date="2019-10-22T10:47:00Z">
        <w:r w:rsidR="006D53D3" w:rsidDel="00B65DF0">
          <w:delText xml:space="preserve">regardless of significance. </w:delText>
        </w:r>
      </w:del>
    </w:p>
    <w:p w14:paraId="62C05841" w14:textId="16F6DF58" w:rsidR="006D53D3" w:rsidDel="00B65DF0" w:rsidRDefault="00867983" w:rsidP="004E279D">
      <w:pPr>
        <w:pStyle w:val="Figures"/>
        <w:rPr>
          <w:del w:id="1188" w:author="Matthew Chung" w:date="2019-10-22T10:43:00Z"/>
        </w:rPr>
      </w:pPr>
      <w:bookmarkStart w:id="1189" w:name="_Toc355966431"/>
      <w:del w:id="1190" w:author="Matthew Chung" w:date="2019-10-22T10:43:00Z">
        <w:r w:rsidDel="00B65DF0">
          <w:delText>Figure 6</w:delText>
        </w:r>
        <w:r w:rsidR="006D53D3" w:rsidDel="00B65DF0">
          <w:delText xml:space="preserve">. Canonical pathways of gastric response to </w:delText>
        </w:r>
        <w:r w:rsidR="006D53D3" w:rsidDel="00B65DF0">
          <w:rPr>
            <w:i/>
          </w:rPr>
          <w:delText xml:space="preserve">H. pylori </w:delText>
        </w:r>
        <w:r w:rsidR="006D53D3" w:rsidRPr="00E74FBF" w:rsidDel="00B65DF0">
          <w:rPr>
            <w:i/>
          </w:rPr>
          <w:delText>cagE</w:delText>
        </w:r>
        <w:r w:rsidR="006D53D3" w:rsidDel="00B65DF0">
          <w:delText xml:space="preserve">+ vs. </w:delText>
        </w:r>
        <w:r w:rsidR="006D53D3" w:rsidRPr="00E74FBF" w:rsidDel="00B65DF0">
          <w:rPr>
            <w:i/>
          </w:rPr>
          <w:delText>cagE</w:delText>
        </w:r>
        <w:r w:rsidR="006D53D3" w:rsidDel="00B65DF0">
          <w:delText>-</w:delText>
        </w:r>
        <w:bookmarkEnd w:id="1189"/>
      </w:del>
    </w:p>
    <w:p w14:paraId="08068F62" w14:textId="5968D61C" w:rsidR="006D53D3" w:rsidDel="00B65DF0" w:rsidRDefault="006D53D3" w:rsidP="006D53D3">
      <w:pPr>
        <w:rPr>
          <w:del w:id="1191" w:author="Matthew Chung" w:date="2019-10-22T10:43:00Z"/>
        </w:rPr>
      </w:pPr>
      <w:del w:id="1192" w:author="Matthew Chung" w:date="2019-10-22T10:43:00Z">
        <w:r w:rsidDel="00B65DF0">
          <w:delText>Canonical pathway analysis from IPA was used to determine the z-score of log</w:delText>
        </w:r>
        <w:r w:rsidRPr="00E60D05" w:rsidDel="00B65DF0">
          <w:rPr>
            <w:vertAlign w:val="subscript"/>
          </w:rPr>
          <w:delText>2</w:delText>
        </w:r>
        <w:r w:rsidDel="00B65DF0">
          <w:delText xml:space="preserve">(fold change) of induction for each canonical pathway for each </w:delText>
        </w:r>
        <w:r w:rsidRPr="00651EE7" w:rsidDel="00B65DF0">
          <w:rPr>
            <w:i/>
          </w:rPr>
          <w:delText>cagE</w:delText>
        </w:r>
        <w:r w:rsidDel="00B65DF0">
          <w:delText xml:space="preserve">+ time point relative to the same </w:delText>
        </w:r>
        <w:r w:rsidRPr="00651EE7" w:rsidDel="00B65DF0">
          <w:rPr>
            <w:i/>
          </w:rPr>
          <w:delText>cagE</w:delText>
        </w:r>
        <w:r w:rsidDel="00B65DF0">
          <w:delText xml:space="preserve">- time point. In this analysis, each replicate of a time point is used to determine the z-score. In each row, the z-score shown represents the induction or repression of that pathway in the </w:delText>
        </w:r>
        <w:r w:rsidRPr="00651EE7" w:rsidDel="00B65DF0">
          <w:rPr>
            <w:i/>
          </w:rPr>
          <w:delText>cagE</w:delText>
        </w:r>
        <w:r w:rsidDel="00B65DF0">
          <w:delText xml:space="preserve">+ time point relative to the </w:delText>
        </w:r>
        <w:r w:rsidRPr="00651EE7" w:rsidDel="00B65DF0">
          <w:rPr>
            <w:i/>
          </w:rPr>
          <w:delText>cagE</w:delText>
        </w:r>
        <w:r w:rsidDel="00B65DF0">
          <w:delText>- time point. Only one time point needed to have a significant z-score for the z-scores of all time points to be shown, regardless of significance.</w:delText>
        </w:r>
      </w:del>
    </w:p>
    <w:p w14:paraId="7EB746F0" w14:textId="604CE83F" w:rsidR="006D53D3" w:rsidDel="00B65DF0" w:rsidRDefault="00867983" w:rsidP="004E279D">
      <w:pPr>
        <w:pStyle w:val="Figures"/>
        <w:rPr>
          <w:del w:id="1193" w:author="Matthew Chung" w:date="2019-10-22T10:43:00Z"/>
        </w:rPr>
      </w:pPr>
      <w:bookmarkStart w:id="1194" w:name="_Toc355966432"/>
      <w:del w:id="1195" w:author="Matthew Chung" w:date="2019-10-22T10:43:00Z">
        <w:r w:rsidDel="00B65DF0">
          <w:delText>Figure 7</w:delText>
        </w:r>
        <w:r w:rsidR="006D53D3" w:rsidDel="00B65DF0">
          <w:delText xml:space="preserve">. Causal networks of gastric response to </w:delText>
        </w:r>
        <w:r w:rsidR="006D53D3" w:rsidDel="00B65DF0">
          <w:rPr>
            <w:i/>
          </w:rPr>
          <w:delText xml:space="preserve">H. pylori </w:delText>
        </w:r>
        <w:r w:rsidR="006D53D3" w:rsidRPr="00E74FBF" w:rsidDel="00B65DF0">
          <w:rPr>
            <w:i/>
          </w:rPr>
          <w:delText>cagE</w:delText>
        </w:r>
        <w:r w:rsidR="006D53D3" w:rsidDel="00B65DF0">
          <w:delText xml:space="preserve">+ vs. </w:delText>
        </w:r>
        <w:r w:rsidR="006D53D3" w:rsidRPr="00E74FBF" w:rsidDel="00B65DF0">
          <w:rPr>
            <w:i/>
          </w:rPr>
          <w:delText>cagE</w:delText>
        </w:r>
        <w:r w:rsidR="006D53D3" w:rsidDel="00B65DF0">
          <w:delText>-</w:delText>
        </w:r>
        <w:bookmarkEnd w:id="1194"/>
      </w:del>
    </w:p>
    <w:p w14:paraId="47B058AA" w14:textId="13986E61" w:rsidR="006D53D3" w:rsidDel="00B65DF0" w:rsidRDefault="006D53D3" w:rsidP="006D53D3">
      <w:pPr>
        <w:rPr>
          <w:del w:id="1196" w:author="Matthew Chung" w:date="2019-10-22T10:43:00Z"/>
        </w:rPr>
      </w:pPr>
      <w:del w:id="1197" w:author="Matthew Chung" w:date="2019-10-22T10:43:00Z">
        <w:r w:rsidDel="00B65DF0">
          <w:delText>Causal network analysis from IPA was used to determine the z-score of log</w:delText>
        </w:r>
        <w:r w:rsidRPr="00E60D05" w:rsidDel="00B65DF0">
          <w:rPr>
            <w:vertAlign w:val="subscript"/>
          </w:rPr>
          <w:delText>2</w:delText>
        </w:r>
        <w:r w:rsidDel="00B65DF0">
          <w:delText xml:space="preserve">(fold change) of induction for each causal network for </w:delText>
        </w:r>
        <w:r w:rsidRPr="00651EE7" w:rsidDel="00B65DF0">
          <w:rPr>
            <w:i/>
          </w:rPr>
          <w:delText>cagE</w:delText>
        </w:r>
        <w:r w:rsidDel="00B65DF0">
          <w:delText xml:space="preserve">+ time point relative to the same </w:delText>
        </w:r>
        <w:r w:rsidRPr="00651EE7" w:rsidDel="00B65DF0">
          <w:rPr>
            <w:i/>
          </w:rPr>
          <w:delText>cagE</w:delText>
        </w:r>
        <w:r w:rsidDel="00B65DF0">
          <w:delText xml:space="preserve">- time point. In this analysis, each replicate of a time point is used to determine the z-score. In each row, the z-score shown represents the induction or repression of that network in the </w:delText>
        </w:r>
        <w:r w:rsidRPr="00651EE7" w:rsidDel="00B65DF0">
          <w:rPr>
            <w:i/>
          </w:rPr>
          <w:delText>cagE</w:delText>
        </w:r>
        <w:r w:rsidDel="00B65DF0">
          <w:delText xml:space="preserve">+ time point relative to the </w:delText>
        </w:r>
        <w:r w:rsidRPr="00651EE7" w:rsidDel="00B65DF0">
          <w:rPr>
            <w:i/>
          </w:rPr>
          <w:delText>cagE</w:delText>
        </w:r>
        <w:r w:rsidDel="00B65DF0">
          <w:delText>- time point. Only one time point needed to have a significant z-score for the z-scores of all time points to be sho</w:delText>
        </w:r>
        <w:r w:rsidR="00A42AC7" w:rsidDel="00B65DF0">
          <w:delText>wn, regardless of significance.</w:delText>
        </w:r>
      </w:del>
    </w:p>
    <w:p w14:paraId="0BAF1100" w14:textId="15651EFF" w:rsidR="006D53D3" w:rsidDel="00B65DF0" w:rsidRDefault="00867983" w:rsidP="004E279D">
      <w:pPr>
        <w:pStyle w:val="Figures"/>
        <w:rPr>
          <w:del w:id="1198" w:author="Matthew Chung" w:date="2019-10-22T10:43:00Z"/>
        </w:rPr>
      </w:pPr>
      <w:bookmarkStart w:id="1199" w:name="_Toc355966434"/>
      <w:del w:id="1200" w:author="Matthew Chung" w:date="2019-10-22T10:43:00Z">
        <w:r w:rsidDel="00B65DF0">
          <w:delText>Figure 8</w:delText>
        </w:r>
        <w:r w:rsidR="006D53D3" w:rsidDel="00B65DF0">
          <w:delText xml:space="preserve">. Mean-line plots for gastric response to </w:delText>
        </w:r>
        <w:r w:rsidR="006D53D3" w:rsidDel="00B65DF0">
          <w:rPr>
            <w:i/>
          </w:rPr>
          <w:delText xml:space="preserve">H. pylori </w:delText>
        </w:r>
        <w:r w:rsidR="006D53D3" w:rsidRPr="00E74FBF" w:rsidDel="00B65DF0">
          <w:rPr>
            <w:i/>
          </w:rPr>
          <w:delText>cagE</w:delText>
        </w:r>
        <w:r w:rsidR="006D53D3" w:rsidDel="00B65DF0">
          <w:delText xml:space="preserve">+ and </w:delText>
        </w:r>
        <w:r w:rsidR="006D53D3" w:rsidDel="00B65DF0">
          <w:rPr>
            <w:i/>
          </w:rPr>
          <w:delText>H. pylori</w:delText>
        </w:r>
        <w:r w:rsidR="006D53D3" w:rsidDel="00B65DF0">
          <w:delText xml:space="preserve"> </w:delText>
        </w:r>
        <w:r w:rsidR="006D53D3" w:rsidRPr="00E74FBF" w:rsidDel="00B65DF0">
          <w:rPr>
            <w:i/>
          </w:rPr>
          <w:delText>cagE</w:delText>
        </w:r>
        <w:r w:rsidR="006D53D3" w:rsidDel="00B65DF0">
          <w:delText>- in Clusters 6, 7 and 9.</w:delText>
        </w:r>
        <w:bookmarkEnd w:id="1199"/>
        <w:r w:rsidR="006D53D3" w:rsidDel="00B65DF0">
          <w:delText xml:space="preserve"> </w:delText>
        </w:r>
      </w:del>
    </w:p>
    <w:p w14:paraId="562BF694" w14:textId="3FABBEA8" w:rsidR="006D53D3" w:rsidDel="00B65DF0" w:rsidRDefault="006D53D3" w:rsidP="006D53D3">
      <w:pPr>
        <w:rPr>
          <w:del w:id="1201" w:author="Matthew Chung" w:date="2019-10-22T10:43:00Z"/>
        </w:rPr>
      </w:pPr>
      <w:del w:id="1202" w:author="Matthew Chung" w:date="2019-10-22T10:43:00Z">
        <w:r w:rsidDel="00B65DF0">
          <w:delText>Means and standard error of the means of z-scores of log</w:delText>
        </w:r>
        <w:r w:rsidRPr="00E60D05" w:rsidDel="00B65DF0">
          <w:rPr>
            <w:vertAlign w:val="subscript"/>
          </w:rPr>
          <w:delText>2</w:delText>
        </w:r>
        <w:r w:rsidDel="00B65DF0">
          <w:delText xml:space="preserve">(TPM) values are illustrated for all differentially expressed human genes across all co-culture samples and uninfected controls for each k-means clusters 6, 7 and 9. Clusters were chosen for further investigation if there was a change in means across the time course with little variation between replicates in a time point. Many of these clusters showed interesting trends, so clusters were chosen that were thought to represent a group of clusters with similar trends. Clusters 7 and 9 both shown genes that are </w:delText>
        </w:r>
        <w:r w:rsidR="00D33441" w:rsidDel="00B65DF0">
          <w:delText>induced</w:delText>
        </w:r>
        <w:r w:rsidDel="00B65DF0">
          <w:delText xml:space="preserve"> in 2 h and 4 h time points, but </w:delText>
        </w:r>
        <w:r w:rsidR="00D33441" w:rsidDel="00B65DF0">
          <w:delText>repressed</w:delText>
        </w:r>
        <w:r w:rsidDel="00B65DF0">
          <w:delText xml:space="preserve"> at 24 h. Cluster 6 shows genes that were </w:delText>
        </w:r>
        <w:r w:rsidR="00D33441" w:rsidDel="00B65DF0">
          <w:delText>induced</w:delText>
        </w:r>
        <w:r w:rsidDel="00B65DF0">
          <w:delText xml:space="preserve"> at 24 h, but </w:delText>
        </w:r>
        <w:r w:rsidR="00D33441" w:rsidDel="00B65DF0">
          <w:delText>repressed</w:delText>
        </w:r>
        <w:r w:rsidDel="00B65DF0">
          <w:delText xml:space="preserve"> in all other </w:delText>
        </w:r>
        <w:r w:rsidRPr="00456850" w:rsidDel="00B65DF0">
          <w:delText>samples.</w:delText>
        </w:r>
      </w:del>
    </w:p>
    <w:p w14:paraId="6F9F73D7" w14:textId="7F99BE5A" w:rsidR="006D53D3" w:rsidDel="00B65DF0" w:rsidRDefault="00867983" w:rsidP="004E279D">
      <w:pPr>
        <w:pStyle w:val="Figures"/>
        <w:rPr>
          <w:del w:id="1203" w:author="Matthew Chung" w:date="2019-10-22T10:43:00Z"/>
        </w:rPr>
      </w:pPr>
      <w:bookmarkStart w:id="1204" w:name="_Toc355966435"/>
      <w:bookmarkStart w:id="1205" w:name="_Toc355966396"/>
      <w:del w:id="1206" w:author="Matthew Chung" w:date="2019-10-22T10:43:00Z">
        <w:r w:rsidDel="00B65DF0">
          <w:delText>Figure 9</w:delText>
        </w:r>
        <w:r w:rsidR="006D53D3" w:rsidDel="00B65DF0">
          <w:delText xml:space="preserve">. </w:delText>
        </w:r>
        <w:r w:rsidR="006D53D3" w:rsidRPr="004E279D" w:rsidDel="00B65DF0">
          <w:delText>Canonical</w:delText>
        </w:r>
        <w:r w:rsidR="006D53D3" w:rsidDel="00B65DF0">
          <w:delText xml:space="preserve"> pathways in gastric tissue samples.</w:delText>
        </w:r>
        <w:bookmarkEnd w:id="1204"/>
      </w:del>
    </w:p>
    <w:p w14:paraId="29877C97" w14:textId="0A395E55" w:rsidR="00DC2F8E" w:rsidRDefault="006D53D3">
      <w:pPr>
        <w:spacing w:line="240" w:lineRule="auto"/>
        <w:rPr>
          <w:ins w:id="1207" w:author="Matthew Chung" w:date="2019-07-22T16:24:00Z"/>
        </w:rPr>
      </w:pPr>
      <w:del w:id="1208" w:author="Matthew Chung" w:date="2019-10-22T10:43:00Z">
        <w:r w:rsidDel="00B65DF0">
          <w:delText>Canonical pathway analysis from IPA was used to determine the z-score of log</w:delText>
        </w:r>
        <w:r w:rsidDel="00B65DF0">
          <w:rPr>
            <w:vertAlign w:val="subscript"/>
          </w:rPr>
          <w:delText>10</w:delText>
        </w:r>
        <w:r w:rsidDel="00B65DF0">
          <w:delText>(fold change) of induction for each sample compared to another sample, as denoted. In this analysis, edgeR output could not be used because there were no replicates, so TPM values were calculated and then the ratio of those TPM values was calculated and used for a log normalization. These log</w:delText>
        </w:r>
        <w:r w:rsidRPr="00651EE7" w:rsidDel="00B65DF0">
          <w:rPr>
            <w:vertAlign w:val="subscript"/>
          </w:rPr>
          <w:delText xml:space="preserve">10 </w:delText>
        </w:r>
        <w:r w:rsidDel="00B65DF0">
          <w:delText>(TPM ratio) values were used as input for IPA. In each row, the z-score shown represents the induction or repression of that pathway in the first sample listed Only one time point needed to have a significant z-score for the z-scores of all time points to be shown, regardless of significance.</w:delText>
        </w:r>
      </w:del>
      <w:bookmarkStart w:id="1209" w:name="_Toc355966393"/>
      <w:ins w:id="1210" w:author="Matthew Chung" w:date="2019-07-22T16:24:00Z">
        <w:r w:rsidR="00DC2F8E">
          <w:br w:type="page"/>
        </w:r>
      </w:ins>
    </w:p>
    <w:p w14:paraId="0BE560CB" w14:textId="2DFB36BF" w:rsidR="001C161A" w:rsidRDefault="006D53D3">
      <w:pPr>
        <w:pStyle w:val="Heading2"/>
        <w:pPrChange w:id="1211" w:author="Matthew Chung" w:date="2019-07-22T18:08:00Z">
          <w:pPr/>
        </w:pPrChange>
      </w:pPr>
      <w:del w:id="1212" w:author="Matthew Chung" w:date="2019-07-22T16:24:00Z">
        <w:r w:rsidRPr="00051576" w:rsidDel="00DC2F8E">
          <w:lastRenderedPageBreak/>
          <w:delText xml:space="preserve"> </w:delText>
        </w:r>
      </w:del>
      <w:proofErr w:type="spellStart"/>
      <w:ins w:id="1213" w:author="Matthew Chung" w:date="2019-07-22T14:27:00Z">
        <w:r w:rsidR="001C161A">
          <w:t>Supplem</w:t>
        </w:r>
        <w:proofErr w:type="spellEnd"/>
        <w:r w:rsidR="001C161A">
          <w:t>ental Figure Legends</w:t>
        </w:r>
      </w:ins>
    </w:p>
    <w:p w14:paraId="6276C5CA" w14:textId="62323222" w:rsidR="00FB321C" w:rsidRDefault="00FB321C" w:rsidP="00FB321C">
      <w:pPr>
        <w:pStyle w:val="Figures"/>
        <w:rPr>
          <w:ins w:id="1214" w:author="Matthew Chung" w:date="2019-07-22T17:26:00Z"/>
        </w:rPr>
      </w:pPr>
      <w:bookmarkStart w:id="1215" w:name="_Toc355966423"/>
      <w:r>
        <w:t xml:space="preserve">Supplemental Figure 1. </w:t>
      </w:r>
      <w:del w:id="1216" w:author="Matthew Chung" w:date="2019-07-22T16:55:00Z">
        <w:r w:rsidDel="004E1491">
          <w:delText xml:space="preserve">Schematic of primers designed to amplify </w:delText>
        </w:r>
        <w:r w:rsidDel="004E1491">
          <w:rPr>
            <w:i/>
          </w:rPr>
          <w:delText>cagE</w:delText>
        </w:r>
        <w:r w:rsidDel="004E1491">
          <w:delText>.</w:delText>
        </w:r>
      </w:del>
      <w:bookmarkEnd w:id="1215"/>
      <w:ins w:id="1217" w:author="Matthew Chung" w:date="2019-07-22T16:55:00Z">
        <w:r w:rsidR="004E1491">
          <w:t xml:space="preserve">Sequencing depth </w:t>
        </w:r>
      </w:ins>
      <w:ins w:id="1218" w:author="Matthew Chung" w:date="2019-07-22T16:56:00Z">
        <w:r w:rsidR="004E1491">
          <w:t>across</w:t>
        </w:r>
      </w:ins>
      <w:ins w:id="1219" w:author="Matthew Chung" w:date="2019-07-22T16:55:00Z">
        <w:r w:rsidR="004E1491">
          <w:t xml:space="preserve"> </w:t>
        </w:r>
        <w:r w:rsidR="004E1491">
          <w:rPr>
            <w:i/>
            <w:iCs/>
          </w:rPr>
          <w:t xml:space="preserve">cag </w:t>
        </w:r>
        <w:r w:rsidR="004E1491">
          <w:t xml:space="preserve">PAI island in </w:t>
        </w:r>
        <w:r w:rsidR="004E1491">
          <w:rPr>
            <w:i/>
            <w:iCs/>
          </w:rPr>
          <w:t xml:space="preserve">cag+ </w:t>
        </w:r>
        <w:r w:rsidR="004E1491">
          <w:t xml:space="preserve">and </w:t>
        </w:r>
        <w:r w:rsidR="004E1491">
          <w:rPr>
            <w:i/>
            <w:iCs/>
          </w:rPr>
          <w:t>cag</w:t>
        </w:r>
        <w:r w:rsidR="004E1491">
          <w:t>-</w:t>
        </w:r>
      </w:ins>
      <w:r>
        <w:t xml:space="preserve"> </w:t>
      </w:r>
      <w:ins w:id="1220" w:author="Matthew Chung" w:date="2019-07-22T17:01:00Z">
        <w:r w:rsidR="004E1491">
          <w:rPr>
            <w:i/>
            <w:iCs/>
          </w:rPr>
          <w:t xml:space="preserve">H. pylori </w:t>
        </w:r>
        <w:r w:rsidR="004E1491">
          <w:t>26995 strains</w:t>
        </w:r>
      </w:ins>
    </w:p>
    <w:p w14:paraId="0444DC7E" w14:textId="0474F6F0" w:rsidR="00662A08" w:rsidRPr="00662A08" w:rsidRDefault="00662A08" w:rsidP="00FB321C">
      <w:pPr>
        <w:pStyle w:val="Figures"/>
      </w:pPr>
      <w:ins w:id="1221" w:author="Matthew Chung" w:date="2019-07-22T17:26:00Z">
        <w:r>
          <w:rPr>
            <w:b w:val="0"/>
            <w:bCs/>
          </w:rPr>
          <w:t>Two</w:t>
        </w:r>
      </w:ins>
      <w:ins w:id="1222" w:author="Matthew Chung" w:date="2019-07-22T17:27:00Z">
        <w:r>
          <w:rPr>
            <w:b w:val="0"/>
            <w:bCs/>
          </w:rPr>
          <w:t xml:space="preserve"> replicates each of the </w:t>
        </w:r>
        <w:r>
          <w:rPr>
            <w:b w:val="0"/>
            <w:bCs/>
            <w:i/>
            <w:iCs/>
          </w:rPr>
          <w:t>cag</w:t>
        </w:r>
        <w:r>
          <w:rPr>
            <w:b w:val="0"/>
            <w:bCs/>
          </w:rPr>
          <w:t xml:space="preserve">+ (SRR410345, SRR410345) and </w:t>
        </w:r>
        <w:r>
          <w:rPr>
            <w:b w:val="0"/>
            <w:bCs/>
            <w:i/>
            <w:iCs/>
          </w:rPr>
          <w:t>cag</w:t>
        </w:r>
        <w:r>
          <w:rPr>
            <w:b w:val="0"/>
            <w:bCs/>
          </w:rPr>
          <w:t>- (</w:t>
        </w:r>
      </w:ins>
      <w:ins w:id="1223" w:author="Matthew Chung" w:date="2019-07-22T17:28:00Z">
        <w:r>
          <w:rPr>
            <w:b w:val="0"/>
            <w:bCs/>
          </w:rPr>
          <w:t xml:space="preserve">SRR7191641, SRR7191642) </w:t>
        </w:r>
      </w:ins>
      <w:proofErr w:type="spellStart"/>
      <w:proofErr w:type="gramStart"/>
      <w:ins w:id="1224" w:author="Matthew Chung" w:date="2019-07-22T17:27:00Z">
        <w:r>
          <w:rPr>
            <w:b w:val="0"/>
            <w:bCs/>
            <w:i/>
            <w:iCs/>
          </w:rPr>
          <w:t>H.pylori</w:t>
        </w:r>
        <w:proofErr w:type="spellEnd"/>
        <w:proofErr w:type="gramEnd"/>
        <w:r>
          <w:rPr>
            <w:b w:val="0"/>
            <w:bCs/>
            <w:i/>
            <w:iCs/>
          </w:rPr>
          <w:t xml:space="preserve"> </w:t>
        </w:r>
      </w:ins>
      <w:ins w:id="1225" w:author="Matthew Chung" w:date="2019-07-22T17:31:00Z">
        <w:r>
          <w:rPr>
            <w:b w:val="0"/>
            <w:bCs/>
          </w:rPr>
          <w:t xml:space="preserve">26995 </w:t>
        </w:r>
      </w:ins>
      <w:ins w:id="1226" w:author="Matthew Chung" w:date="2019-07-22T17:27:00Z">
        <w:r>
          <w:rPr>
            <w:b w:val="0"/>
            <w:bCs/>
          </w:rPr>
          <w:t xml:space="preserve">strains </w:t>
        </w:r>
      </w:ins>
      <w:ins w:id="1227" w:author="Matthew Chung" w:date="2019-07-22T17:29:00Z">
        <w:r>
          <w:rPr>
            <w:b w:val="0"/>
            <w:bCs/>
          </w:rPr>
          <w:t xml:space="preserve">were taken after 2 </w:t>
        </w:r>
        <w:proofErr w:type="spellStart"/>
        <w:r>
          <w:rPr>
            <w:b w:val="0"/>
            <w:bCs/>
          </w:rPr>
          <w:t>hr</w:t>
        </w:r>
        <w:proofErr w:type="spellEnd"/>
        <w:r>
          <w:rPr>
            <w:b w:val="0"/>
            <w:bCs/>
          </w:rPr>
          <w:t xml:space="preserve"> of co-culture with N87 cells and used for whole genome sequencing to </w:t>
        </w:r>
      </w:ins>
      <w:ins w:id="1228" w:author="Matthew Chung" w:date="2019-07-22T17:30:00Z">
        <w:r>
          <w:rPr>
            <w:b w:val="0"/>
            <w:bCs/>
          </w:rPr>
          <w:t xml:space="preserve">examine sequencing depth over the </w:t>
        </w:r>
        <w:r>
          <w:rPr>
            <w:b w:val="0"/>
            <w:bCs/>
            <w:i/>
            <w:iCs/>
          </w:rPr>
          <w:t xml:space="preserve">cag </w:t>
        </w:r>
        <w:r>
          <w:rPr>
            <w:b w:val="0"/>
            <w:bCs/>
          </w:rPr>
          <w:t xml:space="preserve">PAI. </w:t>
        </w:r>
      </w:ins>
      <w:ins w:id="1229" w:author="Matthew Chung" w:date="2019-07-22T17:31:00Z">
        <w:r>
          <w:rPr>
            <w:b w:val="0"/>
            <w:bCs/>
          </w:rPr>
          <w:t xml:space="preserve">Paired-end reads from all four samples were mapped to the </w:t>
        </w:r>
        <w:r>
          <w:rPr>
            <w:b w:val="0"/>
            <w:bCs/>
            <w:i/>
            <w:iCs/>
          </w:rPr>
          <w:t xml:space="preserve">H. pylori </w:t>
        </w:r>
        <w:r>
          <w:rPr>
            <w:b w:val="0"/>
            <w:bCs/>
          </w:rPr>
          <w:t>26995 reference and in</w:t>
        </w:r>
      </w:ins>
      <w:ins w:id="1230" w:author="Matthew Chung" w:date="2019-07-22T17:30:00Z">
        <w:r>
          <w:rPr>
            <w:b w:val="0"/>
            <w:bCs/>
          </w:rPr>
          <w:t xml:space="preserve"> both </w:t>
        </w:r>
        <w:r>
          <w:rPr>
            <w:b w:val="0"/>
            <w:bCs/>
            <w:i/>
            <w:iCs/>
          </w:rPr>
          <w:t>cag</w:t>
        </w:r>
        <w:r>
          <w:rPr>
            <w:b w:val="0"/>
            <w:bCs/>
          </w:rPr>
          <w:t>- strains, there is 0 sequencing depth from the 547,165-584,551 positions, c</w:t>
        </w:r>
      </w:ins>
      <w:ins w:id="1231" w:author="Matthew Chung" w:date="2019-07-22T17:31:00Z">
        <w:r>
          <w:rPr>
            <w:b w:val="0"/>
            <w:bCs/>
          </w:rPr>
          <w:t xml:space="preserve">orresponding to the </w:t>
        </w:r>
        <w:r>
          <w:rPr>
            <w:b w:val="0"/>
            <w:bCs/>
            <w:i/>
            <w:iCs/>
          </w:rPr>
          <w:t xml:space="preserve">cag </w:t>
        </w:r>
        <w:r>
          <w:rPr>
            <w:b w:val="0"/>
            <w:bCs/>
          </w:rPr>
          <w:t>PAI. Co</w:t>
        </w:r>
      </w:ins>
      <w:ins w:id="1232" w:author="Matthew Chung" w:date="2019-07-22T17:32:00Z">
        <w:r>
          <w:rPr>
            <w:b w:val="0"/>
            <w:bCs/>
          </w:rPr>
          <w:t xml:space="preserve">mparatively, the </w:t>
        </w:r>
        <w:r>
          <w:rPr>
            <w:b w:val="0"/>
            <w:bCs/>
            <w:i/>
            <w:iCs/>
          </w:rPr>
          <w:t>cag</w:t>
        </w:r>
        <w:r>
          <w:rPr>
            <w:b w:val="0"/>
            <w:bCs/>
          </w:rPr>
          <w:t xml:space="preserve">+ strains average </w:t>
        </w:r>
        <w:r w:rsidRPr="00662A08">
          <w:rPr>
            <w:b w:val="0"/>
            <w:bCs/>
            <w:rPrChange w:id="1233" w:author="Matthew Chung" w:date="2019-07-22T17:32:00Z">
              <w:rPr/>
            </w:rPrChange>
          </w:rPr>
          <w:t>135.1x and 200.5x</w:t>
        </w:r>
        <w:r>
          <w:rPr>
            <w:b w:val="0"/>
            <w:bCs/>
          </w:rPr>
          <w:t xml:space="preserve"> over the same region.</w:t>
        </w:r>
      </w:ins>
    </w:p>
    <w:p w14:paraId="018EBC4A" w14:textId="14329BDF" w:rsidR="00FB321C" w:rsidDel="004E1491" w:rsidRDefault="00FB321C" w:rsidP="00FB321C">
      <w:pPr>
        <w:pStyle w:val="Figures"/>
        <w:rPr>
          <w:del w:id="1234" w:author="Matthew Chung" w:date="2019-07-22T16:57:00Z"/>
        </w:rPr>
      </w:pPr>
      <w:bookmarkStart w:id="1235" w:name="_Toc355966424"/>
      <w:del w:id="1236" w:author="Matthew Chung" w:date="2019-07-22T16:57:00Z">
        <w:r w:rsidDel="004E1491">
          <w:delText xml:space="preserve">Supplemental Figure 2. Validation of </w:delText>
        </w:r>
        <w:r w:rsidRPr="00AD236E" w:rsidDel="004E1491">
          <w:rPr>
            <w:i/>
          </w:rPr>
          <w:delText>cagE</w:delText>
        </w:r>
        <w:r w:rsidDel="004E1491">
          <w:delText xml:space="preserve"> knockout.</w:delText>
        </w:r>
        <w:bookmarkEnd w:id="1235"/>
        <w:r w:rsidDel="004E1491">
          <w:delText xml:space="preserve"> </w:delText>
        </w:r>
      </w:del>
    </w:p>
    <w:p w14:paraId="03E2E36C" w14:textId="357A5EBF" w:rsidR="00FB321C" w:rsidDel="004E1491" w:rsidRDefault="00FB321C" w:rsidP="006D53D3">
      <w:pPr>
        <w:rPr>
          <w:del w:id="1237" w:author="Matthew Chung" w:date="2019-07-22T16:57:00Z"/>
        </w:rPr>
      </w:pPr>
      <w:del w:id="1238" w:author="Matthew Chung" w:date="2019-07-22T16:57:00Z">
        <w:r w:rsidDel="004E1491">
          <w:delText xml:space="preserve">This gel image illustrates the differences in the </w:delText>
        </w:r>
        <w:r w:rsidRPr="00140802" w:rsidDel="004E1491">
          <w:rPr>
            <w:i/>
          </w:rPr>
          <w:delText>cagE</w:delText>
        </w:r>
        <w:r w:rsidDel="004E1491">
          <w:delText xml:space="preserve"> gene when comparing the wild-type strain to the knockout strain of </w:delText>
        </w:r>
        <w:r w:rsidDel="004E1491">
          <w:rPr>
            <w:i/>
          </w:rPr>
          <w:delText xml:space="preserve">H. pylori </w:delText>
        </w:r>
        <w:r w:rsidDel="004E1491">
          <w:delText xml:space="preserve">26695 in replicate 1 of the 2 h samples. HyperLadder 1kb was loaded into the first and last lanes. Subsequent odd number lanes were intentionally left blank. Even lanes alternate between the wild-type and the cagE- knockout for each primer pair. Primer pair 1 targeted the first </w:delText>
        </w:r>
        <w:r w:rsidRPr="00140802" w:rsidDel="004E1491">
          <w:rPr>
            <w:i/>
          </w:rPr>
          <w:delText>Eco47III</w:delText>
        </w:r>
        <w:r w:rsidDel="004E1491">
          <w:delText xml:space="preserve"> site in </w:delText>
        </w:r>
        <w:r w:rsidRPr="00140802" w:rsidDel="004E1491">
          <w:rPr>
            <w:i/>
          </w:rPr>
          <w:delText>cagE</w:delText>
        </w:r>
        <w:r w:rsidDel="004E1491">
          <w:delText xml:space="preserve"> and was designed to create a short amplicon around 177 bp in the wild-type (Lanes 2 and 4). Primer set 2 was also designed to amplify the first </w:delText>
        </w:r>
        <w:r w:rsidRPr="00140802" w:rsidDel="004E1491">
          <w:rPr>
            <w:i/>
          </w:rPr>
          <w:delText>Eco47III</w:delText>
        </w:r>
        <w:r w:rsidDel="004E1491">
          <w:delText xml:space="preserve"> site, but to create a longer amplicon of about 1,050 bp in the wild-type (Lanes 6 and 8). Primer set 3 was designed to produce a 2,425 bp amplicon flanking the second </w:delText>
        </w:r>
        <w:r w:rsidRPr="00140802" w:rsidDel="004E1491">
          <w:rPr>
            <w:i/>
          </w:rPr>
          <w:delText>Eco47III</w:delText>
        </w:r>
        <w:r w:rsidDel="004E1491">
          <w:delText xml:space="preserve"> site (Lanes 10 and 12), with primer set 4 flanking the same site, but creating a smaller amplicon of about 225 bp in the wild-type (Lanes 14 and 16). Primer set 5 targeted the entire </w:delText>
        </w:r>
        <w:r w:rsidRPr="00140802" w:rsidDel="004E1491">
          <w:rPr>
            <w:i/>
          </w:rPr>
          <w:delText>cagE</w:delText>
        </w:r>
        <w:r w:rsidDel="004E1491">
          <w:delText xml:space="preserve"> gene, including both </w:delText>
        </w:r>
        <w:r w:rsidRPr="00140802" w:rsidDel="004E1491">
          <w:rPr>
            <w:i/>
          </w:rPr>
          <w:delText>Eco47III</w:delText>
        </w:r>
        <w:r w:rsidDel="004E1491">
          <w:delText xml:space="preserve"> sites, and was designed to amplify a 2,937 bp amplicon in the wild-type (Lanes 18 and 20). The final primer set was a positive control designed to amplify a 202 bp portion of the </w:delText>
        </w:r>
        <w:r w:rsidRPr="00140802" w:rsidDel="004E1491">
          <w:rPr>
            <w:i/>
          </w:rPr>
          <w:delText>groES</w:delText>
        </w:r>
        <w:r w:rsidDel="004E1491">
          <w:delText xml:space="preserve"> gene, found to be expressed in all co-cul</w:delText>
        </w:r>
        <w:r w:rsidR="00C5559C" w:rsidDel="004E1491">
          <w:delText>ture samples (Lanes 22 and 24).</w:delText>
        </w:r>
      </w:del>
    </w:p>
    <w:p w14:paraId="39C36348" w14:textId="17E9337D" w:rsidR="00FB321C" w:rsidDel="001F0C32" w:rsidRDefault="00FB321C" w:rsidP="00FB321C">
      <w:pPr>
        <w:pStyle w:val="Figures"/>
        <w:rPr>
          <w:del w:id="1239" w:author="Matthew Chung" w:date="2019-07-22T18:09:00Z"/>
        </w:rPr>
      </w:pPr>
      <w:bookmarkStart w:id="1240" w:name="_Toc355966426"/>
      <w:del w:id="1241" w:author="Matthew Chung" w:date="2019-07-22T18:09:00Z">
        <w:r w:rsidDel="001F0C32">
          <w:delText xml:space="preserve">Supplemental Figure 3. Mean-line plots for differentially expressed </w:delText>
        </w:r>
        <w:r w:rsidDel="001F0C32">
          <w:rPr>
            <w:i/>
          </w:rPr>
          <w:delText xml:space="preserve">H. pylori </w:delText>
        </w:r>
        <w:r w:rsidRPr="00E74FBF" w:rsidDel="001F0C32">
          <w:rPr>
            <w:i/>
          </w:rPr>
          <w:delText>cagE</w:delText>
        </w:r>
        <w:r w:rsidDel="001F0C32">
          <w:delText xml:space="preserve">+ and </w:delText>
        </w:r>
        <w:r w:rsidDel="001F0C32">
          <w:rPr>
            <w:i/>
          </w:rPr>
          <w:delText>H. pylori</w:delText>
        </w:r>
        <w:r w:rsidDel="001F0C32">
          <w:delText xml:space="preserve"> </w:delText>
        </w:r>
        <w:r w:rsidRPr="00E74FBF" w:rsidDel="001F0C32">
          <w:rPr>
            <w:i/>
          </w:rPr>
          <w:delText>cagE</w:delText>
        </w:r>
        <w:r w:rsidDel="001F0C32">
          <w:delText>- genes.</w:delText>
        </w:r>
        <w:bookmarkEnd w:id="1240"/>
      </w:del>
    </w:p>
    <w:p w14:paraId="75A78E14" w14:textId="4F4476D1" w:rsidR="00FB321C" w:rsidDel="001F0C32" w:rsidRDefault="00FB321C" w:rsidP="006D53D3">
      <w:pPr>
        <w:rPr>
          <w:del w:id="1242" w:author="Matthew Chung" w:date="2019-07-22T18:09:00Z"/>
        </w:rPr>
      </w:pPr>
      <w:del w:id="1243" w:author="Matthew Chung" w:date="2019-07-22T18:09:00Z">
        <w:r w:rsidDel="001F0C32">
          <w:delText>Mean-lines of z-scores of log</w:delText>
        </w:r>
        <w:r w:rsidRPr="00E60D05" w:rsidDel="001F0C32">
          <w:rPr>
            <w:vertAlign w:val="subscript"/>
          </w:rPr>
          <w:delText>2</w:delText>
        </w:r>
        <w:r w:rsidDel="001F0C32">
          <w:delText xml:space="preserve">(TPM) of all differentially expressed </w:delText>
        </w:r>
        <w:r w:rsidDel="001F0C32">
          <w:rPr>
            <w:i/>
          </w:rPr>
          <w:delText>H. pylori</w:delText>
        </w:r>
        <w:r w:rsidDel="001F0C32">
          <w:delText xml:space="preserve"> genes across all co-culture samples and the </w:delText>
        </w:r>
        <w:r w:rsidDel="001F0C32">
          <w:rPr>
            <w:i/>
          </w:rPr>
          <w:delText>H. pylori</w:delText>
        </w:r>
        <w:r w:rsidDel="001F0C32">
          <w:delText xml:space="preserve"> controls are shown using the multi-sample analysis for each k-means cluster. Clusters were chosen for further investigation if there was a change in means across the time course with little variation between replicates in a time point. Many of these clusters showed interesting trends, so clusters were chosen that were thought to represent a group of clusters with similar trends and an enhanced view of these clusters is displayed in Figure 2. </w:delText>
        </w:r>
      </w:del>
    </w:p>
    <w:p w14:paraId="15C92027" w14:textId="19FE6A1D" w:rsidR="00FB321C" w:rsidDel="001F0C32" w:rsidRDefault="00FB321C" w:rsidP="00FB321C">
      <w:pPr>
        <w:pStyle w:val="Figures"/>
        <w:rPr>
          <w:del w:id="1244" w:author="Matthew Chung" w:date="2019-07-22T18:09:00Z"/>
        </w:rPr>
      </w:pPr>
      <w:bookmarkStart w:id="1245" w:name="_Toc355966433"/>
      <w:del w:id="1246" w:author="Matthew Chung" w:date="2019-07-22T18:09:00Z">
        <w:r w:rsidDel="001F0C32">
          <w:delText xml:space="preserve">Supplemental Figure 4. Mean-line plots for gastric response to </w:delText>
        </w:r>
        <w:r w:rsidDel="001F0C32">
          <w:rPr>
            <w:i/>
          </w:rPr>
          <w:delText xml:space="preserve">H. pylori </w:delText>
        </w:r>
        <w:r w:rsidRPr="00E74FBF" w:rsidDel="001F0C32">
          <w:rPr>
            <w:i/>
          </w:rPr>
          <w:delText>cagE</w:delText>
        </w:r>
        <w:r w:rsidDel="001F0C32">
          <w:delText xml:space="preserve">+ and </w:delText>
        </w:r>
        <w:r w:rsidDel="001F0C32">
          <w:rPr>
            <w:i/>
          </w:rPr>
          <w:delText>H. pylori</w:delText>
        </w:r>
        <w:r w:rsidDel="001F0C32">
          <w:delText xml:space="preserve"> </w:delText>
        </w:r>
        <w:r w:rsidRPr="00E74FBF" w:rsidDel="001F0C32">
          <w:rPr>
            <w:i/>
          </w:rPr>
          <w:delText>cagE</w:delText>
        </w:r>
        <w:r w:rsidDel="001F0C32">
          <w:delText>-.</w:delText>
        </w:r>
        <w:bookmarkEnd w:id="1245"/>
        <w:r w:rsidDel="001F0C32">
          <w:delText xml:space="preserve"> </w:delText>
        </w:r>
      </w:del>
    </w:p>
    <w:p w14:paraId="661E55D8" w14:textId="28AD65CB" w:rsidR="00FB321C" w:rsidDel="001F0C32" w:rsidRDefault="00FB321C" w:rsidP="006D53D3">
      <w:pPr>
        <w:rPr>
          <w:del w:id="1247" w:author="Matthew Chung" w:date="2019-07-22T18:09:00Z"/>
        </w:rPr>
      </w:pPr>
      <w:del w:id="1248" w:author="Matthew Chung" w:date="2019-07-22T18:09:00Z">
        <w:r w:rsidDel="001F0C32">
          <w:delText>Means and standard error of the means of z-scores of log</w:delText>
        </w:r>
        <w:r w:rsidRPr="00E60D05" w:rsidDel="001F0C32">
          <w:rPr>
            <w:vertAlign w:val="subscript"/>
          </w:rPr>
          <w:delText>2</w:delText>
        </w:r>
        <w:r w:rsidDel="001F0C32">
          <w:delText xml:space="preserve">(TPM) values are illustrated for all differentially expressed human genes across all co-culture samples and uninfected controls in multi-sample analysis for each k-means cluster. Clusters were chosen for further investigation if there was a change in means across the time course with little variation between replicates in a time point. Many of these clusters showed interesting trends, so clusters were chosen that were thought to represent a group of clusters with similar trends and are illustrated in Figure 8. </w:delText>
        </w:r>
      </w:del>
    </w:p>
    <w:p w14:paraId="55E659CC" w14:textId="77777777" w:rsidR="006D53D3" w:rsidDel="00B65DF0" w:rsidRDefault="006D53D3" w:rsidP="006D53D3">
      <w:pPr>
        <w:spacing w:line="240" w:lineRule="auto"/>
        <w:rPr>
          <w:del w:id="1249" w:author="Matthew Chung" w:date="2019-10-22T10:49:00Z"/>
        </w:rPr>
      </w:pPr>
      <w:del w:id="1250" w:author="Matthew Chung" w:date="2019-10-22T10:49:00Z">
        <w:r w:rsidDel="00B65DF0">
          <w:br w:type="page"/>
        </w:r>
      </w:del>
    </w:p>
    <w:p w14:paraId="4F0F748B" w14:textId="7D573D57" w:rsidR="003241DA" w:rsidRPr="003241DA" w:rsidDel="00B65DF0" w:rsidRDefault="00867983" w:rsidP="00B65DF0">
      <w:pPr>
        <w:spacing w:line="240" w:lineRule="auto"/>
        <w:rPr>
          <w:del w:id="1251" w:author="Matthew Chung" w:date="2019-10-22T10:49:00Z"/>
        </w:rPr>
        <w:pPrChange w:id="1252" w:author="Matthew Chung" w:date="2019-10-22T10:49:00Z">
          <w:pPr>
            <w:pStyle w:val="Tables"/>
            <w:spacing w:after="0"/>
          </w:pPr>
        </w:pPrChange>
      </w:pPr>
      <w:bookmarkStart w:id="1253" w:name="_Toc355966392"/>
      <w:del w:id="1254" w:author="Matthew Chung" w:date="2019-10-22T10:49:00Z">
        <w:r w:rsidDel="00B65DF0">
          <w:delText>Supplemental Table 1</w:delText>
        </w:r>
        <w:r w:rsidR="006D53D3" w:rsidRPr="00533450" w:rsidDel="00B65DF0">
          <w:delText xml:space="preserve">. </w:delText>
        </w:r>
      </w:del>
      <w:del w:id="1255" w:author="Matthew Chung" w:date="2019-07-22T16:54:00Z">
        <w:r w:rsidR="006D53D3" w:rsidDel="004E1491">
          <w:rPr>
            <w:i/>
          </w:rPr>
          <w:delText xml:space="preserve">cagE </w:delText>
        </w:r>
        <w:r w:rsidR="006D53D3" w:rsidDel="004E1491">
          <w:delText>RPKM</w:delText>
        </w:r>
      </w:del>
      <w:del w:id="1256" w:author="Matthew Chung" w:date="2019-10-22T10:49:00Z">
        <w:r w:rsidR="006D53D3" w:rsidDel="00B65DF0">
          <w:delText xml:space="preserve"> values for all </w:delText>
        </w:r>
        <w:r w:rsidR="006D53D3" w:rsidDel="00B65DF0">
          <w:rPr>
            <w:i/>
          </w:rPr>
          <w:delText>H. pylori cagE</w:delText>
        </w:r>
        <w:r w:rsidR="006D53D3" w:rsidDel="00B65DF0">
          <w:delText xml:space="preserve">+ and </w:delText>
        </w:r>
        <w:r w:rsidR="006D53D3" w:rsidDel="00B65DF0">
          <w:rPr>
            <w:i/>
          </w:rPr>
          <w:delText>cagE</w:delText>
        </w:r>
        <w:r w:rsidR="006D53D3" w:rsidDel="00B65DF0">
          <w:delText>- samples</w:delText>
        </w:r>
      </w:del>
      <w:bookmarkEnd w:id="1253"/>
      <w:r w:rsidR="003241DA">
        <w:br w:type="page"/>
      </w:r>
    </w:p>
    <w:p w14:paraId="366A8958" w14:textId="74D6EA51" w:rsidR="006D53D3" w:rsidDel="004E1491" w:rsidRDefault="00867983" w:rsidP="00B65DF0">
      <w:pPr>
        <w:spacing w:line="240" w:lineRule="auto"/>
        <w:rPr>
          <w:del w:id="1257" w:author="Matthew Chung" w:date="2019-07-22T16:54:00Z"/>
        </w:rPr>
        <w:pPrChange w:id="1258" w:author="Matthew Chung" w:date="2019-10-22T10:49:00Z">
          <w:pPr>
            <w:pStyle w:val="Tables"/>
          </w:pPr>
        </w:pPrChange>
      </w:pPr>
      <w:del w:id="1259" w:author="Matthew Chung" w:date="2019-07-22T16:54:00Z">
        <w:r w:rsidDel="004E1491">
          <w:delText>Supplemental Table 2</w:delText>
        </w:r>
        <w:r w:rsidR="006D53D3" w:rsidDel="004E1491">
          <w:delText xml:space="preserve"> PCR primers for validation of </w:delText>
        </w:r>
        <w:r w:rsidR="006D53D3" w:rsidDel="004E1491">
          <w:rPr>
            <w:i/>
          </w:rPr>
          <w:delText xml:space="preserve">H. pylori </w:delText>
        </w:r>
        <w:r w:rsidR="006D53D3" w:rsidDel="004E1491">
          <w:delText>strains</w:delText>
        </w:r>
        <w:bookmarkEnd w:id="1209"/>
      </w:del>
    </w:p>
    <w:tbl>
      <w:tblPr>
        <w:tblStyle w:val="TableGrid"/>
        <w:tblW w:w="6942" w:type="dxa"/>
        <w:jc w:val="center"/>
        <w:tblLayout w:type="fixed"/>
        <w:tblLook w:val="04A0" w:firstRow="1" w:lastRow="0" w:firstColumn="1" w:lastColumn="0" w:noHBand="0" w:noVBand="1"/>
      </w:tblPr>
      <w:tblGrid>
        <w:gridCol w:w="1788"/>
        <w:gridCol w:w="2544"/>
        <w:gridCol w:w="2610"/>
      </w:tblGrid>
      <w:tr w:rsidR="006D53D3" w:rsidRPr="004733E1" w:rsidDel="004E1491" w14:paraId="577C357A" w14:textId="3AAA0922" w:rsidTr="007A46FB">
        <w:trPr>
          <w:trHeight w:val="300"/>
          <w:jc w:val="center"/>
          <w:del w:id="1260" w:author="Matthew Chung" w:date="2019-07-22T16:54:00Z"/>
        </w:trPr>
        <w:tc>
          <w:tcPr>
            <w:tcW w:w="1788" w:type="dxa"/>
            <w:noWrap/>
            <w:hideMark/>
          </w:tcPr>
          <w:p w14:paraId="3023BA0E" w14:textId="1FAB23EC" w:rsidR="006D53D3" w:rsidRPr="004733E1" w:rsidDel="004E1491" w:rsidRDefault="006D53D3" w:rsidP="00B65DF0">
            <w:pPr>
              <w:rPr>
                <w:del w:id="1261" w:author="Matthew Chung" w:date="2019-07-22T16:54:00Z"/>
                <w:rFonts w:eastAsia="Times New Roman"/>
                <w:b/>
                <w:bCs/>
                <w:color w:val="000000"/>
              </w:rPr>
              <w:pPrChange w:id="1262" w:author="Matthew Chung" w:date="2019-10-22T10:49:00Z">
                <w:pPr>
                  <w:spacing w:line="240" w:lineRule="auto"/>
                  <w:jc w:val="center"/>
                </w:pPr>
              </w:pPrChange>
            </w:pPr>
            <w:bookmarkStart w:id="1263" w:name="_Toc355966394"/>
            <w:del w:id="1264" w:author="Matthew Chung" w:date="2019-07-22T16:54:00Z">
              <w:r w:rsidRPr="004733E1" w:rsidDel="004E1491">
                <w:rPr>
                  <w:rFonts w:eastAsia="Times New Roman"/>
                  <w:b/>
                  <w:bCs/>
                  <w:color w:val="000000"/>
                </w:rPr>
                <w:delText>Primer Pair Name</w:delText>
              </w:r>
            </w:del>
          </w:p>
        </w:tc>
        <w:tc>
          <w:tcPr>
            <w:tcW w:w="2544" w:type="dxa"/>
            <w:noWrap/>
            <w:hideMark/>
          </w:tcPr>
          <w:p w14:paraId="65A570B1" w14:textId="7676958A" w:rsidR="006D53D3" w:rsidRPr="004733E1" w:rsidDel="004E1491" w:rsidRDefault="006D53D3" w:rsidP="00B65DF0">
            <w:pPr>
              <w:rPr>
                <w:del w:id="1265" w:author="Matthew Chung" w:date="2019-07-22T16:54:00Z"/>
                <w:rFonts w:eastAsia="Times New Roman"/>
                <w:b/>
                <w:bCs/>
                <w:color w:val="000000"/>
              </w:rPr>
              <w:pPrChange w:id="1266" w:author="Matthew Chung" w:date="2019-10-22T10:49:00Z">
                <w:pPr>
                  <w:spacing w:line="240" w:lineRule="auto"/>
                  <w:jc w:val="center"/>
                </w:pPr>
              </w:pPrChange>
            </w:pPr>
            <w:del w:id="1267" w:author="Matthew Chung" w:date="2019-07-22T16:54:00Z">
              <w:r w:rsidRPr="004733E1" w:rsidDel="004E1491">
                <w:rPr>
                  <w:rFonts w:eastAsia="Times New Roman"/>
                  <w:b/>
                  <w:bCs/>
                  <w:color w:val="000000"/>
                </w:rPr>
                <w:delText>Forward primer</w:delText>
              </w:r>
            </w:del>
          </w:p>
        </w:tc>
        <w:tc>
          <w:tcPr>
            <w:tcW w:w="2610" w:type="dxa"/>
            <w:noWrap/>
            <w:hideMark/>
          </w:tcPr>
          <w:p w14:paraId="16E12CB1" w14:textId="2C971269" w:rsidR="006D53D3" w:rsidRPr="004733E1" w:rsidDel="004E1491" w:rsidRDefault="006D53D3" w:rsidP="00B65DF0">
            <w:pPr>
              <w:rPr>
                <w:del w:id="1268" w:author="Matthew Chung" w:date="2019-07-22T16:54:00Z"/>
                <w:rFonts w:eastAsia="Times New Roman"/>
                <w:b/>
                <w:bCs/>
                <w:color w:val="000000"/>
              </w:rPr>
              <w:pPrChange w:id="1269" w:author="Matthew Chung" w:date="2019-10-22T10:49:00Z">
                <w:pPr>
                  <w:spacing w:line="240" w:lineRule="auto"/>
                  <w:jc w:val="center"/>
                </w:pPr>
              </w:pPrChange>
            </w:pPr>
            <w:del w:id="1270" w:author="Matthew Chung" w:date="2019-07-22T16:54:00Z">
              <w:r w:rsidRPr="004733E1" w:rsidDel="004E1491">
                <w:rPr>
                  <w:rFonts w:eastAsia="Times New Roman"/>
                  <w:b/>
                  <w:bCs/>
                  <w:color w:val="000000"/>
                </w:rPr>
                <w:delText>Reverse primer</w:delText>
              </w:r>
            </w:del>
          </w:p>
        </w:tc>
      </w:tr>
      <w:tr w:rsidR="006D53D3" w:rsidRPr="004733E1" w:rsidDel="004E1491" w14:paraId="303BE9B0" w14:textId="79B224E0" w:rsidTr="007A46FB">
        <w:trPr>
          <w:trHeight w:val="300"/>
          <w:jc w:val="center"/>
          <w:del w:id="1271" w:author="Matthew Chung" w:date="2019-07-22T16:54:00Z"/>
        </w:trPr>
        <w:tc>
          <w:tcPr>
            <w:tcW w:w="1788" w:type="dxa"/>
            <w:noWrap/>
            <w:hideMark/>
          </w:tcPr>
          <w:p w14:paraId="531C657B" w14:textId="6A9FF8BE" w:rsidR="006D53D3" w:rsidRPr="004733E1" w:rsidDel="004E1491" w:rsidRDefault="006D53D3" w:rsidP="00B65DF0">
            <w:pPr>
              <w:rPr>
                <w:del w:id="1272" w:author="Matthew Chung" w:date="2019-07-22T16:54:00Z"/>
                <w:rFonts w:eastAsia="Times New Roman"/>
                <w:color w:val="000000"/>
              </w:rPr>
              <w:pPrChange w:id="1273" w:author="Matthew Chung" w:date="2019-10-22T10:49:00Z">
                <w:pPr>
                  <w:spacing w:line="240" w:lineRule="auto"/>
                  <w:jc w:val="center"/>
                </w:pPr>
              </w:pPrChange>
            </w:pPr>
            <w:del w:id="1274" w:author="Matthew Chung" w:date="2019-07-22T16:54:00Z">
              <w:r w:rsidRPr="0037626B" w:rsidDel="004E1491">
                <w:rPr>
                  <w:rFonts w:eastAsia="Times New Roman"/>
                  <w:i/>
                  <w:color w:val="000000"/>
                </w:rPr>
                <w:delText>cagE</w:delText>
              </w:r>
              <w:r w:rsidRPr="004733E1" w:rsidDel="004E1491">
                <w:rPr>
                  <w:rFonts w:eastAsia="Times New Roman"/>
                  <w:color w:val="000000"/>
                </w:rPr>
                <w:delText xml:space="preserve"> </w:delText>
              </w:r>
              <w:r w:rsidDel="004E1491">
                <w:rPr>
                  <w:rFonts w:eastAsia="Times New Roman"/>
                  <w:i/>
                  <w:color w:val="000000"/>
                </w:rPr>
                <w:delText>E</w:delText>
              </w:r>
              <w:r w:rsidRPr="0037626B" w:rsidDel="004E1491">
                <w:rPr>
                  <w:rFonts w:eastAsia="Times New Roman"/>
                  <w:i/>
                  <w:color w:val="000000"/>
                </w:rPr>
                <w:delText>co47III</w:delText>
              </w:r>
              <w:r w:rsidRPr="004733E1" w:rsidDel="004E1491">
                <w:rPr>
                  <w:rFonts w:eastAsia="Times New Roman"/>
                  <w:color w:val="000000"/>
                </w:rPr>
                <w:delText xml:space="preserve"> site1 short</w:delText>
              </w:r>
            </w:del>
          </w:p>
        </w:tc>
        <w:tc>
          <w:tcPr>
            <w:tcW w:w="2544" w:type="dxa"/>
            <w:noWrap/>
            <w:hideMark/>
          </w:tcPr>
          <w:p w14:paraId="036E0990" w14:textId="79F3B991" w:rsidR="006D53D3" w:rsidRPr="004733E1" w:rsidDel="004E1491" w:rsidRDefault="006D53D3" w:rsidP="00B65DF0">
            <w:pPr>
              <w:rPr>
                <w:del w:id="1275" w:author="Matthew Chung" w:date="2019-07-22T16:54:00Z"/>
                <w:rFonts w:eastAsia="Times New Roman"/>
                <w:color w:val="000000"/>
              </w:rPr>
              <w:pPrChange w:id="1276" w:author="Matthew Chung" w:date="2019-10-22T10:49:00Z">
                <w:pPr>
                  <w:spacing w:line="240" w:lineRule="auto"/>
                  <w:jc w:val="center"/>
                </w:pPr>
              </w:pPrChange>
            </w:pPr>
            <w:del w:id="1277" w:author="Matthew Chung" w:date="2019-07-22T16:54:00Z">
              <w:r w:rsidRPr="004733E1" w:rsidDel="004E1491">
                <w:rPr>
                  <w:rFonts w:eastAsia="Times New Roman"/>
                  <w:color w:val="000000"/>
                </w:rPr>
                <w:delText>AGAATGGAGCGAGCGATG</w:delText>
              </w:r>
            </w:del>
          </w:p>
        </w:tc>
        <w:tc>
          <w:tcPr>
            <w:tcW w:w="2610" w:type="dxa"/>
            <w:noWrap/>
            <w:hideMark/>
          </w:tcPr>
          <w:p w14:paraId="2F717FAD" w14:textId="56399266" w:rsidR="006D53D3" w:rsidRPr="004733E1" w:rsidDel="004E1491" w:rsidRDefault="006D53D3" w:rsidP="00B65DF0">
            <w:pPr>
              <w:rPr>
                <w:del w:id="1278" w:author="Matthew Chung" w:date="2019-07-22T16:54:00Z"/>
                <w:rFonts w:eastAsia="Times New Roman"/>
                <w:color w:val="000000"/>
              </w:rPr>
              <w:pPrChange w:id="1279" w:author="Matthew Chung" w:date="2019-10-22T10:49:00Z">
                <w:pPr>
                  <w:spacing w:line="240" w:lineRule="auto"/>
                  <w:jc w:val="center"/>
                </w:pPr>
              </w:pPrChange>
            </w:pPr>
            <w:del w:id="1280" w:author="Matthew Chung" w:date="2019-07-22T16:54:00Z">
              <w:r w:rsidRPr="004733E1" w:rsidDel="004E1491">
                <w:rPr>
                  <w:rFonts w:eastAsia="Times New Roman"/>
                  <w:color w:val="000000"/>
                </w:rPr>
                <w:delText>GTTATTCGCTAGATAGGAGTTTGC</w:delText>
              </w:r>
            </w:del>
          </w:p>
        </w:tc>
      </w:tr>
      <w:tr w:rsidR="006D53D3" w:rsidRPr="004733E1" w:rsidDel="004E1491" w14:paraId="2A43E763" w14:textId="7833C5E6" w:rsidTr="007A46FB">
        <w:trPr>
          <w:trHeight w:val="300"/>
          <w:jc w:val="center"/>
          <w:del w:id="1281" w:author="Matthew Chung" w:date="2019-07-22T16:54:00Z"/>
        </w:trPr>
        <w:tc>
          <w:tcPr>
            <w:tcW w:w="1788" w:type="dxa"/>
            <w:noWrap/>
            <w:hideMark/>
          </w:tcPr>
          <w:p w14:paraId="0580D69D" w14:textId="497C0A39" w:rsidR="006D53D3" w:rsidRPr="004733E1" w:rsidDel="004E1491" w:rsidRDefault="006D53D3" w:rsidP="00B65DF0">
            <w:pPr>
              <w:rPr>
                <w:del w:id="1282" w:author="Matthew Chung" w:date="2019-07-22T16:54:00Z"/>
                <w:rFonts w:eastAsia="Times New Roman"/>
                <w:color w:val="000000"/>
              </w:rPr>
              <w:pPrChange w:id="1283" w:author="Matthew Chung" w:date="2019-10-22T10:49:00Z">
                <w:pPr>
                  <w:spacing w:line="240" w:lineRule="auto"/>
                  <w:jc w:val="center"/>
                </w:pPr>
              </w:pPrChange>
            </w:pPr>
            <w:del w:id="1284" w:author="Matthew Chung" w:date="2019-07-22T16:54:00Z">
              <w:r w:rsidRPr="0037626B" w:rsidDel="004E1491">
                <w:rPr>
                  <w:rFonts w:eastAsia="Times New Roman"/>
                  <w:i/>
                  <w:color w:val="000000"/>
                </w:rPr>
                <w:delText>cagE</w:delText>
              </w:r>
              <w:r w:rsidDel="004E1491">
                <w:rPr>
                  <w:rFonts w:eastAsia="Times New Roman"/>
                  <w:color w:val="000000"/>
                </w:rPr>
                <w:delText xml:space="preserve"> </w:delText>
              </w:r>
              <w:r w:rsidRPr="0037626B" w:rsidDel="004E1491">
                <w:rPr>
                  <w:rFonts w:eastAsia="Times New Roman"/>
                  <w:i/>
                  <w:color w:val="000000"/>
                </w:rPr>
                <w:delText>Eco47III</w:delText>
              </w:r>
              <w:r w:rsidRPr="004733E1" w:rsidDel="004E1491">
                <w:rPr>
                  <w:rFonts w:eastAsia="Times New Roman"/>
                  <w:color w:val="000000"/>
                </w:rPr>
                <w:delText xml:space="preserve"> site1 long</w:delText>
              </w:r>
            </w:del>
          </w:p>
        </w:tc>
        <w:tc>
          <w:tcPr>
            <w:tcW w:w="2544" w:type="dxa"/>
            <w:noWrap/>
            <w:hideMark/>
          </w:tcPr>
          <w:p w14:paraId="3AB5F810" w14:textId="59C18353" w:rsidR="006D53D3" w:rsidRPr="004733E1" w:rsidDel="004E1491" w:rsidRDefault="006D53D3" w:rsidP="00B65DF0">
            <w:pPr>
              <w:rPr>
                <w:del w:id="1285" w:author="Matthew Chung" w:date="2019-07-22T16:54:00Z"/>
                <w:rFonts w:eastAsia="Times New Roman"/>
                <w:color w:val="000000"/>
              </w:rPr>
              <w:pPrChange w:id="1286" w:author="Matthew Chung" w:date="2019-10-22T10:49:00Z">
                <w:pPr>
                  <w:spacing w:line="240" w:lineRule="auto"/>
                  <w:jc w:val="center"/>
                </w:pPr>
              </w:pPrChange>
            </w:pPr>
            <w:del w:id="1287" w:author="Matthew Chung" w:date="2019-07-22T16:54:00Z">
              <w:r w:rsidRPr="004733E1" w:rsidDel="004E1491">
                <w:rPr>
                  <w:rFonts w:eastAsia="Times New Roman"/>
                  <w:color w:val="000000"/>
                </w:rPr>
                <w:delText>GGCAAGCAAACAAGCTGAC</w:delText>
              </w:r>
            </w:del>
          </w:p>
        </w:tc>
        <w:tc>
          <w:tcPr>
            <w:tcW w:w="2610" w:type="dxa"/>
            <w:noWrap/>
            <w:hideMark/>
          </w:tcPr>
          <w:p w14:paraId="71FA4C09" w14:textId="498E6E8C" w:rsidR="006D53D3" w:rsidRPr="004733E1" w:rsidDel="004E1491" w:rsidRDefault="006D53D3" w:rsidP="00B65DF0">
            <w:pPr>
              <w:rPr>
                <w:del w:id="1288" w:author="Matthew Chung" w:date="2019-07-22T16:54:00Z"/>
                <w:rFonts w:eastAsia="Times New Roman"/>
                <w:color w:val="000000"/>
              </w:rPr>
              <w:pPrChange w:id="1289" w:author="Matthew Chung" w:date="2019-10-22T10:49:00Z">
                <w:pPr>
                  <w:spacing w:line="240" w:lineRule="auto"/>
                  <w:jc w:val="center"/>
                </w:pPr>
              </w:pPrChange>
            </w:pPr>
            <w:del w:id="1290" w:author="Matthew Chung" w:date="2019-07-22T16:54:00Z">
              <w:r w:rsidRPr="004733E1" w:rsidDel="004E1491">
                <w:rPr>
                  <w:rFonts w:eastAsia="Times New Roman"/>
                  <w:color w:val="000000"/>
                </w:rPr>
                <w:delText>GCTTCATTCATTCCCACAAG</w:delText>
              </w:r>
            </w:del>
          </w:p>
        </w:tc>
      </w:tr>
      <w:tr w:rsidR="006D53D3" w:rsidRPr="004733E1" w:rsidDel="004E1491" w14:paraId="62618C50" w14:textId="51848F61" w:rsidTr="007A46FB">
        <w:trPr>
          <w:trHeight w:val="300"/>
          <w:jc w:val="center"/>
          <w:del w:id="1291" w:author="Matthew Chung" w:date="2019-07-22T16:54:00Z"/>
        </w:trPr>
        <w:tc>
          <w:tcPr>
            <w:tcW w:w="1788" w:type="dxa"/>
            <w:noWrap/>
            <w:hideMark/>
          </w:tcPr>
          <w:p w14:paraId="0A108D05" w14:textId="42226101" w:rsidR="006D53D3" w:rsidRPr="004733E1" w:rsidDel="004E1491" w:rsidRDefault="006D53D3" w:rsidP="00B65DF0">
            <w:pPr>
              <w:rPr>
                <w:del w:id="1292" w:author="Matthew Chung" w:date="2019-07-22T16:54:00Z"/>
                <w:rFonts w:eastAsia="Times New Roman"/>
                <w:color w:val="000000"/>
              </w:rPr>
              <w:pPrChange w:id="1293" w:author="Matthew Chung" w:date="2019-10-22T10:49:00Z">
                <w:pPr>
                  <w:spacing w:line="240" w:lineRule="auto"/>
                  <w:jc w:val="center"/>
                </w:pPr>
              </w:pPrChange>
            </w:pPr>
            <w:del w:id="1294" w:author="Matthew Chung" w:date="2019-07-22T16:54:00Z">
              <w:r w:rsidRPr="0037626B" w:rsidDel="004E1491">
                <w:rPr>
                  <w:rFonts w:eastAsia="Times New Roman"/>
                  <w:i/>
                  <w:color w:val="000000"/>
                </w:rPr>
                <w:delText>cagE</w:delText>
              </w:r>
              <w:r w:rsidDel="004E1491">
                <w:rPr>
                  <w:rFonts w:eastAsia="Times New Roman"/>
                  <w:color w:val="000000"/>
                </w:rPr>
                <w:delText xml:space="preserve"> </w:delText>
              </w:r>
              <w:r w:rsidRPr="0037626B" w:rsidDel="004E1491">
                <w:rPr>
                  <w:rFonts w:eastAsia="Times New Roman"/>
                  <w:i/>
                  <w:color w:val="000000"/>
                </w:rPr>
                <w:delText>Eco47III</w:delText>
              </w:r>
              <w:r w:rsidRPr="004733E1" w:rsidDel="004E1491">
                <w:rPr>
                  <w:rFonts w:eastAsia="Times New Roman"/>
                  <w:color w:val="000000"/>
                </w:rPr>
                <w:delText xml:space="preserve"> site2 long</w:delText>
              </w:r>
            </w:del>
          </w:p>
        </w:tc>
        <w:tc>
          <w:tcPr>
            <w:tcW w:w="2544" w:type="dxa"/>
            <w:noWrap/>
            <w:hideMark/>
          </w:tcPr>
          <w:p w14:paraId="37FEBA4E" w14:textId="09BF2D32" w:rsidR="006D53D3" w:rsidRPr="004733E1" w:rsidDel="004E1491" w:rsidRDefault="006D53D3" w:rsidP="00B65DF0">
            <w:pPr>
              <w:rPr>
                <w:del w:id="1295" w:author="Matthew Chung" w:date="2019-07-22T16:54:00Z"/>
                <w:rFonts w:eastAsia="Times New Roman"/>
                <w:color w:val="000000"/>
              </w:rPr>
              <w:pPrChange w:id="1296" w:author="Matthew Chung" w:date="2019-10-22T10:49:00Z">
                <w:pPr>
                  <w:spacing w:line="240" w:lineRule="auto"/>
                  <w:jc w:val="center"/>
                </w:pPr>
              </w:pPrChange>
            </w:pPr>
            <w:del w:id="1297" w:author="Matthew Chung" w:date="2019-07-22T16:54:00Z">
              <w:r w:rsidRPr="004733E1" w:rsidDel="004E1491">
                <w:rPr>
                  <w:rFonts w:eastAsia="Times New Roman"/>
                  <w:color w:val="000000"/>
                </w:rPr>
                <w:delText>GGGTGATCCTTACTAACAACTATTCTC</w:delText>
              </w:r>
            </w:del>
          </w:p>
        </w:tc>
        <w:tc>
          <w:tcPr>
            <w:tcW w:w="2610" w:type="dxa"/>
            <w:noWrap/>
            <w:hideMark/>
          </w:tcPr>
          <w:p w14:paraId="423E12BC" w14:textId="50F491A7" w:rsidR="006D53D3" w:rsidRPr="004733E1" w:rsidDel="004E1491" w:rsidRDefault="006D53D3" w:rsidP="00B65DF0">
            <w:pPr>
              <w:rPr>
                <w:del w:id="1298" w:author="Matthew Chung" w:date="2019-07-22T16:54:00Z"/>
                <w:rFonts w:eastAsia="Times New Roman"/>
                <w:color w:val="000000"/>
              </w:rPr>
              <w:pPrChange w:id="1299" w:author="Matthew Chung" w:date="2019-10-22T10:49:00Z">
                <w:pPr>
                  <w:spacing w:line="240" w:lineRule="auto"/>
                  <w:jc w:val="center"/>
                </w:pPr>
              </w:pPrChange>
            </w:pPr>
            <w:del w:id="1300" w:author="Matthew Chung" w:date="2019-07-22T16:54:00Z">
              <w:r w:rsidRPr="004733E1" w:rsidDel="004E1491">
                <w:rPr>
                  <w:rFonts w:eastAsia="Times New Roman"/>
                  <w:color w:val="000000"/>
                </w:rPr>
                <w:delText>TCCTTTATTTGTTGATACATTTGC</w:delText>
              </w:r>
            </w:del>
          </w:p>
        </w:tc>
      </w:tr>
      <w:tr w:rsidR="006D53D3" w:rsidRPr="004733E1" w:rsidDel="004E1491" w14:paraId="3ECE2874" w14:textId="5A66769B" w:rsidTr="007A46FB">
        <w:trPr>
          <w:trHeight w:val="300"/>
          <w:jc w:val="center"/>
          <w:del w:id="1301" w:author="Matthew Chung" w:date="2019-07-22T16:54:00Z"/>
        </w:trPr>
        <w:tc>
          <w:tcPr>
            <w:tcW w:w="1788" w:type="dxa"/>
            <w:noWrap/>
            <w:hideMark/>
          </w:tcPr>
          <w:p w14:paraId="5350C6FB" w14:textId="6F56F704" w:rsidR="006D53D3" w:rsidRPr="004733E1" w:rsidDel="004E1491" w:rsidRDefault="006D53D3" w:rsidP="00B65DF0">
            <w:pPr>
              <w:rPr>
                <w:del w:id="1302" w:author="Matthew Chung" w:date="2019-07-22T16:54:00Z"/>
                <w:rFonts w:eastAsia="Times New Roman"/>
                <w:color w:val="000000"/>
              </w:rPr>
              <w:pPrChange w:id="1303" w:author="Matthew Chung" w:date="2019-10-22T10:49:00Z">
                <w:pPr>
                  <w:spacing w:line="240" w:lineRule="auto"/>
                  <w:jc w:val="center"/>
                </w:pPr>
              </w:pPrChange>
            </w:pPr>
            <w:del w:id="1304" w:author="Matthew Chung" w:date="2019-07-22T16:54:00Z">
              <w:r w:rsidRPr="0037626B" w:rsidDel="004E1491">
                <w:rPr>
                  <w:rFonts w:eastAsia="Times New Roman"/>
                  <w:i/>
                  <w:color w:val="000000"/>
                </w:rPr>
                <w:delText>cagE</w:delText>
              </w:r>
              <w:r w:rsidDel="004E1491">
                <w:rPr>
                  <w:rFonts w:eastAsia="Times New Roman"/>
                  <w:color w:val="000000"/>
                </w:rPr>
                <w:delText xml:space="preserve"> </w:delText>
              </w:r>
              <w:r w:rsidRPr="0037626B" w:rsidDel="004E1491">
                <w:rPr>
                  <w:rFonts w:eastAsia="Times New Roman"/>
                  <w:i/>
                  <w:color w:val="000000"/>
                </w:rPr>
                <w:delText>Eco47III</w:delText>
              </w:r>
              <w:r w:rsidRPr="004733E1" w:rsidDel="004E1491">
                <w:rPr>
                  <w:rFonts w:eastAsia="Times New Roman"/>
                  <w:color w:val="000000"/>
                </w:rPr>
                <w:delText xml:space="preserve"> site2 short</w:delText>
              </w:r>
            </w:del>
          </w:p>
        </w:tc>
        <w:tc>
          <w:tcPr>
            <w:tcW w:w="2544" w:type="dxa"/>
            <w:noWrap/>
            <w:hideMark/>
          </w:tcPr>
          <w:p w14:paraId="5CEE76EE" w14:textId="5902CA4C" w:rsidR="006D53D3" w:rsidRPr="004733E1" w:rsidDel="004E1491" w:rsidRDefault="006D53D3" w:rsidP="00B65DF0">
            <w:pPr>
              <w:rPr>
                <w:del w:id="1305" w:author="Matthew Chung" w:date="2019-07-22T16:54:00Z"/>
                <w:rFonts w:eastAsia="Times New Roman"/>
                <w:color w:val="000000"/>
              </w:rPr>
              <w:pPrChange w:id="1306" w:author="Matthew Chung" w:date="2019-10-22T10:49:00Z">
                <w:pPr>
                  <w:spacing w:line="240" w:lineRule="auto"/>
                  <w:jc w:val="center"/>
                </w:pPr>
              </w:pPrChange>
            </w:pPr>
            <w:del w:id="1307" w:author="Matthew Chung" w:date="2019-07-22T16:54:00Z">
              <w:r w:rsidRPr="004733E1" w:rsidDel="004E1491">
                <w:rPr>
                  <w:rFonts w:eastAsia="Times New Roman"/>
                  <w:color w:val="000000"/>
                </w:rPr>
                <w:delText>TCCTTGTGGGAATGAATGAAG</w:delText>
              </w:r>
            </w:del>
          </w:p>
        </w:tc>
        <w:tc>
          <w:tcPr>
            <w:tcW w:w="2610" w:type="dxa"/>
            <w:noWrap/>
            <w:hideMark/>
          </w:tcPr>
          <w:p w14:paraId="435569F1" w14:textId="34F948B1" w:rsidR="006D53D3" w:rsidRPr="004733E1" w:rsidDel="004E1491" w:rsidRDefault="006D53D3" w:rsidP="00B65DF0">
            <w:pPr>
              <w:rPr>
                <w:del w:id="1308" w:author="Matthew Chung" w:date="2019-07-22T16:54:00Z"/>
                <w:rFonts w:eastAsia="Times New Roman"/>
                <w:color w:val="000000"/>
              </w:rPr>
              <w:pPrChange w:id="1309" w:author="Matthew Chung" w:date="2019-10-22T10:49:00Z">
                <w:pPr>
                  <w:spacing w:line="240" w:lineRule="auto"/>
                  <w:jc w:val="center"/>
                </w:pPr>
              </w:pPrChange>
            </w:pPr>
            <w:del w:id="1310" w:author="Matthew Chung" w:date="2019-07-22T16:54:00Z">
              <w:r w:rsidRPr="004733E1" w:rsidDel="004E1491">
                <w:rPr>
                  <w:rFonts w:eastAsia="Times New Roman"/>
                  <w:color w:val="000000"/>
                </w:rPr>
                <w:delText>ATTCGCTGTCTAGGGCGTTG</w:delText>
              </w:r>
            </w:del>
          </w:p>
        </w:tc>
      </w:tr>
      <w:tr w:rsidR="006D53D3" w:rsidRPr="004733E1" w:rsidDel="004E1491" w14:paraId="1DAD2AC0" w14:textId="4440651C" w:rsidTr="007A46FB">
        <w:trPr>
          <w:trHeight w:val="300"/>
          <w:jc w:val="center"/>
          <w:del w:id="1311" w:author="Matthew Chung" w:date="2019-07-22T16:54:00Z"/>
        </w:trPr>
        <w:tc>
          <w:tcPr>
            <w:tcW w:w="1788" w:type="dxa"/>
            <w:noWrap/>
            <w:hideMark/>
          </w:tcPr>
          <w:p w14:paraId="05F2C52F" w14:textId="1674B4DC" w:rsidR="006D53D3" w:rsidRPr="004733E1" w:rsidDel="004E1491" w:rsidRDefault="006D53D3" w:rsidP="00B65DF0">
            <w:pPr>
              <w:rPr>
                <w:del w:id="1312" w:author="Matthew Chung" w:date="2019-07-22T16:54:00Z"/>
                <w:rFonts w:eastAsia="Times New Roman"/>
                <w:color w:val="000000"/>
              </w:rPr>
              <w:pPrChange w:id="1313" w:author="Matthew Chung" w:date="2019-10-22T10:49:00Z">
                <w:pPr>
                  <w:spacing w:line="240" w:lineRule="auto"/>
                  <w:jc w:val="center"/>
                </w:pPr>
              </w:pPrChange>
            </w:pPr>
            <w:del w:id="1314" w:author="Matthew Chung" w:date="2019-07-22T16:54:00Z">
              <w:r w:rsidRPr="0037626B" w:rsidDel="004E1491">
                <w:rPr>
                  <w:rFonts w:eastAsia="Times New Roman"/>
                  <w:i/>
                  <w:color w:val="000000"/>
                </w:rPr>
                <w:delText>cagE</w:delText>
              </w:r>
              <w:r w:rsidRPr="004733E1" w:rsidDel="004E1491">
                <w:rPr>
                  <w:rFonts w:eastAsia="Times New Roman"/>
                  <w:color w:val="000000"/>
                </w:rPr>
                <w:delText xml:space="preserve"> full length</w:delText>
              </w:r>
            </w:del>
          </w:p>
        </w:tc>
        <w:tc>
          <w:tcPr>
            <w:tcW w:w="2544" w:type="dxa"/>
            <w:noWrap/>
            <w:hideMark/>
          </w:tcPr>
          <w:p w14:paraId="4D8343C9" w14:textId="594705F7" w:rsidR="006D53D3" w:rsidRPr="004733E1" w:rsidDel="004E1491" w:rsidRDefault="006D53D3" w:rsidP="00B65DF0">
            <w:pPr>
              <w:rPr>
                <w:del w:id="1315" w:author="Matthew Chung" w:date="2019-07-22T16:54:00Z"/>
                <w:rFonts w:eastAsia="Times New Roman"/>
                <w:color w:val="000000"/>
              </w:rPr>
              <w:pPrChange w:id="1316" w:author="Matthew Chung" w:date="2019-10-22T10:49:00Z">
                <w:pPr>
                  <w:spacing w:line="240" w:lineRule="auto"/>
                  <w:jc w:val="center"/>
                </w:pPr>
              </w:pPrChange>
            </w:pPr>
            <w:del w:id="1317" w:author="Matthew Chung" w:date="2019-07-22T16:54:00Z">
              <w:r w:rsidRPr="004733E1" w:rsidDel="004E1491">
                <w:rPr>
                  <w:rFonts w:eastAsia="Times New Roman"/>
                  <w:color w:val="000000"/>
                </w:rPr>
                <w:delText>GGCAAGCAAACAAGCTGAC</w:delText>
              </w:r>
            </w:del>
          </w:p>
        </w:tc>
        <w:tc>
          <w:tcPr>
            <w:tcW w:w="2610" w:type="dxa"/>
            <w:noWrap/>
            <w:hideMark/>
          </w:tcPr>
          <w:p w14:paraId="3FCC5A33" w14:textId="28A104C3" w:rsidR="006D53D3" w:rsidRPr="004733E1" w:rsidDel="004E1491" w:rsidRDefault="006D53D3" w:rsidP="00B65DF0">
            <w:pPr>
              <w:rPr>
                <w:del w:id="1318" w:author="Matthew Chung" w:date="2019-07-22T16:54:00Z"/>
                <w:rFonts w:eastAsia="Times New Roman"/>
                <w:color w:val="000000"/>
              </w:rPr>
              <w:pPrChange w:id="1319" w:author="Matthew Chung" w:date="2019-10-22T10:49:00Z">
                <w:pPr>
                  <w:spacing w:line="240" w:lineRule="auto"/>
                  <w:jc w:val="center"/>
                </w:pPr>
              </w:pPrChange>
            </w:pPr>
            <w:del w:id="1320" w:author="Matthew Chung" w:date="2019-07-22T16:54:00Z">
              <w:r w:rsidRPr="004733E1" w:rsidDel="004E1491">
                <w:rPr>
                  <w:rFonts w:eastAsia="Times New Roman"/>
                  <w:color w:val="000000"/>
                </w:rPr>
                <w:delText>TCCTTTATTTGTTGATACATTTGC</w:delText>
              </w:r>
            </w:del>
          </w:p>
        </w:tc>
      </w:tr>
      <w:tr w:rsidR="006D53D3" w:rsidRPr="004733E1" w:rsidDel="004E1491" w14:paraId="22CF84C4" w14:textId="2E8FDF98" w:rsidTr="007A46FB">
        <w:trPr>
          <w:trHeight w:val="300"/>
          <w:jc w:val="center"/>
          <w:del w:id="1321" w:author="Matthew Chung" w:date="2019-07-22T16:54:00Z"/>
        </w:trPr>
        <w:tc>
          <w:tcPr>
            <w:tcW w:w="1788" w:type="dxa"/>
            <w:noWrap/>
            <w:hideMark/>
          </w:tcPr>
          <w:p w14:paraId="174DC186" w14:textId="76857279" w:rsidR="006D53D3" w:rsidRPr="0037626B" w:rsidDel="004E1491" w:rsidRDefault="006D53D3" w:rsidP="00B65DF0">
            <w:pPr>
              <w:rPr>
                <w:del w:id="1322" w:author="Matthew Chung" w:date="2019-07-22T16:54:00Z"/>
                <w:rFonts w:eastAsia="Times New Roman"/>
                <w:i/>
                <w:color w:val="000000"/>
              </w:rPr>
              <w:pPrChange w:id="1323" w:author="Matthew Chung" w:date="2019-10-22T10:49:00Z">
                <w:pPr>
                  <w:spacing w:line="240" w:lineRule="auto"/>
                  <w:jc w:val="center"/>
                </w:pPr>
              </w:pPrChange>
            </w:pPr>
            <w:del w:id="1324" w:author="Matthew Chung" w:date="2019-07-22T16:54:00Z">
              <w:r w:rsidRPr="0037626B" w:rsidDel="004E1491">
                <w:rPr>
                  <w:rFonts w:eastAsia="Times New Roman"/>
                  <w:i/>
                  <w:color w:val="000000"/>
                </w:rPr>
                <w:delText>groES</w:delText>
              </w:r>
            </w:del>
          </w:p>
        </w:tc>
        <w:tc>
          <w:tcPr>
            <w:tcW w:w="2544" w:type="dxa"/>
            <w:noWrap/>
            <w:hideMark/>
          </w:tcPr>
          <w:p w14:paraId="1D05E6E2" w14:textId="327C3F64" w:rsidR="006D53D3" w:rsidRPr="004733E1" w:rsidDel="004E1491" w:rsidRDefault="006D53D3" w:rsidP="00B65DF0">
            <w:pPr>
              <w:rPr>
                <w:del w:id="1325" w:author="Matthew Chung" w:date="2019-07-22T16:54:00Z"/>
                <w:rFonts w:eastAsia="Times New Roman"/>
                <w:color w:val="000000"/>
              </w:rPr>
              <w:pPrChange w:id="1326" w:author="Matthew Chung" w:date="2019-10-22T10:49:00Z">
                <w:pPr>
                  <w:spacing w:line="240" w:lineRule="auto"/>
                  <w:jc w:val="center"/>
                </w:pPr>
              </w:pPrChange>
            </w:pPr>
            <w:del w:id="1327" w:author="Matthew Chung" w:date="2019-07-22T16:54:00Z">
              <w:r w:rsidRPr="004733E1" w:rsidDel="004E1491">
                <w:rPr>
                  <w:rFonts w:eastAsia="Times New Roman"/>
                  <w:color w:val="000000"/>
                </w:rPr>
                <w:delText>GGCATCATCATCCCTGATAAC</w:delText>
              </w:r>
            </w:del>
          </w:p>
        </w:tc>
        <w:tc>
          <w:tcPr>
            <w:tcW w:w="2610" w:type="dxa"/>
            <w:noWrap/>
            <w:hideMark/>
          </w:tcPr>
          <w:p w14:paraId="06771E3C" w14:textId="7138E401" w:rsidR="006D53D3" w:rsidRPr="004733E1" w:rsidDel="004E1491" w:rsidRDefault="006D53D3" w:rsidP="00B65DF0">
            <w:pPr>
              <w:rPr>
                <w:del w:id="1328" w:author="Matthew Chung" w:date="2019-07-22T16:54:00Z"/>
                <w:rFonts w:eastAsia="Times New Roman"/>
                <w:color w:val="000000"/>
              </w:rPr>
              <w:pPrChange w:id="1329" w:author="Matthew Chung" w:date="2019-10-22T10:49:00Z">
                <w:pPr>
                  <w:spacing w:line="240" w:lineRule="auto"/>
                  <w:jc w:val="center"/>
                </w:pPr>
              </w:pPrChange>
            </w:pPr>
            <w:del w:id="1330" w:author="Matthew Chung" w:date="2019-07-22T16:54:00Z">
              <w:r w:rsidRPr="004733E1" w:rsidDel="004E1491">
                <w:rPr>
                  <w:rFonts w:eastAsia="Times New Roman"/>
                  <w:color w:val="000000"/>
                </w:rPr>
                <w:delText>AGCCCACAATGCCTAGAATG</w:delText>
              </w:r>
            </w:del>
          </w:p>
        </w:tc>
      </w:tr>
    </w:tbl>
    <w:p w14:paraId="0E0D850E" w14:textId="681A4ADC" w:rsidR="00720D8D" w:rsidDel="004E1491" w:rsidRDefault="00720D8D" w:rsidP="00B65DF0">
      <w:pPr>
        <w:rPr>
          <w:del w:id="1331" w:author="Matthew Chung" w:date="2019-07-22T16:54:00Z"/>
        </w:rPr>
        <w:pPrChange w:id="1332" w:author="Matthew Chung" w:date="2019-10-22T10:49:00Z">
          <w:pPr>
            <w:pStyle w:val="Tables"/>
          </w:pPr>
        </w:pPrChange>
      </w:pPr>
    </w:p>
    <w:p w14:paraId="42CAD5D7" w14:textId="69A98AAF" w:rsidR="006D53D3" w:rsidRPr="00AA3560" w:rsidDel="00B65DF0" w:rsidRDefault="00867983" w:rsidP="00B65DF0">
      <w:pPr>
        <w:rPr>
          <w:del w:id="1333" w:author="Matthew Chung" w:date="2019-10-22T10:49:00Z"/>
        </w:rPr>
        <w:pPrChange w:id="1334" w:author="Matthew Chung" w:date="2019-10-22T10:49:00Z">
          <w:pPr>
            <w:pStyle w:val="Tables"/>
          </w:pPr>
        </w:pPrChange>
      </w:pPr>
      <w:del w:id="1335" w:author="Matthew Chung" w:date="2019-10-22T10:49:00Z">
        <w:r w:rsidDel="00B65DF0">
          <w:delText>Additional File 1</w:delText>
        </w:r>
        <w:r w:rsidR="006D53D3" w:rsidDel="00B65DF0">
          <w:delText xml:space="preserve">. Excel document with list of all gene functions by k-cluster in the analysis of the </w:delText>
        </w:r>
        <w:r w:rsidR="006D53D3" w:rsidDel="00B65DF0">
          <w:rPr>
            <w:i/>
          </w:rPr>
          <w:delText xml:space="preserve">H. pylori </w:delText>
        </w:r>
        <w:r w:rsidR="006D53D3" w:rsidDel="00B65DF0">
          <w:delText>response to co-culture.</w:delText>
        </w:r>
        <w:bookmarkEnd w:id="1263"/>
      </w:del>
    </w:p>
    <w:p w14:paraId="7A7A7DE1" w14:textId="6A37C465" w:rsidR="006D53D3" w:rsidDel="00B65DF0" w:rsidRDefault="00867983" w:rsidP="00B65DF0">
      <w:pPr>
        <w:rPr>
          <w:del w:id="1336" w:author="Matthew Chung" w:date="2019-10-22T10:49:00Z"/>
        </w:rPr>
        <w:pPrChange w:id="1337" w:author="Matthew Chung" w:date="2019-10-22T10:49:00Z">
          <w:pPr>
            <w:pStyle w:val="Tables"/>
          </w:pPr>
        </w:pPrChange>
      </w:pPr>
      <w:bookmarkStart w:id="1338" w:name="_Toc355966395"/>
      <w:del w:id="1339" w:author="Matthew Chung" w:date="2019-10-22T10:49:00Z">
        <w:r w:rsidDel="00B65DF0">
          <w:delText>Additional File 2</w:delText>
        </w:r>
        <w:r w:rsidR="006D53D3" w:rsidRPr="007B051C" w:rsidDel="00B65DF0">
          <w:delText xml:space="preserve">. </w:delText>
        </w:r>
        <w:r w:rsidR="006D53D3" w:rsidDel="00B65DF0">
          <w:delText>Excel document with list of a</w:delText>
        </w:r>
        <w:r w:rsidR="006D53D3" w:rsidRPr="007B051C" w:rsidDel="00B65DF0">
          <w:delText>ll gene</w:delText>
        </w:r>
        <w:r w:rsidR="006D53D3" w:rsidDel="00B65DF0">
          <w:delText>s and</w:delText>
        </w:r>
        <w:r w:rsidR="006D53D3" w:rsidRPr="007B051C" w:rsidDel="00B65DF0">
          <w:delText xml:space="preserve"> annotations for each k-cluster</w:delText>
        </w:r>
        <w:r w:rsidR="006D53D3" w:rsidRPr="00271B6F" w:rsidDel="00B65DF0">
          <w:delText xml:space="preserve"> </w:delText>
        </w:r>
        <w:r w:rsidR="006D53D3" w:rsidDel="00B65DF0">
          <w:delText xml:space="preserve">in the analysis of the </w:delText>
        </w:r>
        <w:r w:rsidR="006D53D3" w:rsidDel="00B65DF0">
          <w:rPr>
            <w:i/>
          </w:rPr>
          <w:delText xml:space="preserve">H. pylori </w:delText>
        </w:r>
        <w:r w:rsidR="006D53D3" w:rsidDel="00B65DF0">
          <w:delText>response to co-culture.</w:delText>
        </w:r>
        <w:bookmarkEnd w:id="1338"/>
      </w:del>
    </w:p>
    <w:p w14:paraId="483C2CB4" w14:textId="71908986" w:rsidR="006D53D3" w:rsidDel="00B65DF0" w:rsidRDefault="00867983" w:rsidP="00B65DF0">
      <w:pPr>
        <w:rPr>
          <w:del w:id="1340" w:author="Matthew Chung" w:date="2019-10-22T10:49:00Z"/>
          <w:i/>
        </w:rPr>
        <w:pPrChange w:id="1341" w:author="Matthew Chung" w:date="2019-10-22T10:49:00Z">
          <w:pPr>
            <w:pStyle w:val="Tables"/>
          </w:pPr>
        </w:pPrChange>
      </w:pPr>
      <w:del w:id="1342" w:author="Matthew Chung" w:date="2019-10-22T10:49:00Z">
        <w:r w:rsidDel="00B65DF0">
          <w:delText>Additional File 3</w:delText>
        </w:r>
        <w:r w:rsidR="006D53D3" w:rsidDel="00B65DF0">
          <w:delText xml:space="preserve">. Excel document with list of all gene functions by k-cluster in the analysis of the gastric response to </w:delText>
        </w:r>
        <w:r w:rsidR="006D53D3" w:rsidDel="00B65DF0">
          <w:rPr>
            <w:i/>
          </w:rPr>
          <w:delText>H. pylori.</w:delText>
        </w:r>
        <w:bookmarkEnd w:id="1205"/>
        <w:r w:rsidR="006D53D3" w:rsidDel="00B65DF0">
          <w:rPr>
            <w:i/>
          </w:rPr>
          <w:delText xml:space="preserve"> </w:delText>
        </w:r>
      </w:del>
    </w:p>
    <w:p w14:paraId="09F03F63" w14:textId="41B84EA5" w:rsidR="00D910C0" w:rsidRPr="003241DA" w:rsidRDefault="00867983" w:rsidP="00B65DF0">
      <w:pPr>
        <w:rPr>
          <w:i/>
        </w:rPr>
        <w:pPrChange w:id="1343" w:author="Matthew Chung" w:date="2019-10-22T10:49:00Z">
          <w:pPr>
            <w:pStyle w:val="Tables"/>
          </w:pPr>
        </w:pPrChange>
      </w:pPr>
      <w:bookmarkStart w:id="1344" w:name="_Toc355966397"/>
      <w:del w:id="1345" w:author="Matthew Chung" w:date="2019-10-22T10:49:00Z">
        <w:r w:rsidDel="00B65DF0">
          <w:delText>Additional File 4</w:delText>
        </w:r>
        <w:r w:rsidR="006D53D3" w:rsidDel="00B65DF0">
          <w:delText xml:space="preserve">. Excel document with list of all genes and descriptions for each k-cluster in the analysis of the gastric response to </w:delText>
        </w:r>
        <w:r w:rsidR="006D53D3" w:rsidDel="00B65DF0">
          <w:rPr>
            <w:i/>
          </w:rPr>
          <w:delText>H. pylori.</w:delText>
        </w:r>
        <w:bookmarkEnd w:id="1344"/>
        <w:r w:rsidR="006D53D3" w:rsidDel="00B65DF0">
          <w:rPr>
            <w:i/>
          </w:rPr>
          <w:delText xml:space="preserve"> </w:delText>
        </w:r>
      </w:del>
    </w:p>
    <w:sectPr w:rsidR="00D910C0" w:rsidRPr="003241DA" w:rsidSect="00D910C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0" w:author="Matthew Chung" w:date="2019-07-21T23:05:00Z" w:initials="MC">
    <w:p w14:paraId="315574B5" w14:textId="2EDAA5CE" w:rsidR="00022A66" w:rsidRDefault="00022A66">
      <w:pPr>
        <w:pStyle w:val="CommentText"/>
      </w:pPr>
      <w:r>
        <w:rPr>
          <w:rStyle w:val="CommentReference"/>
        </w:rPr>
        <w:annotationRef/>
      </w:r>
      <w:r>
        <w:t>Not sure if I have access to this data.</w:t>
      </w:r>
    </w:p>
  </w:comment>
  <w:comment w:id="371" w:author="Matthew Chung" w:date="2019-10-14T09:55:00Z" w:initials="MC">
    <w:p w14:paraId="176A243E" w14:textId="1E41133A" w:rsidR="00022A66" w:rsidRDefault="00022A66">
      <w:pPr>
        <w:pStyle w:val="CommentText"/>
      </w:pPr>
      <w:r>
        <w:rPr>
          <w:rStyle w:val="CommentReference"/>
        </w:rPr>
        <w:annotationRef/>
      </w:r>
      <w:r>
        <w:t>ref</w:t>
      </w:r>
    </w:p>
  </w:comment>
  <w:comment w:id="822" w:author="Matthew Chung" w:date="2019-10-21T16:43:00Z" w:initials="MC">
    <w:p w14:paraId="3F30C523" w14:textId="4839E0BB" w:rsidR="00022A66" w:rsidRDefault="00022A66">
      <w:pPr>
        <w:pStyle w:val="CommentText"/>
      </w:pPr>
      <w:r>
        <w:rPr>
          <w:rStyle w:val="CommentReference"/>
        </w:rPr>
        <w:annotationRef/>
      </w:r>
      <w:r>
        <w:t>fill</w:t>
      </w:r>
    </w:p>
  </w:comment>
  <w:comment w:id="828" w:author="Matthew Chung" w:date="2019-10-21T16:44:00Z" w:initials="MC">
    <w:p w14:paraId="6F6F4D2F" w14:textId="7B907FC3" w:rsidR="00022A66" w:rsidRDefault="00022A66">
      <w:pPr>
        <w:pStyle w:val="CommentText"/>
      </w:pPr>
      <w:r>
        <w:rPr>
          <w:rStyle w:val="CommentReference"/>
        </w:rPr>
        <w:annotationRef/>
      </w:r>
      <w:r>
        <w:t>fill</w:t>
      </w:r>
    </w:p>
  </w:comment>
  <w:comment w:id="1035" w:author="Matthew Chung" w:date="2019-10-21T22:44:00Z" w:initials="MC">
    <w:p w14:paraId="749D56D9" w14:textId="64027323" w:rsidR="00022A66" w:rsidRDefault="00022A66">
      <w:pPr>
        <w:pStyle w:val="CommentText"/>
      </w:pPr>
      <w:r>
        <w:rPr>
          <w:rStyle w:val="CommentReference"/>
        </w:rPr>
        <w:annotationRef/>
      </w:r>
      <w:r>
        <w:t>add ref</w:t>
      </w:r>
    </w:p>
  </w:comment>
  <w:comment w:id="1105" w:author="Matthew Chung" w:date="2019-10-21T11:58:00Z" w:initials="MC">
    <w:p w14:paraId="43288343" w14:textId="3B8F05AF" w:rsidR="00022A66" w:rsidRDefault="00022A66">
      <w:pPr>
        <w:pStyle w:val="CommentText"/>
      </w:pPr>
      <w:r>
        <w:rPr>
          <w:rStyle w:val="CommentReference"/>
        </w:rPr>
        <w:annotationRef/>
      </w:r>
      <w:r>
        <w:t>Need help from Robin to deposit</w:t>
      </w:r>
    </w:p>
  </w:comment>
  <w:comment w:id="1175" w:author="Matthew Chung" w:date="2019-10-22T10:49:00Z" w:initials="MC">
    <w:p w14:paraId="57938837" w14:textId="2EDE256B" w:rsidR="00B65DF0" w:rsidRDefault="00B65DF0">
      <w:pPr>
        <w:pStyle w:val="CommentText"/>
      </w:pPr>
      <w:r>
        <w:rPr>
          <w:rStyle w:val="CommentReference"/>
        </w:rPr>
        <w:annotationRef/>
      </w:r>
      <w:r>
        <w:t>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574B5" w15:done="0"/>
  <w15:commentEx w15:paraId="176A243E" w15:done="0"/>
  <w15:commentEx w15:paraId="3F30C523" w15:done="0"/>
  <w15:commentEx w15:paraId="6F6F4D2F" w15:done="0"/>
  <w15:commentEx w15:paraId="749D56D9" w15:done="0"/>
  <w15:commentEx w15:paraId="43288343" w15:done="0"/>
  <w15:commentEx w15:paraId="579388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574B5" w16cid:durableId="20DF6E3C"/>
  <w16cid:commentId w16cid:paraId="176A243E" w16cid:durableId="214EC48C"/>
  <w16cid:commentId w16cid:paraId="3F30C523" w16cid:durableId="21585ECF"/>
  <w16cid:commentId w16cid:paraId="6F6F4D2F" w16cid:durableId="21585ED6"/>
  <w16cid:commentId w16cid:paraId="749D56D9" w16cid:durableId="2158B360"/>
  <w16cid:commentId w16cid:paraId="43288343" w16cid:durableId="21581BEF"/>
  <w16cid:commentId w16cid:paraId="57938837" w16cid:durableId="21595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E380E" w14:textId="77777777" w:rsidR="00CC336A" w:rsidRDefault="00CC336A" w:rsidP="00073784">
      <w:pPr>
        <w:spacing w:line="240" w:lineRule="auto"/>
      </w:pPr>
      <w:r>
        <w:separator/>
      </w:r>
    </w:p>
  </w:endnote>
  <w:endnote w:type="continuationSeparator" w:id="0">
    <w:p w14:paraId="1453EF2E" w14:textId="77777777" w:rsidR="00CC336A" w:rsidRDefault="00CC336A" w:rsidP="00073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E7C0D" w14:textId="77777777" w:rsidR="00CC336A" w:rsidRDefault="00CC336A" w:rsidP="00073784">
      <w:pPr>
        <w:spacing w:line="240" w:lineRule="auto"/>
      </w:pPr>
      <w:r>
        <w:separator/>
      </w:r>
    </w:p>
  </w:footnote>
  <w:footnote w:type="continuationSeparator" w:id="0">
    <w:p w14:paraId="04EFF2BD" w14:textId="77777777" w:rsidR="00CC336A" w:rsidRDefault="00CC336A" w:rsidP="000737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3EC6B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15CD1"/>
    <w:multiLevelType w:val="hybridMultilevel"/>
    <w:tmpl w:val="E86E623C"/>
    <w:lvl w:ilvl="0" w:tplc="2B6A043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C555DD"/>
    <w:multiLevelType w:val="hybridMultilevel"/>
    <w:tmpl w:val="C7B2B2CC"/>
    <w:lvl w:ilvl="0" w:tplc="29CAAFD4">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5075A"/>
    <w:multiLevelType w:val="hybridMultilevel"/>
    <w:tmpl w:val="0F544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7588"/>
    <w:multiLevelType w:val="hybridMultilevel"/>
    <w:tmpl w:val="7916B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6049E"/>
    <w:multiLevelType w:val="hybridMultilevel"/>
    <w:tmpl w:val="955E9D34"/>
    <w:lvl w:ilvl="0" w:tplc="D7F6B8D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2A6E"/>
    <w:multiLevelType w:val="hybridMultilevel"/>
    <w:tmpl w:val="DD4C3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60135"/>
    <w:multiLevelType w:val="hybridMultilevel"/>
    <w:tmpl w:val="51B0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7694C"/>
    <w:multiLevelType w:val="hybridMultilevel"/>
    <w:tmpl w:val="8AA0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7605D"/>
    <w:multiLevelType w:val="hybridMultilevel"/>
    <w:tmpl w:val="43A0B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52DA0"/>
    <w:multiLevelType w:val="hybridMultilevel"/>
    <w:tmpl w:val="88F4A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E66D8"/>
    <w:multiLevelType w:val="hybridMultilevel"/>
    <w:tmpl w:val="3AC061BA"/>
    <w:lvl w:ilvl="0" w:tplc="165C192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14618"/>
    <w:multiLevelType w:val="hybridMultilevel"/>
    <w:tmpl w:val="18DA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13B7B"/>
    <w:multiLevelType w:val="hybridMultilevel"/>
    <w:tmpl w:val="1B5A8B68"/>
    <w:lvl w:ilvl="0" w:tplc="8AFECDBE">
      <w:start w:val="1"/>
      <w:numFmt w:val="bullet"/>
      <w:lvlText w:val="•"/>
      <w:lvlJc w:val="left"/>
      <w:pPr>
        <w:tabs>
          <w:tab w:val="num" w:pos="720"/>
        </w:tabs>
        <w:ind w:left="720" w:hanging="360"/>
      </w:pPr>
      <w:rPr>
        <w:rFonts w:ascii="Arial" w:hAnsi="Arial" w:hint="default"/>
      </w:rPr>
    </w:lvl>
    <w:lvl w:ilvl="1" w:tplc="79D2E56C" w:tentative="1">
      <w:start w:val="1"/>
      <w:numFmt w:val="bullet"/>
      <w:lvlText w:val="•"/>
      <w:lvlJc w:val="left"/>
      <w:pPr>
        <w:tabs>
          <w:tab w:val="num" w:pos="1440"/>
        </w:tabs>
        <w:ind w:left="1440" w:hanging="360"/>
      </w:pPr>
      <w:rPr>
        <w:rFonts w:ascii="Arial" w:hAnsi="Arial" w:hint="default"/>
      </w:rPr>
    </w:lvl>
    <w:lvl w:ilvl="2" w:tplc="014E7A9A" w:tentative="1">
      <w:start w:val="1"/>
      <w:numFmt w:val="bullet"/>
      <w:lvlText w:val="•"/>
      <w:lvlJc w:val="left"/>
      <w:pPr>
        <w:tabs>
          <w:tab w:val="num" w:pos="2160"/>
        </w:tabs>
        <w:ind w:left="2160" w:hanging="360"/>
      </w:pPr>
      <w:rPr>
        <w:rFonts w:ascii="Arial" w:hAnsi="Arial" w:hint="default"/>
      </w:rPr>
    </w:lvl>
    <w:lvl w:ilvl="3" w:tplc="D8FA83FC" w:tentative="1">
      <w:start w:val="1"/>
      <w:numFmt w:val="bullet"/>
      <w:lvlText w:val="•"/>
      <w:lvlJc w:val="left"/>
      <w:pPr>
        <w:tabs>
          <w:tab w:val="num" w:pos="2880"/>
        </w:tabs>
        <w:ind w:left="2880" w:hanging="360"/>
      </w:pPr>
      <w:rPr>
        <w:rFonts w:ascii="Arial" w:hAnsi="Arial" w:hint="default"/>
      </w:rPr>
    </w:lvl>
    <w:lvl w:ilvl="4" w:tplc="F8B83FBE" w:tentative="1">
      <w:start w:val="1"/>
      <w:numFmt w:val="bullet"/>
      <w:lvlText w:val="•"/>
      <w:lvlJc w:val="left"/>
      <w:pPr>
        <w:tabs>
          <w:tab w:val="num" w:pos="3600"/>
        </w:tabs>
        <w:ind w:left="3600" w:hanging="360"/>
      </w:pPr>
      <w:rPr>
        <w:rFonts w:ascii="Arial" w:hAnsi="Arial" w:hint="default"/>
      </w:rPr>
    </w:lvl>
    <w:lvl w:ilvl="5" w:tplc="B83A17B6" w:tentative="1">
      <w:start w:val="1"/>
      <w:numFmt w:val="bullet"/>
      <w:lvlText w:val="•"/>
      <w:lvlJc w:val="left"/>
      <w:pPr>
        <w:tabs>
          <w:tab w:val="num" w:pos="4320"/>
        </w:tabs>
        <w:ind w:left="4320" w:hanging="360"/>
      </w:pPr>
      <w:rPr>
        <w:rFonts w:ascii="Arial" w:hAnsi="Arial" w:hint="default"/>
      </w:rPr>
    </w:lvl>
    <w:lvl w:ilvl="6" w:tplc="F91E8B74" w:tentative="1">
      <w:start w:val="1"/>
      <w:numFmt w:val="bullet"/>
      <w:lvlText w:val="•"/>
      <w:lvlJc w:val="left"/>
      <w:pPr>
        <w:tabs>
          <w:tab w:val="num" w:pos="5040"/>
        </w:tabs>
        <w:ind w:left="5040" w:hanging="360"/>
      </w:pPr>
      <w:rPr>
        <w:rFonts w:ascii="Arial" w:hAnsi="Arial" w:hint="default"/>
      </w:rPr>
    </w:lvl>
    <w:lvl w:ilvl="7" w:tplc="4380DC54" w:tentative="1">
      <w:start w:val="1"/>
      <w:numFmt w:val="bullet"/>
      <w:lvlText w:val="•"/>
      <w:lvlJc w:val="left"/>
      <w:pPr>
        <w:tabs>
          <w:tab w:val="num" w:pos="5760"/>
        </w:tabs>
        <w:ind w:left="5760" w:hanging="360"/>
      </w:pPr>
      <w:rPr>
        <w:rFonts w:ascii="Arial" w:hAnsi="Arial" w:hint="default"/>
      </w:rPr>
    </w:lvl>
    <w:lvl w:ilvl="8" w:tplc="0E04EE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24144B"/>
    <w:multiLevelType w:val="hybridMultilevel"/>
    <w:tmpl w:val="CF92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003E5"/>
    <w:multiLevelType w:val="hybridMultilevel"/>
    <w:tmpl w:val="4842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226FD"/>
    <w:multiLevelType w:val="multilevel"/>
    <w:tmpl w:val="F1BA2BC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D136C"/>
    <w:multiLevelType w:val="hybridMultilevel"/>
    <w:tmpl w:val="A062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D385D"/>
    <w:multiLevelType w:val="hybridMultilevel"/>
    <w:tmpl w:val="00C83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9794B"/>
    <w:multiLevelType w:val="hybridMultilevel"/>
    <w:tmpl w:val="392253B8"/>
    <w:lvl w:ilvl="0" w:tplc="C3425B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30A0C"/>
    <w:multiLevelType w:val="hybridMultilevel"/>
    <w:tmpl w:val="04C2E382"/>
    <w:lvl w:ilvl="0" w:tplc="F3548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27E7"/>
    <w:multiLevelType w:val="hybridMultilevel"/>
    <w:tmpl w:val="56707F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86943"/>
    <w:multiLevelType w:val="hybridMultilevel"/>
    <w:tmpl w:val="A5563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DF4FF2"/>
    <w:multiLevelType w:val="hybridMultilevel"/>
    <w:tmpl w:val="F530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A3789"/>
    <w:multiLevelType w:val="hybridMultilevel"/>
    <w:tmpl w:val="0B7606EA"/>
    <w:lvl w:ilvl="0" w:tplc="8F705A8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55AA9"/>
    <w:multiLevelType w:val="hybridMultilevel"/>
    <w:tmpl w:val="F32C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70AF7"/>
    <w:multiLevelType w:val="hybridMultilevel"/>
    <w:tmpl w:val="CF2EA67A"/>
    <w:lvl w:ilvl="0" w:tplc="BCE66E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A264F"/>
    <w:multiLevelType w:val="hybridMultilevel"/>
    <w:tmpl w:val="54300F54"/>
    <w:lvl w:ilvl="0" w:tplc="60DA0766">
      <w:start w:val="2"/>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7A101D62"/>
    <w:multiLevelType w:val="hybridMultilevel"/>
    <w:tmpl w:val="CB66C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895952"/>
    <w:multiLevelType w:val="hybridMultilevel"/>
    <w:tmpl w:val="9CAE586A"/>
    <w:lvl w:ilvl="0" w:tplc="4B382E1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0005E"/>
    <w:multiLevelType w:val="hybridMultilevel"/>
    <w:tmpl w:val="BF48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26"/>
  </w:num>
  <w:num w:numId="4">
    <w:abstractNumId w:val="23"/>
  </w:num>
  <w:num w:numId="5">
    <w:abstractNumId w:val="0"/>
  </w:num>
  <w:num w:numId="6">
    <w:abstractNumId w:val="1"/>
  </w:num>
  <w:num w:numId="7">
    <w:abstractNumId w:val="15"/>
  </w:num>
  <w:num w:numId="8">
    <w:abstractNumId w:val="20"/>
  </w:num>
  <w:num w:numId="9">
    <w:abstractNumId w:val="21"/>
  </w:num>
  <w:num w:numId="10">
    <w:abstractNumId w:val="24"/>
  </w:num>
  <w:num w:numId="11">
    <w:abstractNumId w:val="13"/>
  </w:num>
  <w:num w:numId="12">
    <w:abstractNumId w:val="10"/>
  </w:num>
  <w:num w:numId="13">
    <w:abstractNumId w:val="29"/>
  </w:num>
  <w:num w:numId="14">
    <w:abstractNumId w:val="8"/>
  </w:num>
  <w:num w:numId="15">
    <w:abstractNumId w:val="27"/>
  </w:num>
  <w:num w:numId="16">
    <w:abstractNumId w:val="11"/>
  </w:num>
  <w:num w:numId="17">
    <w:abstractNumId w:val="28"/>
  </w:num>
  <w:num w:numId="18">
    <w:abstractNumId w:val="9"/>
  </w:num>
  <w:num w:numId="19">
    <w:abstractNumId w:val="16"/>
  </w:num>
  <w:num w:numId="20">
    <w:abstractNumId w:val="17"/>
  </w:num>
  <w:num w:numId="21">
    <w:abstractNumId w:val="22"/>
  </w:num>
  <w:num w:numId="22">
    <w:abstractNumId w:val="30"/>
  </w:num>
  <w:num w:numId="23">
    <w:abstractNumId w:val="3"/>
  </w:num>
  <w:num w:numId="24">
    <w:abstractNumId w:val="6"/>
  </w:num>
  <w:num w:numId="25">
    <w:abstractNumId w:val="18"/>
  </w:num>
  <w:num w:numId="26">
    <w:abstractNumId w:val="25"/>
  </w:num>
  <w:num w:numId="27">
    <w:abstractNumId w:val="7"/>
  </w:num>
  <w:num w:numId="28">
    <w:abstractNumId w:val="14"/>
  </w:num>
  <w:num w:numId="29">
    <w:abstractNumId w:val="4"/>
  </w:num>
  <w:num w:numId="30">
    <w:abstractNumId w:val="12"/>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Chung">
    <w15:presenceInfo w15:providerId="Windows Live" w15:userId="548f64cec3038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ezfxded98rwspxefrtj5z2avrdzpsrwr5rra&quot;&gt;My EndNote Library&lt;record-ids&gt;&lt;item&gt;46&lt;/item&gt;&lt;item&gt;72&lt;/item&gt;&lt;item&gt;125&lt;/item&gt;&lt;item&gt;155&lt;/item&gt;&lt;item&gt;161&lt;/item&gt;&lt;item&gt;311&lt;/item&gt;&lt;item&gt;356&lt;/item&gt;&lt;item&gt;511&lt;/item&gt;&lt;item&gt;638&lt;/item&gt;&lt;item&gt;640&lt;/item&gt;&lt;item&gt;641&lt;/item&gt;&lt;item&gt;642&lt;/item&gt;&lt;item&gt;644&lt;/item&gt;&lt;item&gt;645&lt;/item&gt;&lt;item&gt;646&lt;/item&gt;&lt;item&gt;647&lt;/item&gt;&lt;item&gt;648&lt;/item&gt;&lt;item&gt;649&lt;/item&gt;&lt;item&gt;651&lt;/item&gt;&lt;item&gt;652&lt;/item&gt;&lt;item&gt;653&lt;/item&gt;&lt;item&gt;655&lt;/item&gt;&lt;item&gt;657&lt;/item&gt;&lt;item&gt;665&lt;/item&gt;&lt;item&gt;667&lt;/item&gt;&lt;item&gt;668&lt;/item&gt;&lt;item&gt;670&lt;/item&gt;&lt;item&gt;671&lt;/item&gt;&lt;item&gt;672&lt;/item&gt;&lt;item&gt;674&lt;/item&gt;&lt;item&gt;677&lt;/item&gt;&lt;item&gt;701&lt;/item&gt;&lt;item&gt;702&lt;/item&gt;&lt;item&gt;703&lt;/item&gt;&lt;item&gt;718&lt;/item&gt;&lt;item&gt;722&lt;/item&gt;&lt;item&gt;724&lt;/item&gt;&lt;item&gt;725&lt;/item&gt;&lt;item&gt;726&lt;/item&gt;&lt;item&gt;727&lt;/item&gt;&lt;item&gt;728&lt;/item&gt;&lt;item&gt;729&lt;/item&gt;&lt;item&gt;730&lt;/item&gt;&lt;item&gt;731&lt;/item&gt;&lt;item&gt;732&lt;/item&gt;&lt;item&gt;733&lt;/item&gt;&lt;item&gt;736&lt;/item&gt;&lt;item&gt;737&lt;/item&gt;&lt;item&gt;739&lt;/item&gt;&lt;item&gt;740&lt;/item&gt;&lt;item&gt;741&lt;/item&gt;&lt;item&gt;742&lt;/item&gt;&lt;item&gt;743&lt;/item&gt;&lt;item&gt;744&lt;/item&gt;&lt;item&gt;745&lt;/item&gt;&lt;item&gt;746&lt;/item&gt;&lt;item&gt;748&lt;/item&gt;&lt;item&gt;749&lt;/item&gt;&lt;item&gt;750&lt;/item&gt;&lt;item&gt;751&lt;/item&gt;&lt;item&gt;752&lt;/item&gt;&lt;item&gt;765&lt;/item&gt;&lt;item&gt;766&lt;/item&gt;&lt;item&gt;767&lt;/item&gt;&lt;item&gt;768&lt;/item&gt;&lt;item&gt;769&lt;/item&gt;&lt;item&gt;770&lt;/item&gt;&lt;item&gt;771&lt;/item&gt;&lt;item&gt;772&lt;/item&gt;&lt;item&gt;773&lt;/item&gt;&lt;item&gt;774&lt;/item&gt;&lt;/record-ids&gt;&lt;/item&gt;&lt;/Libraries&gt;"/>
  </w:docVars>
  <w:rsids>
    <w:rsidRoot w:val="00073784"/>
    <w:rsid w:val="00022A66"/>
    <w:rsid w:val="00063910"/>
    <w:rsid w:val="00071FF9"/>
    <w:rsid w:val="00073784"/>
    <w:rsid w:val="00085163"/>
    <w:rsid w:val="00097026"/>
    <w:rsid w:val="0017288A"/>
    <w:rsid w:val="00185C84"/>
    <w:rsid w:val="001C161A"/>
    <w:rsid w:val="001D7501"/>
    <w:rsid w:val="001F0C32"/>
    <w:rsid w:val="0020010C"/>
    <w:rsid w:val="0024149E"/>
    <w:rsid w:val="002512D5"/>
    <w:rsid w:val="002C53B8"/>
    <w:rsid w:val="002D609E"/>
    <w:rsid w:val="003241DA"/>
    <w:rsid w:val="00335330"/>
    <w:rsid w:val="003437C2"/>
    <w:rsid w:val="003A6F30"/>
    <w:rsid w:val="003B4B15"/>
    <w:rsid w:val="004066AA"/>
    <w:rsid w:val="00447392"/>
    <w:rsid w:val="00454C09"/>
    <w:rsid w:val="00461368"/>
    <w:rsid w:val="0046397F"/>
    <w:rsid w:val="00481557"/>
    <w:rsid w:val="004A662C"/>
    <w:rsid w:val="004B5494"/>
    <w:rsid w:val="004E1491"/>
    <w:rsid w:val="004E279D"/>
    <w:rsid w:val="004E5F9E"/>
    <w:rsid w:val="0051517B"/>
    <w:rsid w:val="0054671A"/>
    <w:rsid w:val="005666A8"/>
    <w:rsid w:val="0057187B"/>
    <w:rsid w:val="005D01B7"/>
    <w:rsid w:val="005D2AE8"/>
    <w:rsid w:val="00652E24"/>
    <w:rsid w:val="00662A08"/>
    <w:rsid w:val="006D53D3"/>
    <w:rsid w:val="006D68E3"/>
    <w:rsid w:val="006F28B5"/>
    <w:rsid w:val="00712832"/>
    <w:rsid w:val="007205D0"/>
    <w:rsid w:val="00720D8D"/>
    <w:rsid w:val="00765C9A"/>
    <w:rsid w:val="0076648A"/>
    <w:rsid w:val="00785421"/>
    <w:rsid w:val="007A46FB"/>
    <w:rsid w:val="007A4E35"/>
    <w:rsid w:val="00814294"/>
    <w:rsid w:val="008205BD"/>
    <w:rsid w:val="00867983"/>
    <w:rsid w:val="008710FB"/>
    <w:rsid w:val="008C1CAD"/>
    <w:rsid w:val="00911AD9"/>
    <w:rsid w:val="009201BC"/>
    <w:rsid w:val="009A57D5"/>
    <w:rsid w:val="009F6C7B"/>
    <w:rsid w:val="00A41B45"/>
    <w:rsid w:val="00A42AC7"/>
    <w:rsid w:val="00A6689F"/>
    <w:rsid w:val="00A91EBB"/>
    <w:rsid w:val="00AD529B"/>
    <w:rsid w:val="00AD649F"/>
    <w:rsid w:val="00AE0368"/>
    <w:rsid w:val="00AF562B"/>
    <w:rsid w:val="00B65DF0"/>
    <w:rsid w:val="00C5559C"/>
    <w:rsid w:val="00C90BA5"/>
    <w:rsid w:val="00CC336A"/>
    <w:rsid w:val="00CC391C"/>
    <w:rsid w:val="00D33441"/>
    <w:rsid w:val="00D4374E"/>
    <w:rsid w:val="00D910C0"/>
    <w:rsid w:val="00D95811"/>
    <w:rsid w:val="00D95E22"/>
    <w:rsid w:val="00DA31D1"/>
    <w:rsid w:val="00DA7C31"/>
    <w:rsid w:val="00DC2F8E"/>
    <w:rsid w:val="00DE48BC"/>
    <w:rsid w:val="00E93555"/>
    <w:rsid w:val="00ED1FB3"/>
    <w:rsid w:val="00F5075A"/>
    <w:rsid w:val="00F57382"/>
    <w:rsid w:val="00F71BC7"/>
    <w:rsid w:val="00F75326"/>
    <w:rsid w:val="00F94066"/>
    <w:rsid w:val="00FB321C"/>
    <w:rsid w:val="00FD20A0"/>
    <w:rsid w:val="00FD263C"/>
    <w:rsid w:val="00FE6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602A1"/>
  <w14:defaultImageDpi w14:val="300"/>
  <w15:docId w15:val="{3725AF95-AF02-445C-B2E7-152A1F3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3784"/>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073784"/>
    <w:pPr>
      <w:spacing w:before="240" w:after="240"/>
      <w:jc w:val="center"/>
      <w:outlineLvl w:val="0"/>
    </w:pPr>
    <w:rPr>
      <w:b/>
    </w:rPr>
  </w:style>
  <w:style w:type="paragraph" w:styleId="Heading2">
    <w:name w:val="heading 2"/>
    <w:basedOn w:val="Normal"/>
    <w:next w:val="Normal"/>
    <w:link w:val="Heading2Char"/>
    <w:uiPriority w:val="9"/>
    <w:unhideWhenUsed/>
    <w:qFormat/>
    <w:rsid w:val="00073784"/>
    <w:pPr>
      <w:spacing w:before="120" w:after="240"/>
      <w:outlineLvl w:val="1"/>
    </w:pPr>
    <w:rPr>
      <w:b/>
    </w:rPr>
  </w:style>
  <w:style w:type="paragraph" w:styleId="Heading3">
    <w:name w:val="heading 3"/>
    <w:basedOn w:val="Normal"/>
    <w:next w:val="Normal"/>
    <w:link w:val="Heading3Char"/>
    <w:uiPriority w:val="9"/>
    <w:unhideWhenUsed/>
    <w:qFormat/>
    <w:rsid w:val="00073784"/>
    <w:pPr>
      <w:spacing w:before="120" w:after="240"/>
      <w:outlineLvl w:val="2"/>
    </w:pPr>
    <w:rPr>
      <w:b/>
    </w:rPr>
  </w:style>
  <w:style w:type="paragraph" w:styleId="Heading4">
    <w:name w:val="heading 4"/>
    <w:basedOn w:val="Normal"/>
    <w:next w:val="Normal"/>
    <w:link w:val="Heading4Char"/>
    <w:uiPriority w:val="9"/>
    <w:unhideWhenUsed/>
    <w:qFormat/>
    <w:rsid w:val="00073784"/>
    <w:pPr>
      <w:spacing w:before="120" w:after="240"/>
      <w:outlineLvl w:val="3"/>
    </w:pPr>
    <w:rPr>
      <w:i/>
    </w:rPr>
  </w:style>
  <w:style w:type="paragraph" w:styleId="Heading5">
    <w:name w:val="heading 5"/>
    <w:basedOn w:val="Heading4"/>
    <w:next w:val="Normal"/>
    <w:link w:val="Heading5Char"/>
    <w:uiPriority w:val="9"/>
    <w:unhideWhenUsed/>
    <w:qFormat/>
    <w:rsid w:val="0007378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84"/>
    <w:rPr>
      <w:rFonts w:ascii="Times New Roman" w:hAnsi="Times New Roman" w:cs="Times New Roman"/>
      <w:b/>
    </w:rPr>
  </w:style>
  <w:style w:type="character" w:customStyle="1" w:styleId="Heading2Char">
    <w:name w:val="Heading 2 Char"/>
    <w:basedOn w:val="DefaultParagraphFont"/>
    <w:link w:val="Heading2"/>
    <w:uiPriority w:val="9"/>
    <w:rsid w:val="00073784"/>
    <w:rPr>
      <w:rFonts w:ascii="Times New Roman" w:hAnsi="Times New Roman" w:cs="Times New Roman"/>
      <w:b/>
    </w:rPr>
  </w:style>
  <w:style w:type="character" w:customStyle="1" w:styleId="Heading3Char">
    <w:name w:val="Heading 3 Char"/>
    <w:basedOn w:val="DefaultParagraphFont"/>
    <w:link w:val="Heading3"/>
    <w:uiPriority w:val="9"/>
    <w:rsid w:val="00073784"/>
    <w:rPr>
      <w:rFonts w:ascii="Times New Roman" w:hAnsi="Times New Roman" w:cs="Times New Roman"/>
      <w:b/>
    </w:rPr>
  </w:style>
  <w:style w:type="character" w:customStyle="1" w:styleId="Heading4Char">
    <w:name w:val="Heading 4 Char"/>
    <w:basedOn w:val="DefaultParagraphFont"/>
    <w:link w:val="Heading4"/>
    <w:uiPriority w:val="9"/>
    <w:rsid w:val="00073784"/>
    <w:rPr>
      <w:rFonts w:ascii="Times New Roman" w:hAnsi="Times New Roman" w:cs="Times New Roman"/>
      <w:i/>
    </w:rPr>
  </w:style>
  <w:style w:type="character" w:customStyle="1" w:styleId="Heading5Char">
    <w:name w:val="Heading 5 Char"/>
    <w:basedOn w:val="DefaultParagraphFont"/>
    <w:link w:val="Heading5"/>
    <w:uiPriority w:val="9"/>
    <w:rsid w:val="00073784"/>
    <w:rPr>
      <w:rFonts w:ascii="Times New Roman" w:hAnsi="Times New Roman" w:cs="Times New Roman"/>
      <w:i/>
    </w:rPr>
  </w:style>
  <w:style w:type="character" w:styleId="CommentReference">
    <w:name w:val="annotation reference"/>
    <w:basedOn w:val="DefaultParagraphFont"/>
    <w:uiPriority w:val="99"/>
    <w:semiHidden/>
    <w:unhideWhenUsed/>
    <w:rsid w:val="00073784"/>
    <w:rPr>
      <w:sz w:val="18"/>
      <w:szCs w:val="18"/>
    </w:rPr>
  </w:style>
  <w:style w:type="paragraph" w:styleId="CommentText">
    <w:name w:val="annotation text"/>
    <w:basedOn w:val="Normal"/>
    <w:link w:val="CommentTextChar"/>
    <w:uiPriority w:val="99"/>
    <w:unhideWhenUsed/>
    <w:rsid w:val="00073784"/>
  </w:style>
  <w:style w:type="character" w:customStyle="1" w:styleId="CommentTextChar">
    <w:name w:val="Comment Text Char"/>
    <w:basedOn w:val="DefaultParagraphFont"/>
    <w:link w:val="CommentText"/>
    <w:uiPriority w:val="99"/>
    <w:rsid w:val="00073784"/>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073784"/>
    <w:rPr>
      <w:b/>
      <w:bCs/>
      <w:sz w:val="20"/>
      <w:szCs w:val="20"/>
    </w:rPr>
  </w:style>
  <w:style w:type="character" w:customStyle="1" w:styleId="CommentSubjectChar">
    <w:name w:val="Comment Subject Char"/>
    <w:basedOn w:val="CommentTextChar"/>
    <w:link w:val="CommentSubject"/>
    <w:uiPriority w:val="99"/>
    <w:semiHidden/>
    <w:rsid w:val="0007378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73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784"/>
    <w:rPr>
      <w:rFonts w:ascii="Lucida Grande" w:hAnsi="Lucida Grande" w:cs="Lucida Grande"/>
      <w:sz w:val="18"/>
      <w:szCs w:val="18"/>
    </w:rPr>
  </w:style>
  <w:style w:type="paragraph" w:styleId="Footer">
    <w:name w:val="footer"/>
    <w:basedOn w:val="Normal"/>
    <w:link w:val="FooterChar"/>
    <w:uiPriority w:val="99"/>
    <w:unhideWhenUsed/>
    <w:rsid w:val="00073784"/>
    <w:pPr>
      <w:tabs>
        <w:tab w:val="center" w:pos="4320"/>
        <w:tab w:val="right" w:pos="8640"/>
      </w:tabs>
    </w:pPr>
  </w:style>
  <w:style w:type="character" w:customStyle="1" w:styleId="FooterChar">
    <w:name w:val="Footer Char"/>
    <w:basedOn w:val="DefaultParagraphFont"/>
    <w:link w:val="Footer"/>
    <w:uiPriority w:val="99"/>
    <w:rsid w:val="00073784"/>
    <w:rPr>
      <w:rFonts w:ascii="Times New Roman" w:hAnsi="Times New Roman" w:cs="Times New Roman"/>
    </w:rPr>
  </w:style>
  <w:style w:type="character" w:styleId="PageNumber">
    <w:name w:val="page number"/>
    <w:basedOn w:val="DefaultParagraphFont"/>
    <w:uiPriority w:val="99"/>
    <w:semiHidden/>
    <w:unhideWhenUsed/>
    <w:rsid w:val="00073784"/>
  </w:style>
  <w:style w:type="paragraph" w:styleId="ListParagraph">
    <w:name w:val="List Paragraph"/>
    <w:basedOn w:val="Normal"/>
    <w:link w:val="ListParagraphChar"/>
    <w:uiPriority w:val="34"/>
    <w:qFormat/>
    <w:rsid w:val="00073784"/>
    <w:pPr>
      <w:ind w:left="720"/>
      <w:contextualSpacing/>
    </w:pPr>
  </w:style>
  <w:style w:type="paragraph" w:styleId="NormalWeb">
    <w:name w:val="Normal (Web)"/>
    <w:basedOn w:val="Normal"/>
    <w:uiPriority w:val="99"/>
    <w:semiHidden/>
    <w:unhideWhenUsed/>
    <w:rsid w:val="00073784"/>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073784"/>
    <w:rPr>
      <w:color w:val="0000FF" w:themeColor="hyperlink"/>
      <w:u w:val="single"/>
    </w:rPr>
  </w:style>
  <w:style w:type="character" w:customStyle="1" w:styleId="apple-converted-space">
    <w:name w:val="apple-converted-space"/>
    <w:basedOn w:val="DefaultParagraphFont"/>
    <w:rsid w:val="00073784"/>
  </w:style>
  <w:style w:type="paragraph" w:styleId="Header">
    <w:name w:val="header"/>
    <w:basedOn w:val="Normal"/>
    <w:link w:val="HeaderChar"/>
    <w:uiPriority w:val="99"/>
    <w:unhideWhenUsed/>
    <w:rsid w:val="00073784"/>
    <w:pPr>
      <w:tabs>
        <w:tab w:val="center" w:pos="4320"/>
        <w:tab w:val="right" w:pos="8640"/>
      </w:tabs>
    </w:pPr>
  </w:style>
  <w:style w:type="character" w:customStyle="1" w:styleId="HeaderChar">
    <w:name w:val="Header Char"/>
    <w:basedOn w:val="DefaultParagraphFont"/>
    <w:link w:val="Header"/>
    <w:uiPriority w:val="99"/>
    <w:rsid w:val="00073784"/>
    <w:rPr>
      <w:rFonts w:ascii="Times New Roman" w:hAnsi="Times New Roman" w:cs="Times New Roman"/>
    </w:rPr>
  </w:style>
  <w:style w:type="paragraph" w:styleId="Revision">
    <w:name w:val="Revision"/>
    <w:hidden/>
    <w:uiPriority w:val="99"/>
    <w:semiHidden/>
    <w:rsid w:val="00073784"/>
  </w:style>
  <w:style w:type="paragraph" w:styleId="FootnoteText">
    <w:name w:val="footnote text"/>
    <w:basedOn w:val="Normal"/>
    <w:link w:val="FootnoteTextChar"/>
    <w:uiPriority w:val="99"/>
    <w:unhideWhenUsed/>
    <w:rsid w:val="00073784"/>
  </w:style>
  <w:style w:type="character" w:customStyle="1" w:styleId="FootnoteTextChar">
    <w:name w:val="Footnote Text Char"/>
    <w:basedOn w:val="DefaultParagraphFont"/>
    <w:link w:val="FootnoteText"/>
    <w:uiPriority w:val="99"/>
    <w:rsid w:val="00073784"/>
    <w:rPr>
      <w:rFonts w:ascii="Times New Roman" w:hAnsi="Times New Roman" w:cs="Times New Roman"/>
    </w:rPr>
  </w:style>
  <w:style w:type="character" w:styleId="FootnoteReference">
    <w:name w:val="footnote reference"/>
    <w:basedOn w:val="DefaultParagraphFont"/>
    <w:uiPriority w:val="99"/>
    <w:unhideWhenUsed/>
    <w:rsid w:val="00073784"/>
    <w:rPr>
      <w:vertAlign w:val="superscript"/>
    </w:rPr>
  </w:style>
  <w:style w:type="paragraph" w:styleId="TOCHeading">
    <w:name w:val="TOC Heading"/>
    <w:basedOn w:val="TOC4"/>
    <w:next w:val="Normal"/>
    <w:uiPriority w:val="39"/>
    <w:unhideWhenUsed/>
    <w:qFormat/>
    <w:rsid w:val="00073784"/>
    <w:pPr>
      <w:jc w:val="center"/>
    </w:pPr>
    <w:rPr>
      <w:b/>
    </w:rPr>
  </w:style>
  <w:style w:type="paragraph" w:styleId="TOC4">
    <w:name w:val="toc 4"/>
    <w:basedOn w:val="Normal"/>
    <w:next w:val="Normal"/>
    <w:autoRedefine/>
    <w:uiPriority w:val="39"/>
    <w:unhideWhenUsed/>
    <w:rsid w:val="00073784"/>
    <w:pPr>
      <w:spacing w:line="240" w:lineRule="auto"/>
      <w:ind w:left="720"/>
    </w:pPr>
    <w:rPr>
      <w:szCs w:val="20"/>
    </w:rPr>
  </w:style>
  <w:style w:type="paragraph" w:styleId="TOC1">
    <w:name w:val="toc 1"/>
    <w:basedOn w:val="Normal"/>
    <w:next w:val="Normal"/>
    <w:autoRedefine/>
    <w:uiPriority w:val="39"/>
    <w:unhideWhenUsed/>
    <w:rsid w:val="00073784"/>
    <w:pPr>
      <w:tabs>
        <w:tab w:val="right" w:leader="dot" w:pos="8630"/>
      </w:tabs>
      <w:spacing w:before="240" w:after="120" w:line="240" w:lineRule="auto"/>
    </w:pPr>
  </w:style>
  <w:style w:type="paragraph" w:styleId="TOC2">
    <w:name w:val="toc 2"/>
    <w:basedOn w:val="Normal"/>
    <w:next w:val="Normal"/>
    <w:autoRedefine/>
    <w:uiPriority w:val="39"/>
    <w:unhideWhenUsed/>
    <w:rsid w:val="00073784"/>
    <w:pPr>
      <w:spacing w:line="240" w:lineRule="auto"/>
      <w:ind w:left="240"/>
    </w:pPr>
    <w:rPr>
      <w:szCs w:val="22"/>
    </w:rPr>
  </w:style>
  <w:style w:type="paragraph" w:styleId="TOC3">
    <w:name w:val="toc 3"/>
    <w:basedOn w:val="Normal"/>
    <w:next w:val="Normal"/>
    <w:autoRedefine/>
    <w:uiPriority w:val="39"/>
    <w:unhideWhenUsed/>
    <w:rsid w:val="00073784"/>
    <w:pPr>
      <w:spacing w:line="240" w:lineRule="auto"/>
      <w:ind w:left="480"/>
    </w:pPr>
    <w:rPr>
      <w:szCs w:val="22"/>
    </w:rPr>
  </w:style>
  <w:style w:type="paragraph" w:styleId="TOC5">
    <w:name w:val="toc 5"/>
    <w:basedOn w:val="Normal"/>
    <w:next w:val="Normal"/>
    <w:autoRedefine/>
    <w:uiPriority w:val="39"/>
    <w:unhideWhenUsed/>
    <w:rsid w:val="00073784"/>
    <w:pPr>
      <w:spacing w:line="240" w:lineRule="auto"/>
      <w:ind w:left="960"/>
    </w:pPr>
    <w:rPr>
      <w:szCs w:val="20"/>
    </w:rPr>
  </w:style>
  <w:style w:type="paragraph" w:styleId="TOC6">
    <w:name w:val="toc 6"/>
    <w:basedOn w:val="Normal"/>
    <w:next w:val="Normal"/>
    <w:autoRedefine/>
    <w:uiPriority w:val="39"/>
    <w:unhideWhenUsed/>
    <w:rsid w:val="00073784"/>
    <w:pPr>
      <w:spacing w:line="240" w:lineRule="auto"/>
      <w:ind w:left="1200"/>
    </w:pPr>
    <w:rPr>
      <w:szCs w:val="20"/>
    </w:rPr>
  </w:style>
  <w:style w:type="paragraph" w:styleId="TOC7">
    <w:name w:val="toc 7"/>
    <w:basedOn w:val="Normal"/>
    <w:next w:val="Normal"/>
    <w:autoRedefine/>
    <w:uiPriority w:val="39"/>
    <w:unhideWhenUsed/>
    <w:rsid w:val="00073784"/>
    <w:pPr>
      <w:spacing w:line="240" w:lineRule="auto"/>
      <w:ind w:left="1440"/>
    </w:pPr>
    <w:rPr>
      <w:szCs w:val="20"/>
    </w:rPr>
  </w:style>
  <w:style w:type="paragraph" w:styleId="TOC8">
    <w:name w:val="toc 8"/>
    <w:basedOn w:val="Normal"/>
    <w:next w:val="Normal"/>
    <w:autoRedefine/>
    <w:uiPriority w:val="39"/>
    <w:unhideWhenUsed/>
    <w:rsid w:val="00073784"/>
    <w:pPr>
      <w:spacing w:line="240" w:lineRule="auto"/>
      <w:ind w:left="1680"/>
    </w:pPr>
    <w:rPr>
      <w:szCs w:val="20"/>
    </w:rPr>
  </w:style>
  <w:style w:type="paragraph" w:styleId="TOC9">
    <w:name w:val="toc 9"/>
    <w:basedOn w:val="Normal"/>
    <w:next w:val="Normal"/>
    <w:autoRedefine/>
    <w:uiPriority w:val="39"/>
    <w:unhideWhenUsed/>
    <w:rsid w:val="00073784"/>
    <w:pPr>
      <w:spacing w:line="240" w:lineRule="auto"/>
      <w:ind w:left="1920"/>
    </w:pPr>
    <w:rPr>
      <w:szCs w:val="20"/>
    </w:rPr>
  </w:style>
  <w:style w:type="paragraph" w:customStyle="1" w:styleId="EndNoteBibliographyTitle">
    <w:name w:val="EndNote Bibliography Title"/>
    <w:basedOn w:val="Normal"/>
    <w:rsid w:val="00073784"/>
    <w:pPr>
      <w:jc w:val="center"/>
    </w:pPr>
  </w:style>
  <w:style w:type="paragraph" w:customStyle="1" w:styleId="EndNoteBibliography">
    <w:name w:val="EndNote Bibliography"/>
    <w:basedOn w:val="Normal"/>
    <w:rsid w:val="00073784"/>
  </w:style>
  <w:style w:type="character" w:styleId="Emphasis">
    <w:name w:val="Emphasis"/>
    <w:basedOn w:val="DefaultParagraphFont"/>
    <w:uiPriority w:val="20"/>
    <w:qFormat/>
    <w:rsid w:val="00073784"/>
    <w:rPr>
      <w:i/>
      <w:iCs/>
    </w:rPr>
  </w:style>
  <w:style w:type="paragraph" w:styleId="Caption">
    <w:name w:val="caption"/>
    <w:basedOn w:val="Normal"/>
    <w:next w:val="Normal"/>
    <w:uiPriority w:val="35"/>
    <w:unhideWhenUsed/>
    <w:qFormat/>
    <w:rsid w:val="00073784"/>
    <w:pPr>
      <w:spacing w:line="240" w:lineRule="auto"/>
    </w:pPr>
    <w:rPr>
      <w:b/>
    </w:rPr>
  </w:style>
  <w:style w:type="paragraph" w:styleId="DocumentMap">
    <w:name w:val="Document Map"/>
    <w:basedOn w:val="Normal"/>
    <w:link w:val="DocumentMapChar"/>
    <w:uiPriority w:val="99"/>
    <w:semiHidden/>
    <w:unhideWhenUsed/>
    <w:rsid w:val="00073784"/>
    <w:rPr>
      <w:rFonts w:ascii="Lucida Grande" w:hAnsi="Lucida Grande" w:cs="Lucida Grande"/>
    </w:rPr>
  </w:style>
  <w:style w:type="character" w:customStyle="1" w:styleId="DocumentMapChar">
    <w:name w:val="Document Map Char"/>
    <w:basedOn w:val="DefaultParagraphFont"/>
    <w:link w:val="DocumentMap"/>
    <w:uiPriority w:val="99"/>
    <w:semiHidden/>
    <w:rsid w:val="00073784"/>
    <w:rPr>
      <w:rFonts w:ascii="Lucida Grande" w:hAnsi="Lucida Grande" w:cs="Lucida Grande"/>
    </w:rPr>
  </w:style>
  <w:style w:type="paragraph" w:styleId="NoSpacing">
    <w:name w:val="No Spacing"/>
    <w:uiPriority w:val="1"/>
    <w:qFormat/>
    <w:rsid w:val="00073784"/>
    <w:pPr>
      <w:outlineLvl w:val="0"/>
    </w:pPr>
    <w:rPr>
      <w:rFonts w:ascii="Times New Roman" w:hAnsi="Times New Roman" w:cs="Times New Roman"/>
    </w:rPr>
  </w:style>
  <w:style w:type="character" w:styleId="LineNumber">
    <w:name w:val="line number"/>
    <w:basedOn w:val="DefaultParagraphFont"/>
    <w:uiPriority w:val="99"/>
    <w:semiHidden/>
    <w:unhideWhenUsed/>
    <w:rsid w:val="00073784"/>
  </w:style>
  <w:style w:type="table" w:styleId="TableGrid">
    <w:name w:val="Table Grid"/>
    <w:basedOn w:val="TableNormal"/>
    <w:uiPriority w:val="59"/>
    <w:rsid w:val="00073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3784"/>
    <w:rPr>
      <w:b/>
      <w:bCs/>
    </w:rPr>
  </w:style>
  <w:style w:type="paragraph" w:customStyle="1" w:styleId="Tables">
    <w:name w:val="Tables"/>
    <w:basedOn w:val="Figures"/>
    <w:qFormat/>
    <w:rsid w:val="004E279D"/>
  </w:style>
  <w:style w:type="paragraph" w:customStyle="1" w:styleId="Figures">
    <w:name w:val="Figures"/>
    <w:basedOn w:val="Normal"/>
    <w:qFormat/>
    <w:rsid w:val="004E279D"/>
    <w:pPr>
      <w:spacing w:after="120"/>
    </w:pPr>
    <w:rPr>
      <w:b/>
    </w:rPr>
  </w:style>
  <w:style w:type="paragraph" w:styleId="TableofFigures">
    <w:name w:val="table of figures"/>
    <w:basedOn w:val="Normal"/>
    <w:next w:val="Normal"/>
    <w:uiPriority w:val="99"/>
    <w:unhideWhenUsed/>
    <w:rsid w:val="00073784"/>
    <w:pPr>
      <w:ind w:left="480" w:hanging="480"/>
    </w:pPr>
  </w:style>
  <w:style w:type="paragraph" w:customStyle="1" w:styleId="DataField11pt-Single">
    <w:name w:val="Data Field 11pt-Single"/>
    <w:basedOn w:val="Normal"/>
    <w:link w:val="DataField11pt-SingleChar"/>
    <w:rsid w:val="00073784"/>
    <w:pPr>
      <w:autoSpaceDE w:val="0"/>
      <w:autoSpaceDN w:val="0"/>
      <w:spacing w:line="240" w:lineRule="auto"/>
    </w:pPr>
    <w:rPr>
      <w:rFonts w:ascii="Arial" w:eastAsia="Times New Roman" w:hAnsi="Arial" w:cs="Arial"/>
      <w:sz w:val="22"/>
      <w:szCs w:val="20"/>
    </w:rPr>
  </w:style>
  <w:style w:type="character" w:customStyle="1" w:styleId="DataField11pt-SingleChar">
    <w:name w:val="Data Field 11pt-Single Char"/>
    <w:link w:val="DataField11pt-Single"/>
    <w:rsid w:val="00073784"/>
    <w:rPr>
      <w:rFonts w:ascii="Arial" w:eastAsia="Times New Roman" w:hAnsi="Arial" w:cs="Arial"/>
      <w:sz w:val="22"/>
      <w:szCs w:val="20"/>
    </w:rPr>
  </w:style>
  <w:style w:type="character" w:styleId="FollowedHyperlink">
    <w:name w:val="FollowedHyperlink"/>
    <w:basedOn w:val="DefaultParagraphFont"/>
    <w:uiPriority w:val="99"/>
    <w:semiHidden/>
    <w:unhideWhenUsed/>
    <w:rsid w:val="00073784"/>
    <w:rPr>
      <w:color w:val="800080" w:themeColor="followedHyperlink"/>
      <w:u w:val="single"/>
    </w:rPr>
  </w:style>
  <w:style w:type="character" w:customStyle="1" w:styleId="Mention1">
    <w:name w:val="Mention1"/>
    <w:basedOn w:val="DefaultParagraphFont"/>
    <w:uiPriority w:val="99"/>
    <w:semiHidden/>
    <w:unhideWhenUsed/>
    <w:rsid w:val="00073784"/>
    <w:rPr>
      <w:color w:val="2B579A"/>
      <w:shd w:val="clear" w:color="auto" w:fill="E6E6E6"/>
    </w:rPr>
  </w:style>
  <w:style w:type="character" w:customStyle="1" w:styleId="Mention2">
    <w:name w:val="Mention2"/>
    <w:basedOn w:val="DefaultParagraphFont"/>
    <w:uiPriority w:val="99"/>
    <w:semiHidden/>
    <w:unhideWhenUsed/>
    <w:rsid w:val="00073784"/>
    <w:rPr>
      <w:color w:val="2B579A"/>
      <w:shd w:val="clear" w:color="auto" w:fill="E6E6E6"/>
    </w:rPr>
  </w:style>
  <w:style w:type="character" w:customStyle="1" w:styleId="ListParagraphChar">
    <w:name w:val="List Paragraph Char"/>
    <w:basedOn w:val="DefaultParagraphFont"/>
    <w:link w:val="ListParagraph"/>
    <w:uiPriority w:val="34"/>
    <w:rsid w:val="00073784"/>
    <w:rPr>
      <w:rFonts w:ascii="Times New Roman" w:hAnsi="Times New Roman" w:cs="Times New Roman"/>
    </w:rPr>
  </w:style>
  <w:style w:type="character" w:customStyle="1" w:styleId="il">
    <w:name w:val="il"/>
    <w:basedOn w:val="DefaultParagraphFont"/>
    <w:rsid w:val="00073784"/>
  </w:style>
  <w:style w:type="paragraph" w:styleId="HTMLPreformatted">
    <w:name w:val="HTML Preformatted"/>
    <w:basedOn w:val="Normal"/>
    <w:link w:val="HTMLPreformattedChar"/>
    <w:uiPriority w:val="99"/>
    <w:semiHidden/>
    <w:unhideWhenUsed/>
    <w:rsid w:val="00073784"/>
    <w:pPr>
      <w:spacing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73784"/>
    <w:rPr>
      <w:rFonts w:ascii="Courier" w:hAnsi="Courier" w:cs="Times New Roman"/>
      <w:sz w:val="20"/>
      <w:szCs w:val="20"/>
    </w:rPr>
  </w:style>
  <w:style w:type="character" w:styleId="UnresolvedMention">
    <w:name w:val="Unresolved Mention"/>
    <w:basedOn w:val="DefaultParagraphFont"/>
    <w:uiPriority w:val="99"/>
    <w:semiHidden/>
    <w:unhideWhenUsed/>
    <w:rsid w:val="0044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59535">
      <w:bodyDiv w:val="1"/>
      <w:marLeft w:val="0"/>
      <w:marRight w:val="0"/>
      <w:marTop w:val="0"/>
      <w:marBottom w:val="0"/>
      <w:divBdr>
        <w:top w:val="none" w:sz="0" w:space="0" w:color="auto"/>
        <w:left w:val="none" w:sz="0" w:space="0" w:color="auto"/>
        <w:bottom w:val="none" w:sz="0" w:space="0" w:color="auto"/>
        <w:right w:val="none" w:sz="0" w:space="0" w:color="auto"/>
      </w:divBdr>
    </w:div>
    <w:div w:id="581567335">
      <w:bodyDiv w:val="1"/>
      <w:marLeft w:val="0"/>
      <w:marRight w:val="0"/>
      <w:marTop w:val="0"/>
      <w:marBottom w:val="0"/>
      <w:divBdr>
        <w:top w:val="none" w:sz="0" w:space="0" w:color="auto"/>
        <w:left w:val="none" w:sz="0" w:space="0" w:color="auto"/>
        <w:bottom w:val="none" w:sz="0" w:space="0" w:color="auto"/>
        <w:right w:val="none" w:sz="0" w:space="0" w:color="auto"/>
      </w:divBdr>
    </w:div>
    <w:div w:id="1499728312">
      <w:bodyDiv w:val="1"/>
      <w:marLeft w:val="0"/>
      <w:marRight w:val="0"/>
      <w:marTop w:val="0"/>
      <w:marBottom w:val="0"/>
      <w:divBdr>
        <w:top w:val="none" w:sz="0" w:space="0" w:color="auto"/>
        <w:left w:val="none" w:sz="0" w:space="0" w:color="auto"/>
        <w:bottom w:val="none" w:sz="0" w:space="0" w:color="auto"/>
        <w:right w:val="none" w:sz="0" w:space="0" w:color="auto"/>
      </w:divBdr>
    </w:div>
    <w:div w:id="1657227230">
      <w:bodyDiv w:val="1"/>
      <w:marLeft w:val="0"/>
      <w:marRight w:val="0"/>
      <w:marTop w:val="0"/>
      <w:marBottom w:val="0"/>
      <w:divBdr>
        <w:top w:val="none" w:sz="0" w:space="0" w:color="auto"/>
        <w:left w:val="none" w:sz="0" w:space="0" w:color="auto"/>
        <w:bottom w:val="none" w:sz="0" w:space="0" w:color="auto"/>
        <w:right w:val="none" w:sz="0" w:space="0" w:color="auto"/>
      </w:divBdr>
    </w:div>
    <w:div w:id="2053383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nnonlab.cshl.edu/fastx_toolkit/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62698-3F7C-41C3-8DA5-9A6950AE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35</Pages>
  <Words>27573</Words>
  <Characters>157172</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Robinson</dc:creator>
  <cp:keywords/>
  <dc:description/>
  <cp:lastModifiedBy>Matthew Chung</cp:lastModifiedBy>
  <cp:revision>5</cp:revision>
  <dcterms:created xsi:type="dcterms:W3CDTF">2019-10-21T18:04:00Z</dcterms:created>
  <dcterms:modified xsi:type="dcterms:W3CDTF">2019-10-22T14:52:00Z</dcterms:modified>
</cp:coreProperties>
</file>